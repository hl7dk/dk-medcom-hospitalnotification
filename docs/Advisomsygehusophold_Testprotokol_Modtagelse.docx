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0B3B" w14:textId="30694C33" w:rsidR="006A3717" w:rsidRPr="00690A3F" w:rsidRDefault="006A3717">
      <w:pPr>
        <w:rPr>
          <w:rFonts w:cs="Calibri"/>
        </w:rPr>
      </w:pPr>
    </w:p>
    <w:p w14:paraId="6F4A50F7" w14:textId="77777777" w:rsidR="00B9287F" w:rsidRPr="00690A3F" w:rsidRDefault="00B9287F" w:rsidP="00B9287F">
      <w:pPr>
        <w:pStyle w:val="Titel"/>
        <w:jc w:val="center"/>
      </w:pPr>
    </w:p>
    <w:p w14:paraId="536255BF" w14:textId="77777777" w:rsidR="00B9287F" w:rsidRPr="00690A3F" w:rsidRDefault="00B9287F" w:rsidP="00B9287F">
      <w:pPr>
        <w:pStyle w:val="Titel"/>
        <w:jc w:val="center"/>
      </w:pPr>
    </w:p>
    <w:p w14:paraId="1CF855E9" w14:textId="77777777" w:rsidR="00B9287F" w:rsidRPr="00690A3F" w:rsidRDefault="00B9287F" w:rsidP="00B9287F">
      <w:pPr>
        <w:pStyle w:val="Titel"/>
        <w:jc w:val="center"/>
      </w:pPr>
    </w:p>
    <w:p w14:paraId="1364D251" w14:textId="6A052FC6" w:rsidR="006A3717" w:rsidRPr="00690A3F" w:rsidRDefault="00684FDB" w:rsidP="00901F69">
      <w:pPr>
        <w:pStyle w:val="Titel"/>
        <w:jc w:val="center"/>
      </w:pPr>
      <w:r w:rsidRPr="00690A3F">
        <w:t>T</w:t>
      </w:r>
      <w:r w:rsidR="005770E9" w:rsidRPr="00690A3F">
        <w:t>estprotokol</w:t>
      </w:r>
      <w:r w:rsidRPr="00690A3F">
        <w:t xml:space="preserve"> for </w:t>
      </w:r>
      <w:fldSimple w:instr=" DOCPROPERTY  Afsendelse/Modtagelse  \* MERGEFORMAT ">
        <w:r w:rsidR="007062C2">
          <w:t>modtagelse</w:t>
        </w:r>
      </w:fldSimple>
      <w:r w:rsidR="00FD41AC" w:rsidRPr="00690A3F">
        <w:t xml:space="preserve"> </w:t>
      </w:r>
      <w:r w:rsidRPr="00690A3F">
        <w:t>af</w:t>
      </w:r>
    </w:p>
    <w:p w14:paraId="2A5C64F9" w14:textId="6EC030F9" w:rsidR="0038032F" w:rsidRPr="00690A3F" w:rsidRDefault="00000000" w:rsidP="00901F69">
      <w:pPr>
        <w:pStyle w:val="Titel"/>
        <w:jc w:val="center"/>
      </w:pPr>
      <w:fldSimple w:instr=" DOCPROPERTY  DK-navn  \* MERGEFORMAT ">
        <w:r w:rsidR="007062C2">
          <w:t>Advis om sygehusophold</w:t>
        </w:r>
      </w:fldSimple>
    </w:p>
    <w:p w14:paraId="6B201DF7" w14:textId="5E322D13" w:rsidR="00684FDB" w:rsidRPr="00690A3F" w:rsidRDefault="00000000" w:rsidP="00B9287F">
      <w:pPr>
        <w:pStyle w:val="Titel"/>
        <w:jc w:val="center"/>
      </w:pPr>
      <w:fldSimple w:instr=" DOCPROPERTY  &quot;Dato for udgivelse&quot;  \* MERGEFORMAT ">
        <w:r w:rsidR="00AF0E73">
          <w:t>01-05-2023</w:t>
        </w:r>
      </w:fldSimple>
    </w:p>
    <w:p w14:paraId="07D8F2D5" w14:textId="0C8DC579" w:rsidR="00B9287F" w:rsidRPr="00690A3F" w:rsidRDefault="00F51760" w:rsidP="00F51760">
      <w:pPr>
        <w:tabs>
          <w:tab w:val="left" w:pos="9048"/>
        </w:tabs>
      </w:pPr>
      <w:r w:rsidRPr="00690A3F">
        <w:tab/>
      </w:r>
    </w:p>
    <w:p w14:paraId="7C4A060E" w14:textId="77777777" w:rsidR="00B9287F" w:rsidRPr="00690A3F" w:rsidRDefault="00B9287F" w:rsidP="001F27D3"/>
    <w:p w14:paraId="62108810" w14:textId="77777777" w:rsidR="00B9287F" w:rsidRPr="00690A3F" w:rsidRDefault="00B9287F" w:rsidP="001F27D3"/>
    <w:p w14:paraId="5F3E59E6" w14:textId="77777777" w:rsidR="00B9287F" w:rsidRPr="00690A3F" w:rsidRDefault="00B9287F" w:rsidP="001F27D3"/>
    <w:p w14:paraId="1703C2A7" w14:textId="3440E1E8" w:rsidR="00B9287F" w:rsidRPr="00690A3F" w:rsidRDefault="00B9287F" w:rsidP="001F27D3"/>
    <w:p w14:paraId="38274D42" w14:textId="77777777" w:rsidR="00F81882" w:rsidRPr="00690A3F" w:rsidRDefault="00F81882" w:rsidP="001F27D3"/>
    <w:p w14:paraId="73BC67B9" w14:textId="0D6EBC5D" w:rsidR="001F27D3" w:rsidRPr="00690A3F" w:rsidRDefault="001F27D3" w:rsidP="001F27D3">
      <w:r w:rsidRPr="00690A3F">
        <w:t>Testprotokollen omfatter følgende standard</w:t>
      </w:r>
      <w:r w:rsidR="00981FB5" w:rsidRPr="00690A3F">
        <w:t>:</w:t>
      </w:r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1F27D3" w:rsidRPr="00690A3F" w14:paraId="742A3667" w14:textId="77777777" w:rsidTr="00F57292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1DE42A42" w14:textId="2CB719AE" w:rsidR="001F27D3" w:rsidRPr="00690A3F" w:rsidRDefault="001F27D3" w:rsidP="002B1DD4">
            <w:pPr>
              <w:rPr>
                <w:color w:val="FFFFFF" w:themeColor="background1"/>
              </w:rPr>
            </w:pPr>
          </w:p>
        </w:tc>
        <w:tc>
          <w:tcPr>
            <w:tcW w:w="3226" w:type="dxa"/>
            <w:shd w:val="clear" w:color="auto" w:fill="315A7A"/>
            <w:vAlign w:val="center"/>
          </w:tcPr>
          <w:p w14:paraId="5535D7CE" w14:textId="67D0166C" w:rsidR="001F27D3" w:rsidRPr="00690A3F" w:rsidRDefault="001F27D3" w:rsidP="002B1DD4">
            <w:pPr>
              <w:rPr>
                <w:color w:val="FFFFFF" w:themeColor="background1"/>
              </w:rPr>
            </w:pPr>
            <w:r w:rsidRPr="00690A3F">
              <w:rPr>
                <w:b/>
                <w:color w:val="FFFFFF" w:themeColor="background1"/>
                <w:sz w:val="18"/>
              </w:rPr>
              <w:t>Navn</w:t>
            </w:r>
            <w:r w:rsidR="00F3245C" w:rsidRPr="00690A3F">
              <w:rPr>
                <w:b/>
                <w:color w:val="FFFFFF" w:themeColor="background1"/>
                <w:sz w:val="18"/>
              </w:rPr>
              <w:t xml:space="preserve"> DK</w:t>
            </w:r>
          </w:p>
        </w:tc>
        <w:tc>
          <w:tcPr>
            <w:tcW w:w="3035" w:type="dxa"/>
            <w:shd w:val="clear" w:color="auto" w:fill="315A7A"/>
            <w:vAlign w:val="center"/>
          </w:tcPr>
          <w:p w14:paraId="0DA4CBA9" w14:textId="77777777" w:rsidR="001F27D3" w:rsidRPr="00690A3F" w:rsidRDefault="001F27D3" w:rsidP="002B1DD4">
            <w:pPr>
              <w:rPr>
                <w:color w:val="FFFFFF" w:themeColor="background1"/>
              </w:rPr>
            </w:pPr>
            <w:r w:rsidRPr="00690A3F">
              <w:rPr>
                <w:b/>
                <w:color w:val="FFFFFF" w:themeColor="background1"/>
                <w:sz w:val="18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0625D35C" w14:textId="77777777" w:rsidR="001F27D3" w:rsidRPr="00690A3F" w:rsidRDefault="001F27D3" w:rsidP="002B1DD4">
            <w:pPr>
              <w:rPr>
                <w:color w:val="FFFFFF" w:themeColor="background1"/>
              </w:rPr>
            </w:pPr>
            <w:r w:rsidRPr="00690A3F">
              <w:rPr>
                <w:b/>
                <w:color w:val="FFFFFF" w:themeColor="background1"/>
                <w:sz w:val="18"/>
              </w:rPr>
              <w:t>Type</w:t>
            </w:r>
          </w:p>
        </w:tc>
      </w:tr>
      <w:tr w:rsidR="001F27D3" w:rsidRPr="00690A3F" w14:paraId="0506F708" w14:textId="77777777" w:rsidTr="00F57292">
        <w:trPr>
          <w:jc w:val="center"/>
        </w:trPr>
        <w:tc>
          <w:tcPr>
            <w:tcW w:w="3842" w:type="dxa"/>
          </w:tcPr>
          <w:p w14:paraId="12760049" w14:textId="464DA162" w:rsidR="001F27D3" w:rsidRPr="00690A3F" w:rsidRDefault="00EE45C9" w:rsidP="002B1DD4">
            <w:pPr>
              <w:rPr>
                <w:sz w:val="16"/>
                <w:szCs w:val="16"/>
              </w:rPr>
            </w:pPr>
            <w:r w:rsidRPr="00690A3F">
              <w:rPr>
                <w:sz w:val="16"/>
                <w:szCs w:val="16"/>
              </w:rPr>
              <w:t>Standard</w:t>
            </w:r>
            <w:r w:rsidR="00A56253" w:rsidRPr="00690A3F">
              <w:rPr>
                <w:sz w:val="16"/>
                <w:szCs w:val="16"/>
              </w:rPr>
              <w:t>:</w:t>
            </w:r>
            <w:r w:rsidR="006608F2" w:rsidRPr="00690A3F">
              <w:rPr>
                <w:sz w:val="16"/>
                <w:szCs w:val="16"/>
              </w:rPr>
              <w:t xml:space="preserve"> </w:t>
            </w:r>
            <w:r w:rsidR="0003790D" w:rsidRPr="00690A3F">
              <w:rPr>
                <w:sz w:val="16"/>
                <w:szCs w:val="16"/>
              </w:rPr>
              <w:fldChar w:fldCharType="begin"/>
            </w:r>
            <w:r w:rsidR="0003790D" w:rsidRPr="00690A3F">
              <w:rPr>
                <w:sz w:val="16"/>
                <w:szCs w:val="16"/>
              </w:rPr>
              <w:instrText xml:space="preserve"> DOCPROPERTY  ENG-navn  \* MERGEFORMAT </w:instrText>
            </w:r>
            <w:r w:rsidR="0003790D" w:rsidRPr="00690A3F">
              <w:rPr>
                <w:sz w:val="16"/>
                <w:szCs w:val="16"/>
              </w:rPr>
              <w:fldChar w:fldCharType="separate"/>
            </w:r>
            <w:r w:rsidR="007062C2">
              <w:rPr>
                <w:sz w:val="16"/>
                <w:szCs w:val="16"/>
              </w:rPr>
              <w:t>HospitalNotification</w:t>
            </w:r>
            <w:r w:rsidR="0003790D" w:rsidRPr="00690A3F">
              <w:rPr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</w:tcPr>
          <w:p w14:paraId="53F5B587" w14:textId="2A1747D0" w:rsidR="001F27D3" w:rsidRPr="00690A3F" w:rsidRDefault="0003790D" w:rsidP="002B1DD4">
            <w:pPr>
              <w:rPr>
                <w:sz w:val="16"/>
                <w:szCs w:val="16"/>
              </w:rPr>
            </w:pPr>
            <w:r w:rsidRPr="00690A3F">
              <w:rPr>
                <w:sz w:val="16"/>
                <w:szCs w:val="16"/>
              </w:rPr>
              <w:fldChar w:fldCharType="begin"/>
            </w:r>
            <w:r w:rsidRPr="00690A3F">
              <w:rPr>
                <w:sz w:val="16"/>
                <w:szCs w:val="16"/>
              </w:rPr>
              <w:instrText xml:space="preserve"> DOCPROPERTY  DK-navn  \* MERGEFORMAT </w:instrText>
            </w:r>
            <w:r w:rsidRPr="00690A3F">
              <w:rPr>
                <w:sz w:val="16"/>
                <w:szCs w:val="16"/>
              </w:rPr>
              <w:fldChar w:fldCharType="separate"/>
            </w:r>
            <w:r w:rsidR="007062C2">
              <w:rPr>
                <w:sz w:val="16"/>
                <w:szCs w:val="16"/>
              </w:rPr>
              <w:t>Advis om sygehusophold</w:t>
            </w:r>
            <w:r w:rsidRPr="00690A3F">
              <w:rPr>
                <w:sz w:val="16"/>
                <w:szCs w:val="16"/>
              </w:rPr>
              <w:fldChar w:fldCharType="end"/>
            </w:r>
          </w:p>
        </w:tc>
        <w:tc>
          <w:tcPr>
            <w:tcW w:w="3035" w:type="dxa"/>
          </w:tcPr>
          <w:p w14:paraId="1441E10D" w14:textId="368CDC79" w:rsidR="001F27D3" w:rsidRPr="00690A3F" w:rsidRDefault="00BB7B5B" w:rsidP="002B1DD4">
            <w:pPr>
              <w:rPr>
                <w:sz w:val="16"/>
                <w:szCs w:val="16"/>
              </w:rPr>
            </w:pPr>
            <w:r w:rsidRPr="00690A3F">
              <w:rPr>
                <w:sz w:val="16"/>
                <w:szCs w:val="16"/>
              </w:rPr>
              <w:fldChar w:fldCharType="begin"/>
            </w:r>
            <w:r w:rsidRPr="00690A3F">
              <w:rPr>
                <w:sz w:val="16"/>
                <w:szCs w:val="16"/>
              </w:rPr>
              <w:instrText xml:space="preserve"> DOCPROPERTY  "Standardens versionsnr."  \* MERGEFORMAT </w:instrText>
            </w:r>
            <w:r w:rsidRPr="00690A3F">
              <w:rPr>
                <w:sz w:val="16"/>
                <w:szCs w:val="16"/>
              </w:rPr>
              <w:fldChar w:fldCharType="separate"/>
            </w:r>
            <w:r w:rsidR="007062C2">
              <w:rPr>
                <w:sz w:val="16"/>
                <w:szCs w:val="16"/>
              </w:rPr>
              <w:t>3.0.X</w:t>
            </w:r>
            <w:r w:rsidRPr="00690A3F">
              <w:rPr>
                <w:sz w:val="16"/>
                <w:szCs w:val="16"/>
              </w:rPr>
              <w:fldChar w:fldCharType="end"/>
            </w:r>
          </w:p>
        </w:tc>
        <w:tc>
          <w:tcPr>
            <w:tcW w:w="3323" w:type="dxa"/>
          </w:tcPr>
          <w:p w14:paraId="3E635D81" w14:textId="58746220" w:rsidR="001F27D3" w:rsidRPr="00690A3F" w:rsidRDefault="001F27D3" w:rsidP="002B1DD4">
            <w:pPr>
              <w:rPr>
                <w:sz w:val="16"/>
                <w:szCs w:val="16"/>
              </w:rPr>
            </w:pPr>
            <w:r w:rsidRPr="00690A3F">
              <w:rPr>
                <w:sz w:val="16"/>
                <w:szCs w:val="16"/>
              </w:rPr>
              <w:t xml:space="preserve">HL7 FHIR </w:t>
            </w:r>
          </w:p>
        </w:tc>
      </w:tr>
    </w:tbl>
    <w:p w14:paraId="6C16BC37" w14:textId="77777777" w:rsidR="00CA0994" w:rsidRPr="00690A3F" w:rsidRDefault="00CA0994" w:rsidP="006A3717">
      <w:pPr>
        <w:rPr>
          <w:rFonts w:cs="Calibri"/>
        </w:rPr>
      </w:pPr>
    </w:p>
    <w:p w14:paraId="53CA0FEE" w14:textId="77777777" w:rsidR="00C153C2" w:rsidRPr="00690A3F" w:rsidRDefault="00C153C2" w:rsidP="00C153C2">
      <w:pPr>
        <w:rPr>
          <w:rFonts w:cs="Calibri"/>
        </w:rPr>
      </w:pPr>
    </w:p>
    <w:tbl>
      <w:tblPr>
        <w:tblStyle w:val="Tabel-Gitter1"/>
        <w:tblpPr w:leftFromText="141" w:rightFromText="141" w:horzAnchor="margin" w:tblpY="814"/>
        <w:tblW w:w="5000" w:type="pct"/>
        <w:tblLook w:val="04A0" w:firstRow="1" w:lastRow="0" w:firstColumn="1" w:lastColumn="0" w:noHBand="0" w:noVBand="1"/>
      </w:tblPr>
      <w:tblGrid>
        <w:gridCol w:w="1256"/>
        <w:gridCol w:w="2382"/>
        <w:gridCol w:w="1222"/>
        <w:gridCol w:w="8566"/>
      </w:tblGrid>
      <w:tr w:rsidR="00C153C2" w:rsidRPr="00690A3F" w14:paraId="73A01A4C" w14:textId="77777777" w:rsidTr="00C8441B">
        <w:tc>
          <w:tcPr>
            <w:tcW w:w="5000" w:type="pct"/>
            <w:gridSpan w:val="4"/>
            <w:shd w:val="clear" w:color="auto" w:fill="315A7A"/>
            <w:vAlign w:val="center"/>
          </w:tcPr>
          <w:p w14:paraId="2B62428E" w14:textId="77777777" w:rsidR="00C153C2" w:rsidRPr="00690A3F" w:rsidRDefault="00C153C2" w:rsidP="00C8441B">
            <w:pPr>
              <w:rPr>
                <w:rFonts w:cstheme="minorHAnsi"/>
                <w:b/>
                <w:color w:val="FFFFFF" w:themeColor="background1"/>
                <w:lang w:val="da-DK"/>
              </w:rPr>
            </w:pPr>
            <w:r w:rsidRPr="00690A3F">
              <w:rPr>
                <w:rFonts w:cstheme="minorHAnsi"/>
                <w:b/>
                <w:color w:val="FFFFFF" w:themeColor="background1"/>
                <w:lang w:val="da-DK"/>
              </w:rPr>
              <w:t>Versionering</w:t>
            </w:r>
          </w:p>
        </w:tc>
      </w:tr>
      <w:tr w:rsidR="00C153C2" w:rsidRPr="00690A3F" w14:paraId="13238944" w14:textId="77777777" w:rsidTr="00C8441B">
        <w:tc>
          <w:tcPr>
            <w:tcW w:w="468" w:type="pct"/>
            <w:vAlign w:val="center"/>
          </w:tcPr>
          <w:p w14:paraId="601DD835" w14:textId="77777777" w:rsidR="00C153C2" w:rsidRPr="00690A3F" w:rsidRDefault="00C153C2" w:rsidP="00C8441B">
            <w:pPr>
              <w:jc w:val="center"/>
              <w:rPr>
                <w:rFonts w:cstheme="minorHAnsi"/>
                <w:b/>
                <w:bCs/>
                <w:lang w:val="da-DK"/>
              </w:rPr>
            </w:pPr>
            <w:r w:rsidRPr="00690A3F">
              <w:rPr>
                <w:rFonts w:cstheme="minorHAnsi"/>
                <w:b/>
                <w:bCs/>
                <w:lang w:val="da-DK"/>
              </w:rPr>
              <w:t>Version</w:t>
            </w:r>
          </w:p>
        </w:tc>
        <w:tc>
          <w:tcPr>
            <w:tcW w:w="887" w:type="pct"/>
            <w:vAlign w:val="center"/>
          </w:tcPr>
          <w:p w14:paraId="73FC5A2B" w14:textId="77777777" w:rsidR="00C153C2" w:rsidRPr="00690A3F" w:rsidRDefault="00C153C2" w:rsidP="00C8441B">
            <w:pPr>
              <w:rPr>
                <w:rFonts w:cstheme="minorHAnsi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Initialer</w:t>
            </w:r>
          </w:p>
        </w:tc>
        <w:tc>
          <w:tcPr>
            <w:tcW w:w="455" w:type="pct"/>
            <w:vAlign w:val="center"/>
          </w:tcPr>
          <w:p w14:paraId="331C198F" w14:textId="77777777" w:rsidR="00C153C2" w:rsidRPr="00690A3F" w:rsidRDefault="00C153C2" w:rsidP="00C8441B">
            <w:pPr>
              <w:rPr>
                <w:rFonts w:cstheme="minorHAnsi"/>
                <w:b/>
                <w:bCs/>
                <w:lang w:val="da-DK"/>
              </w:rPr>
            </w:pPr>
            <w:r w:rsidRPr="00690A3F">
              <w:rPr>
                <w:rFonts w:cstheme="minorHAnsi"/>
                <w:b/>
                <w:bCs/>
                <w:lang w:val="da-DK"/>
              </w:rPr>
              <w:t>Dato</w:t>
            </w:r>
          </w:p>
        </w:tc>
        <w:tc>
          <w:tcPr>
            <w:tcW w:w="3190" w:type="pct"/>
            <w:vAlign w:val="center"/>
          </w:tcPr>
          <w:p w14:paraId="580D5931" w14:textId="77777777" w:rsidR="00C153C2" w:rsidRPr="00690A3F" w:rsidRDefault="00C153C2" w:rsidP="00C8441B">
            <w:pPr>
              <w:rPr>
                <w:rFonts w:cstheme="minorHAnsi"/>
                <w:b/>
                <w:bCs/>
                <w:lang w:val="da-DK"/>
              </w:rPr>
            </w:pPr>
            <w:r w:rsidRPr="00690A3F">
              <w:rPr>
                <w:rFonts w:cstheme="minorHAnsi"/>
                <w:b/>
                <w:bCs/>
                <w:lang w:val="da-DK"/>
              </w:rPr>
              <w:t>Beskrivelse</w:t>
            </w:r>
          </w:p>
        </w:tc>
      </w:tr>
      <w:tr w:rsidR="00793E4D" w:rsidRPr="00690A3F" w14:paraId="2C6E8FD2" w14:textId="77777777" w:rsidTr="00C8441B">
        <w:tc>
          <w:tcPr>
            <w:tcW w:w="468" w:type="pct"/>
            <w:vAlign w:val="center"/>
          </w:tcPr>
          <w:p w14:paraId="222F034C" w14:textId="3156499D" w:rsidR="00793E4D" w:rsidRPr="007062C2" w:rsidRDefault="00793E4D" w:rsidP="00793E4D">
            <w:pPr>
              <w:jc w:val="center"/>
              <w:rPr>
                <w:rFonts w:cstheme="minorHAnsi"/>
                <w:b/>
                <w:bCs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>1.0</w:t>
            </w:r>
          </w:p>
        </w:tc>
        <w:tc>
          <w:tcPr>
            <w:tcW w:w="887" w:type="pct"/>
            <w:vAlign w:val="center"/>
          </w:tcPr>
          <w:p w14:paraId="009E4C83" w14:textId="5652E9C5" w:rsidR="00793E4D" w:rsidRPr="007062C2" w:rsidRDefault="00793E4D" w:rsidP="00793E4D">
            <w:pPr>
              <w:rPr>
                <w:b/>
                <w:bCs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>MBK/ANJ/IRE/SGA</w:t>
            </w:r>
          </w:p>
        </w:tc>
        <w:tc>
          <w:tcPr>
            <w:tcW w:w="455" w:type="pct"/>
            <w:vAlign w:val="center"/>
          </w:tcPr>
          <w:p w14:paraId="53E9DF28" w14:textId="45DF0D52" w:rsidR="00793E4D" w:rsidRPr="007062C2" w:rsidRDefault="00793E4D" w:rsidP="00793E4D">
            <w:pPr>
              <w:rPr>
                <w:rFonts w:cstheme="minorHAnsi"/>
                <w:b/>
                <w:bCs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>30-06-2021</w:t>
            </w:r>
          </w:p>
        </w:tc>
        <w:tc>
          <w:tcPr>
            <w:tcW w:w="3190" w:type="pct"/>
            <w:vAlign w:val="center"/>
          </w:tcPr>
          <w:p w14:paraId="4E22E9C2" w14:textId="190EEC11" w:rsidR="00793E4D" w:rsidRPr="00690A3F" w:rsidRDefault="00793E4D" w:rsidP="00793E4D">
            <w:pPr>
              <w:rPr>
                <w:rFonts w:cstheme="minorHAnsi"/>
                <w:b/>
                <w:bCs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>Kladdeudgivelse</w:t>
            </w:r>
          </w:p>
        </w:tc>
      </w:tr>
      <w:tr w:rsidR="00C153C2" w:rsidRPr="00690A3F" w14:paraId="3993308F" w14:textId="77777777" w:rsidTr="00C8441B">
        <w:tc>
          <w:tcPr>
            <w:tcW w:w="468" w:type="pct"/>
            <w:vAlign w:val="center"/>
          </w:tcPr>
          <w:p w14:paraId="5555AEB9" w14:textId="475E5E9E" w:rsidR="00C153C2" w:rsidRPr="00690A3F" w:rsidRDefault="00E56D12" w:rsidP="00C8441B">
            <w:pPr>
              <w:jc w:val="center"/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>3</w:t>
            </w:r>
            <w:r w:rsidR="007857CE" w:rsidRPr="00690A3F">
              <w:rPr>
                <w:rFonts w:cstheme="minorHAnsi"/>
                <w:lang w:val="da-DK"/>
              </w:rPr>
              <w:t>.0</w:t>
            </w:r>
            <w:r w:rsidR="00793E4D" w:rsidRPr="00690A3F">
              <w:rPr>
                <w:rFonts w:cstheme="minorHAnsi"/>
                <w:lang w:val="da-DK"/>
              </w:rPr>
              <w:t>.0</w:t>
            </w:r>
          </w:p>
        </w:tc>
        <w:tc>
          <w:tcPr>
            <w:tcW w:w="887" w:type="pct"/>
            <w:vAlign w:val="center"/>
          </w:tcPr>
          <w:p w14:paraId="531CD1D0" w14:textId="175F366D" w:rsidR="00C153C2" w:rsidRPr="00690A3F" w:rsidRDefault="0041542D" w:rsidP="00C8441B">
            <w:pPr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>MBK/</w:t>
            </w:r>
            <w:r w:rsidR="001331AC" w:rsidRPr="00690A3F">
              <w:rPr>
                <w:rFonts w:cstheme="minorHAnsi"/>
                <w:lang w:val="da-DK"/>
              </w:rPr>
              <w:t>TMS</w:t>
            </w:r>
            <w:r w:rsidR="0034111A" w:rsidRPr="00690A3F">
              <w:rPr>
                <w:rFonts w:cstheme="minorHAnsi"/>
                <w:lang w:val="da-DK"/>
              </w:rPr>
              <w:t>/MBU</w:t>
            </w:r>
          </w:p>
        </w:tc>
        <w:tc>
          <w:tcPr>
            <w:tcW w:w="455" w:type="pct"/>
            <w:vAlign w:val="center"/>
          </w:tcPr>
          <w:p w14:paraId="13A9F3E7" w14:textId="418E6F95" w:rsidR="00C153C2" w:rsidRPr="00690A3F" w:rsidRDefault="007C0929" w:rsidP="00C8441B">
            <w:pPr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>06-01</w:t>
            </w:r>
            <w:r w:rsidR="00B93006" w:rsidRPr="00690A3F">
              <w:rPr>
                <w:rFonts w:cstheme="minorHAnsi"/>
                <w:lang w:val="da-DK"/>
              </w:rPr>
              <w:t>-202</w:t>
            </w:r>
            <w:r w:rsidRPr="00690A3F">
              <w:rPr>
                <w:rFonts w:cstheme="minorHAnsi"/>
                <w:lang w:val="da-DK"/>
              </w:rPr>
              <w:t>3</w:t>
            </w:r>
          </w:p>
        </w:tc>
        <w:tc>
          <w:tcPr>
            <w:tcW w:w="3190" w:type="pct"/>
            <w:vAlign w:val="center"/>
          </w:tcPr>
          <w:p w14:paraId="79FEA880" w14:textId="69D505BF" w:rsidR="00C153C2" w:rsidRPr="00690A3F" w:rsidRDefault="002B3A01" w:rsidP="00EE285C">
            <w:pPr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 xml:space="preserve">Indholdet i den oprindelig testprotokol er overført til ny skabelon for test af </w:t>
            </w:r>
            <w:proofErr w:type="spellStart"/>
            <w:r w:rsidRPr="00690A3F">
              <w:rPr>
                <w:rFonts w:cstheme="minorHAnsi"/>
                <w:lang w:val="da-DK"/>
              </w:rPr>
              <w:t>MedComs</w:t>
            </w:r>
            <w:proofErr w:type="spellEnd"/>
            <w:r w:rsidRPr="00690A3F">
              <w:rPr>
                <w:rFonts w:cstheme="minorHAnsi"/>
                <w:lang w:val="da-DK"/>
              </w:rPr>
              <w:t xml:space="preserve"> FHIR-standarder. Udover præciseringer, fejlrettelser af mindre karakter samt layoutmæssige justeringer, er der </w:t>
            </w:r>
            <w:r w:rsidR="00EE285C" w:rsidRPr="00690A3F">
              <w:rPr>
                <w:rFonts w:cstheme="minorHAnsi"/>
                <w:lang w:val="da-DK"/>
              </w:rPr>
              <w:t>lave</w:t>
            </w:r>
            <w:r w:rsidR="00862C9F" w:rsidRPr="00690A3F">
              <w:rPr>
                <w:rFonts w:cstheme="minorHAnsi"/>
                <w:lang w:val="da-DK"/>
              </w:rPr>
              <w:t>t</w:t>
            </w:r>
            <w:r w:rsidR="00EE285C" w:rsidRPr="00690A3F">
              <w:rPr>
                <w:rFonts w:cstheme="minorHAnsi"/>
                <w:lang w:val="da-DK"/>
              </w:rPr>
              <w:t xml:space="preserve"> rettelser og præciseringer i information og teststeps vedr. kvitteringer</w:t>
            </w:r>
            <w:r w:rsidR="00CB6C34" w:rsidRPr="00690A3F">
              <w:rPr>
                <w:rFonts w:cstheme="minorHAnsi"/>
                <w:lang w:val="da-DK"/>
              </w:rPr>
              <w:t>, samt præciseringer vedr. korrekt anvendelse af tidsstempler</w:t>
            </w:r>
            <w:r w:rsidR="0074732D" w:rsidRPr="00690A3F">
              <w:rPr>
                <w:rFonts w:cstheme="minorHAnsi"/>
                <w:lang w:val="da-DK"/>
              </w:rPr>
              <w:t>.</w:t>
            </w:r>
          </w:p>
        </w:tc>
      </w:tr>
      <w:tr w:rsidR="004B1F7E" w:rsidRPr="00690A3F" w14:paraId="61B9B809" w14:textId="77777777" w:rsidTr="00C8441B">
        <w:tc>
          <w:tcPr>
            <w:tcW w:w="468" w:type="pct"/>
            <w:vAlign w:val="center"/>
          </w:tcPr>
          <w:p w14:paraId="540215A1" w14:textId="6F6626A5" w:rsidR="004B1F7E" w:rsidRPr="00690A3F" w:rsidRDefault="004B1F7E" w:rsidP="00C8441B">
            <w:pPr>
              <w:jc w:val="center"/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>3.0.1</w:t>
            </w:r>
          </w:p>
        </w:tc>
        <w:tc>
          <w:tcPr>
            <w:tcW w:w="887" w:type="pct"/>
            <w:vAlign w:val="center"/>
          </w:tcPr>
          <w:p w14:paraId="6F04B46D" w14:textId="61C2FB4F" w:rsidR="004B1F7E" w:rsidRPr="00690A3F" w:rsidRDefault="004B1F7E" w:rsidP="00C8441B">
            <w:pPr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>MBK/TMS</w:t>
            </w:r>
          </w:p>
        </w:tc>
        <w:tc>
          <w:tcPr>
            <w:tcW w:w="455" w:type="pct"/>
            <w:vAlign w:val="center"/>
          </w:tcPr>
          <w:p w14:paraId="228AABDE" w14:textId="33EC870B" w:rsidR="004B1F7E" w:rsidRPr="00690A3F" w:rsidRDefault="004B1F7E" w:rsidP="00C8441B">
            <w:pPr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>26-01-2023</w:t>
            </w:r>
          </w:p>
        </w:tc>
        <w:tc>
          <w:tcPr>
            <w:tcW w:w="3190" w:type="pct"/>
            <w:vAlign w:val="center"/>
          </w:tcPr>
          <w:p w14:paraId="3CF01746" w14:textId="1837DB52" w:rsidR="004B1F7E" w:rsidRPr="00690A3F" w:rsidRDefault="004B1F7E" w:rsidP="00EE285C">
            <w:pPr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 xml:space="preserve">Fejlrettelse af tidsstempel-reference, samt generel præcisering af teststeps vedr. </w:t>
            </w:r>
            <w:r w:rsidRPr="007062C2">
              <w:rPr>
                <w:rFonts w:cstheme="minorHAnsi"/>
              </w:rPr>
              <w:fldChar w:fldCharType="begin"/>
            </w:r>
            <w:r w:rsidRPr="00690A3F">
              <w:rPr>
                <w:rFonts w:cstheme="minorHAnsi"/>
                <w:lang w:val="da-DK"/>
              </w:rPr>
              <w:instrText xml:space="preserve"> REF _Ref125632082 \h </w:instrText>
            </w:r>
            <w:r w:rsidRPr="007062C2">
              <w:rPr>
                <w:rFonts w:cstheme="minorHAnsi"/>
              </w:rPr>
            </w:r>
            <w:r w:rsidRPr="007062C2">
              <w:rPr>
                <w:rFonts w:cstheme="minorHAnsi"/>
              </w:rPr>
              <w:fldChar w:fldCharType="separate"/>
            </w:r>
            <w:proofErr w:type="spellStart"/>
            <w:r w:rsidR="007062C2" w:rsidRPr="00690A3F">
              <w:t>Indlæsning</w:t>
            </w:r>
            <w:proofErr w:type="spellEnd"/>
            <w:r w:rsidR="007062C2" w:rsidRPr="00690A3F">
              <w:t xml:space="preserve"> </w:t>
            </w:r>
            <w:proofErr w:type="spellStart"/>
            <w:r w:rsidR="007062C2" w:rsidRPr="00690A3F">
              <w:t>af</w:t>
            </w:r>
            <w:proofErr w:type="spellEnd"/>
            <w:r w:rsidR="007062C2" w:rsidRPr="00690A3F">
              <w:t xml:space="preserve"> </w:t>
            </w:r>
            <w:proofErr w:type="spellStart"/>
            <w:r w:rsidR="007062C2" w:rsidRPr="00690A3F">
              <w:t>serie</w:t>
            </w:r>
            <w:proofErr w:type="spellEnd"/>
            <w:r w:rsidR="007062C2" w:rsidRPr="00690A3F">
              <w:t xml:space="preserve"> </w:t>
            </w:r>
            <w:proofErr w:type="spellStart"/>
            <w:r w:rsidR="007062C2" w:rsidRPr="00690A3F">
              <w:t>af</w:t>
            </w:r>
            <w:proofErr w:type="spellEnd"/>
            <w:r w:rsidR="007062C2" w:rsidRPr="00690A3F">
              <w:t xml:space="preserve"> FHIR-</w:t>
            </w:r>
            <w:proofErr w:type="spellStart"/>
            <w:r w:rsidR="007062C2" w:rsidRPr="00690A3F">
              <w:t>meddelelser</w:t>
            </w:r>
            <w:proofErr w:type="spellEnd"/>
            <w:r w:rsidR="007062C2" w:rsidRPr="00690A3F">
              <w:t xml:space="preserve"> i et </w:t>
            </w:r>
            <w:proofErr w:type="spellStart"/>
            <w:r w:rsidR="007062C2" w:rsidRPr="00690A3F">
              <w:t>indlæggelsesforløb</w:t>
            </w:r>
            <w:proofErr w:type="spellEnd"/>
            <w:r w:rsidR="007062C2" w:rsidRPr="00690A3F">
              <w:t xml:space="preserve">, </w:t>
            </w:r>
            <w:proofErr w:type="spellStart"/>
            <w:r w:rsidR="007062C2" w:rsidRPr="00690A3F">
              <w:t>hvor</w:t>
            </w:r>
            <w:proofErr w:type="spellEnd"/>
            <w:r w:rsidR="007062C2" w:rsidRPr="00690A3F">
              <w:t xml:space="preserve"> </w:t>
            </w:r>
            <w:proofErr w:type="spellStart"/>
            <w:r w:rsidR="007062C2" w:rsidRPr="00690A3F">
              <w:t>meddelelser</w:t>
            </w:r>
            <w:proofErr w:type="spellEnd"/>
            <w:r w:rsidR="007062C2" w:rsidRPr="00690A3F">
              <w:t xml:space="preserve"> </w:t>
            </w:r>
            <w:proofErr w:type="spellStart"/>
            <w:r w:rsidR="007062C2" w:rsidRPr="00690A3F">
              <w:t>ikke</w:t>
            </w:r>
            <w:proofErr w:type="spellEnd"/>
            <w:r w:rsidR="007062C2" w:rsidRPr="00690A3F">
              <w:t xml:space="preserve"> er </w:t>
            </w:r>
            <w:proofErr w:type="spellStart"/>
            <w:r w:rsidR="007062C2">
              <w:t>afsendt</w:t>
            </w:r>
            <w:proofErr w:type="spellEnd"/>
            <w:r w:rsidR="007062C2">
              <w:t xml:space="preserve"> </w:t>
            </w:r>
            <w:proofErr w:type="spellStart"/>
            <w:r w:rsidR="007062C2">
              <w:t>eller</w:t>
            </w:r>
            <w:proofErr w:type="spellEnd"/>
            <w:r w:rsidR="007062C2">
              <w:t xml:space="preserve"> </w:t>
            </w:r>
            <w:proofErr w:type="spellStart"/>
            <w:r w:rsidR="007062C2" w:rsidRPr="00690A3F">
              <w:t>modtaget</w:t>
            </w:r>
            <w:proofErr w:type="spellEnd"/>
            <w:r w:rsidR="007062C2" w:rsidRPr="00690A3F">
              <w:t xml:space="preserve"> i den </w:t>
            </w:r>
            <w:proofErr w:type="spellStart"/>
            <w:r w:rsidR="007062C2" w:rsidRPr="00690A3F">
              <w:t>rækkefølge</w:t>
            </w:r>
            <w:proofErr w:type="spellEnd"/>
            <w:r w:rsidR="007062C2" w:rsidRPr="00690A3F">
              <w:t xml:space="preserve">, </w:t>
            </w:r>
            <w:proofErr w:type="spellStart"/>
            <w:r w:rsidR="007062C2" w:rsidRPr="00690A3F">
              <w:t>som</w:t>
            </w:r>
            <w:proofErr w:type="spellEnd"/>
            <w:r w:rsidR="007062C2" w:rsidRPr="00690A3F">
              <w:t xml:space="preserve"> </w:t>
            </w:r>
            <w:proofErr w:type="spellStart"/>
            <w:r w:rsidR="007062C2" w:rsidRPr="00690A3F">
              <w:t>hændelserne</w:t>
            </w:r>
            <w:proofErr w:type="spellEnd"/>
            <w:r w:rsidR="007062C2" w:rsidRPr="00690A3F">
              <w:t xml:space="preserve"> er </w:t>
            </w:r>
            <w:proofErr w:type="spellStart"/>
            <w:r w:rsidR="007062C2" w:rsidRPr="00690A3F">
              <w:t>sket</w:t>
            </w:r>
            <w:proofErr w:type="spellEnd"/>
            <w:r w:rsidR="007062C2" w:rsidRPr="00690A3F">
              <w:t xml:space="preserve"> i</w:t>
            </w:r>
            <w:r w:rsidRPr="007062C2">
              <w:rPr>
                <w:rFonts w:cstheme="minorHAnsi"/>
              </w:rPr>
              <w:fldChar w:fldCharType="end"/>
            </w:r>
            <w:r w:rsidRPr="00690A3F">
              <w:rPr>
                <w:rFonts w:cstheme="minorHAnsi"/>
                <w:lang w:val="da-DK"/>
              </w:rPr>
              <w:t>.</w:t>
            </w:r>
          </w:p>
        </w:tc>
      </w:tr>
      <w:tr w:rsidR="004D05E2" w:rsidRPr="00690A3F" w14:paraId="1B44003E" w14:textId="77777777" w:rsidTr="00C8441B">
        <w:tc>
          <w:tcPr>
            <w:tcW w:w="468" w:type="pct"/>
            <w:vAlign w:val="center"/>
          </w:tcPr>
          <w:p w14:paraId="2EDF95D4" w14:textId="691D7D6D" w:rsidR="004D05E2" w:rsidRPr="007062C2" w:rsidRDefault="004D05E2" w:rsidP="00C8441B">
            <w:pPr>
              <w:jc w:val="center"/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>3.</w:t>
            </w:r>
            <w:r w:rsidR="0059401A" w:rsidRPr="00690A3F">
              <w:rPr>
                <w:rFonts w:cstheme="minorHAnsi"/>
                <w:lang w:val="da-DK"/>
              </w:rPr>
              <w:t>0</w:t>
            </w:r>
            <w:r w:rsidRPr="00690A3F">
              <w:rPr>
                <w:rFonts w:cstheme="minorHAnsi"/>
                <w:lang w:val="da-DK"/>
              </w:rPr>
              <w:t>.</w:t>
            </w:r>
            <w:r w:rsidR="0059401A" w:rsidRPr="00690A3F">
              <w:rPr>
                <w:rFonts w:cstheme="minorHAnsi"/>
                <w:lang w:val="da-DK"/>
              </w:rPr>
              <w:t>2</w:t>
            </w:r>
          </w:p>
        </w:tc>
        <w:tc>
          <w:tcPr>
            <w:tcW w:w="887" w:type="pct"/>
            <w:vAlign w:val="center"/>
          </w:tcPr>
          <w:p w14:paraId="5283BEE1" w14:textId="46A4002C" w:rsidR="004D05E2" w:rsidRPr="007062C2" w:rsidRDefault="004D05E2" w:rsidP="00C8441B">
            <w:pPr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>MBK/TMS</w:t>
            </w:r>
          </w:p>
        </w:tc>
        <w:tc>
          <w:tcPr>
            <w:tcW w:w="455" w:type="pct"/>
            <w:vAlign w:val="center"/>
          </w:tcPr>
          <w:p w14:paraId="233EA7EA" w14:textId="36B58DD2" w:rsidR="004D05E2" w:rsidRPr="007062C2" w:rsidRDefault="00BE51DC" w:rsidP="00C8441B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01-05-2023</w:t>
            </w:r>
          </w:p>
        </w:tc>
        <w:tc>
          <w:tcPr>
            <w:tcW w:w="3190" w:type="pct"/>
            <w:vAlign w:val="center"/>
          </w:tcPr>
          <w:p w14:paraId="790B4CE8" w14:textId="38B48A43" w:rsidR="004D05E2" w:rsidRPr="007062C2" w:rsidRDefault="004D05E2" w:rsidP="00EE285C">
            <w:pPr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 xml:space="preserve">Tilføjelse af teststep, der tester korrekt håndtering af annullering til en meddelelse, som forud for annulleringen er blevet rettet (teststep </w:t>
            </w:r>
            <w:r w:rsidRPr="007062C2">
              <w:rPr>
                <w:rFonts w:cstheme="minorHAnsi"/>
              </w:rPr>
              <w:fldChar w:fldCharType="begin"/>
            </w:r>
            <w:r w:rsidRPr="00690A3F">
              <w:rPr>
                <w:rFonts w:cstheme="minorHAnsi"/>
                <w:lang w:val="da-DK"/>
              </w:rPr>
              <w:instrText xml:space="preserve"> REF _Ref130545744 \r \h </w:instrText>
            </w:r>
            <w:r w:rsidRPr="007062C2">
              <w:rPr>
                <w:rFonts w:cstheme="minorHAnsi"/>
              </w:rPr>
            </w:r>
            <w:r w:rsidRPr="007062C2">
              <w:rPr>
                <w:rFonts w:cstheme="minorHAnsi"/>
              </w:rPr>
              <w:fldChar w:fldCharType="separate"/>
            </w:r>
            <w:r w:rsidR="007062C2">
              <w:rPr>
                <w:rFonts w:cstheme="minorHAnsi"/>
                <w:lang w:val="da-DK"/>
              </w:rPr>
              <w:t>3.3.11.3</w:t>
            </w:r>
            <w:r w:rsidRPr="007062C2">
              <w:rPr>
                <w:rFonts w:cstheme="minorHAnsi"/>
              </w:rPr>
              <w:fldChar w:fldCharType="end"/>
            </w:r>
            <w:r w:rsidRPr="00690A3F">
              <w:rPr>
                <w:rFonts w:cstheme="minorHAnsi"/>
                <w:lang w:val="da-DK"/>
              </w:rPr>
              <w:t>)</w:t>
            </w:r>
          </w:p>
          <w:p w14:paraId="050D259B" w14:textId="1A359C1B" w:rsidR="004D05E2" w:rsidRPr="007062C2" w:rsidRDefault="002067E9" w:rsidP="00EE285C">
            <w:pPr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>Tilføjelse</w:t>
            </w:r>
            <w:r w:rsidR="004D05E2" w:rsidRPr="00690A3F">
              <w:rPr>
                <w:rFonts w:cstheme="minorHAnsi"/>
                <w:lang w:val="da-DK"/>
              </w:rPr>
              <w:t xml:space="preserve"> af bemærkning </w:t>
            </w:r>
            <w:r w:rsidR="00137B1D" w:rsidRPr="00690A3F">
              <w:rPr>
                <w:rFonts w:cstheme="minorHAnsi"/>
                <w:lang w:val="da-DK"/>
              </w:rPr>
              <w:t>om</w:t>
            </w:r>
            <w:r w:rsidR="004D05E2" w:rsidRPr="00690A3F">
              <w:rPr>
                <w:rFonts w:cstheme="minorHAnsi"/>
                <w:lang w:val="da-DK"/>
              </w:rPr>
              <w:t xml:space="preserve"> brug af SOR (</w:t>
            </w:r>
            <w:r w:rsidR="004D05E2" w:rsidRPr="00690A3F">
              <w:rPr>
                <w:rFonts w:cstheme="minorHAnsi"/>
              </w:rPr>
              <w:fldChar w:fldCharType="begin"/>
            </w:r>
            <w:r w:rsidR="004D05E2" w:rsidRPr="00690A3F">
              <w:rPr>
                <w:rFonts w:cstheme="minorHAnsi"/>
                <w:lang w:val="da-DK"/>
              </w:rPr>
              <w:instrText xml:space="preserve"> REF _Ref130545910 \r \h </w:instrText>
            </w:r>
            <w:r w:rsidR="004D05E2" w:rsidRPr="00690A3F">
              <w:rPr>
                <w:rFonts w:cstheme="minorHAnsi"/>
              </w:rPr>
            </w:r>
            <w:r w:rsidR="004D05E2" w:rsidRPr="00690A3F">
              <w:rPr>
                <w:rFonts w:cstheme="minorHAnsi"/>
              </w:rPr>
              <w:fldChar w:fldCharType="separate"/>
            </w:r>
            <w:r w:rsidR="007062C2">
              <w:rPr>
                <w:rFonts w:cstheme="minorHAnsi"/>
                <w:lang w:val="da-DK"/>
              </w:rPr>
              <w:t>3.3.12.2</w:t>
            </w:r>
            <w:r w:rsidR="004D05E2" w:rsidRPr="00690A3F">
              <w:rPr>
                <w:rFonts w:cstheme="minorHAnsi"/>
              </w:rPr>
              <w:fldChar w:fldCharType="end"/>
            </w:r>
            <w:r w:rsidR="004D05E2" w:rsidRPr="00690A3F">
              <w:rPr>
                <w:rFonts w:cstheme="minorHAnsi"/>
                <w:lang w:val="da-DK"/>
              </w:rPr>
              <w:t>)</w:t>
            </w:r>
          </w:p>
          <w:p w14:paraId="67EB18A0" w14:textId="77777777" w:rsidR="004D05E2" w:rsidRDefault="0059401A" w:rsidP="00EE285C">
            <w:pPr>
              <w:rPr>
                <w:ins w:id="0" w:author="Mie Borch Dahl Kristensen" w:date="2023-04-26T15:12:00Z"/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 xml:space="preserve">Præcisering </w:t>
            </w:r>
            <w:r w:rsidR="004D05E2" w:rsidRPr="00690A3F">
              <w:rPr>
                <w:rFonts w:cstheme="minorHAnsi"/>
                <w:lang w:val="da-DK"/>
              </w:rPr>
              <w:t xml:space="preserve">af teststeps vedr. brug af </w:t>
            </w:r>
            <w:proofErr w:type="spellStart"/>
            <w:r w:rsidR="004D05E2" w:rsidRPr="00690A3F">
              <w:rPr>
                <w:rFonts w:cstheme="minorHAnsi"/>
                <w:lang w:val="da-DK"/>
              </w:rPr>
              <w:t>EpisodeOfCareIdentificer</w:t>
            </w:r>
            <w:proofErr w:type="spellEnd"/>
            <w:r w:rsidR="004D05E2" w:rsidRPr="00690A3F">
              <w:rPr>
                <w:rFonts w:cstheme="minorHAnsi"/>
                <w:lang w:val="da-DK"/>
              </w:rPr>
              <w:t xml:space="preserve"> (afsnit </w:t>
            </w:r>
            <w:r w:rsidR="004D05E2" w:rsidRPr="007062C2">
              <w:rPr>
                <w:rFonts w:cstheme="minorHAnsi"/>
              </w:rPr>
              <w:fldChar w:fldCharType="begin"/>
            </w:r>
            <w:r w:rsidR="004D05E2" w:rsidRPr="00690A3F">
              <w:rPr>
                <w:rFonts w:cstheme="minorHAnsi"/>
                <w:lang w:val="da-DK"/>
              </w:rPr>
              <w:instrText xml:space="preserve"> REF _Ref130545930 \r \h </w:instrText>
            </w:r>
            <w:r w:rsidR="004D05E2" w:rsidRPr="007062C2">
              <w:rPr>
                <w:rFonts w:cstheme="minorHAnsi"/>
              </w:rPr>
            </w:r>
            <w:r w:rsidR="004D05E2" w:rsidRPr="007062C2">
              <w:rPr>
                <w:rFonts w:cstheme="minorHAnsi"/>
              </w:rPr>
              <w:fldChar w:fldCharType="separate"/>
            </w:r>
            <w:r w:rsidR="007062C2">
              <w:rPr>
                <w:rFonts w:cstheme="minorHAnsi"/>
                <w:lang w:val="da-DK"/>
              </w:rPr>
              <w:t>3.4.2</w:t>
            </w:r>
            <w:r w:rsidR="004D05E2" w:rsidRPr="007062C2">
              <w:rPr>
                <w:rFonts w:cstheme="minorHAnsi"/>
              </w:rPr>
              <w:fldChar w:fldCharType="end"/>
            </w:r>
            <w:r w:rsidR="004D05E2" w:rsidRPr="00690A3F">
              <w:rPr>
                <w:rFonts w:cstheme="minorHAnsi"/>
                <w:lang w:val="da-DK"/>
              </w:rPr>
              <w:t>)</w:t>
            </w:r>
          </w:p>
          <w:p w14:paraId="35BC7E3F" w14:textId="5BEED8A8" w:rsidR="0099755C" w:rsidRPr="00690A3F" w:rsidRDefault="0099755C" w:rsidP="00EE285C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 xml:space="preserve">Præcisering af teststep vedr. indlæsning af dublet (afsnit 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</w:instrText>
            </w:r>
            <w:r>
              <w:rPr>
                <w:rFonts w:cstheme="minorHAnsi"/>
                <w:lang w:val="da-DK"/>
              </w:rPr>
              <w:instrText xml:space="preserve">REF </w:instrText>
            </w:r>
            <w:r>
              <w:rPr>
                <w:rFonts w:cstheme="minorHAnsi"/>
              </w:rPr>
              <w:instrText xml:space="preserve">_Ref133414376 \r \h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lang w:val="da-DK"/>
              </w:rPr>
              <w:t>3.4.4</w:t>
            </w:r>
            <w:r>
              <w:rPr>
                <w:rFonts w:cstheme="minorHAnsi"/>
              </w:rPr>
              <w:fldChar w:fldCharType="end"/>
            </w:r>
            <w:r>
              <w:rPr>
                <w:rFonts w:cstheme="minorHAnsi"/>
                <w:lang w:val="da-DK"/>
              </w:rPr>
              <w:t>)</w:t>
            </w:r>
          </w:p>
        </w:tc>
      </w:tr>
    </w:tbl>
    <w:p w14:paraId="28D6372A" w14:textId="525CF905" w:rsidR="00C153C2" w:rsidRPr="00690A3F" w:rsidRDefault="00C153C2" w:rsidP="00C153C2">
      <w:pPr>
        <w:rPr>
          <w:rFonts w:cs="Calibri"/>
        </w:rPr>
        <w:sectPr w:rsidR="00C153C2" w:rsidRPr="00690A3F" w:rsidSect="006A371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3867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B4414" w14:textId="6977CBC6" w:rsidR="00CA0994" w:rsidRPr="00690A3F" w:rsidRDefault="00CA0994">
          <w:pPr>
            <w:pStyle w:val="Overskrift"/>
          </w:pPr>
          <w:r w:rsidRPr="00690A3F">
            <w:t>Indhold</w:t>
          </w:r>
        </w:p>
        <w:p w14:paraId="0BFB35E2" w14:textId="1159F6F1" w:rsidR="007062C2" w:rsidRDefault="00CA0994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r w:rsidRPr="00690A3F">
            <w:fldChar w:fldCharType="begin"/>
          </w:r>
          <w:r w:rsidRPr="00690A3F">
            <w:instrText xml:space="preserve"> TOC \o "1-2" \h \z \u </w:instrText>
          </w:r>
          <w:r w:rsidRPr="00690A3F">
            <w:fldChar w:fldCharType="separate"/>
          </w:r>
          <w:hyperlink w:anchor="_Toc132808648" w:history="1">
            <w:r w:rsidR="007062C2" w:rsidRPr="009729CF">
              <w:rPr>
                <w:rStyle w:val="Hyperlink"/>
                <w:noProof/>
              </w:rPr>
              <w:t>1</w:t>
            </w:r>
            <w:r w:rsidR="007062C2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062C2" w:rsidRPr="009729CF">
              <w:rPr>
                <w:rStyle w:val="Hyperlink"/>
                <w:noProof/>
              </w:rPr>
              <w:t>Indledning</w:t>
            </w:r>
            <w:r w:rsidR="007062C2">
              <w:rPr>
                <w:noProof/>
                <w:webHidden/>
              </w:rPr>
              <w:tab/>
            </w:r>
            <w:r w:rsidR="007062C2">
              <w:rPr>
                <w:noProof/>
                <w:webHidden/>
              </w:rPr>
              <w:fldChar w:fldCharType="begin"/>
            </w:r>
            <w:r w:rsidR="007062C2">
              <w:rPr>
                <w:noProof/>
                <w:webHidden/>
              </w:rPr>
              <w:instrText xml:space="preserve"> PAGEREF _Toc132808648 \h </w:instrText>
            </w:r>
            <w:r w:rsidR="007062C2">
              <w:rPr>
                <w:noProof/>
                <w:webHidden/>
              </w:rPr>
            </w:r>
            <w:r w:rsidR="007062C2">
              <w:rPr>
                <w:noProof/>
                <w:webHidden/>
              </w:rPr>
              <w:fldChar w:fldCharType="separate"/>
            </w:r>
            <w:r w:rsidR="007062C2">
              <w:rPr>
                <w:noProof/>
                <w:webHidden/>
              </w:rPr>
              <w:t>4</w:t>
            </w:r>
            <w:r w:rsidR="007062C2">
              <w:rPr>
                <w:noProof/>
                <w:webHidden/>
              </w:rPr>
              <w:fldChar w:fldCharType="end"/>
            </w:r>
          </w:hyperlink>
        </w:p>
        <w:p w14:paraId="3F4ED38D" w14:textId="17F326B0" w:rsidR="007062C2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8649" w:history="1">
            <w:r w:rsidR="007062C2" w:rsidRPr="009729CF">
              <w:rPr>
                <w:rStyle w:val="Hyperlink"/>
                <w:noProof/>
              </w:rPr>
              <w:t>1.1</w:t>
            </w:r>
            <w:r w:rsidR="007062C2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062C2" w:rsidRPr="009729CF">
              <w:rPr>
                <w:rStyle w:val="Hyperlink"/>
                <w:noProof/>
              </w:rPr>
              <w:t>Formål</w:t>
            </w:r>
            <w:r w:rsidR="007062C2">
              <w:rPr>
                <w:noProof/>
                <w:webHidden/>
              </w:rPr>
              <w:tab/>
            </w:r>
            <w:r w:rsidR="007062C2">
              <w:rPr>
                <w:noProof/>
                <w:webHidden/>
              </w:rPr>
              <w:fldChar w:fldCharType="begin"/>
            </w:r>
            <w:r w:rsidR="007062C2">
              <w:rPr>
                <w:noProof/>
                <w:webHidden/>
              </w:rPr>
              <w:instrText xml:space="preserve"> PAGEREF _Toc132808649 \h </w:instrText>
            </w:r>
            <w:r w:rsidR="007062C2">
              <w:rPr>
                <w:noProof/>
                <w:webHidden/>
              </w:rPr>
            </w:r>
            <w:r w:rsidR="007062C2">
              <w:rPr>
                <w:noProof/>
                <w:webHidden/>
              </w:rPr>
              <w:fldChar w:fldCharType="separate"/>
            </w:r>
            <w:r w:rsidR="007062C2">
              <w:rPr>
                <w:noProof/>
                <w:webHidden/>
              </w:rPr>
              <w:t>4</w:t>
            </w:r>
            <w:r w:rsidR="007062C2">
              <w:rPr>
                <w:noProof/>
                <w:webHidden/>
              </w:rPr>
              <w:fldChar w:fldCharType="end"/>
            </w:r>
          </w:hyperlink>
        </w:p>
        <w:p w14:paraId="4E16A7C1" w14:textId="093F39A0" w:rsidR="007062C2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8650" w:history="1">
            <w:r w:rsidR="007062C2" w:rsidRPr="009729CF">
              <w:rPr>
                <w:rStyle w:val="Hyperlink"/>
                <w:noProof/>
              </w:rPr>
              <w:t>1.2</w:t>
            </w:r>
            <w:r w:rsidR="007062C2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062C2" w:rsidRPr="009729CF">
              <w:rPr>
                <w:rStyle w:val="Hyperlink"/>
                <w:noProof/>
              </w:rPr>
              <w:t>Forudsætninger for livetest</w:t>
            </w:r>
            <w:r w:rsidR="007062C2">
              <w:rPr>
                <w:noProof/>
                <w:webHidden/>
              </w:rPr>
              <w:tab/>
            </w:r>
            <w:r w:rsidR="007062C2">
              <w:rPr>
                <w:noProof/>
                <w:webHidden/>
              </w:rPr>
              <w:fldChar w:fldCharType="begin"/>
            </w:r>
            <w:r w:rsidR="007062C2">
              <w:rPr>
                <w:noProof/>
                <w:webHidden/>
              </w:rPr>
              <w:instrText xml:space="preserve"> PAGEREF _Toc132808650 \h </w:instrText>
            </w:r>
            <w:r w:rsidR="007062C2">
              <w:rPr>
                <w:noProof/>
                <w:webHidden/>
              </w:rPr>
            </w:r>
            <w:r w:rsidR="007062C2">
              <w:rPr>
                <w:noProof/>
                <w:webHidden/>
              </w:rPr>
              <w:fldChar w:fldCharType="separate"/>
            </w:r>
            <w:r w:rsidR="007062C2">
              <w:rPr>
                <w:noProof/>
                <w:webHidden/>
              </w:rPr>
              <w:t>4</w:t>
            </w:r>
            <w:r w:rsidR="007062C2">
              <w:rPr>
                <w:noProof/>
                <w:webHidden/>
              </w:rPr>
              <w:fldChar w:fldCharType="end"/>
            </w:r>
          </w:hyperlink>
        </w:p>
        <w:p w14:paraId="562E87A8" w14:textId="00F3C119" w:rsidR="007062C2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8651" w:history="1">
            <w:r w:rsidR="007062C2" w:rsidRPr="009729CF">
              <w:rPr>
                <w:rStyle w:val="Hyperlink"/>
                <w:rFonts w:cstheme="minorHAnsi"/>
                <w:noProof/>
              </w:rPr>
              <w:t>1.3</w:t>
            </w:r>
            <w:r w:rsidR="007062C2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062C2" w:rsidRPr="009729CF">
              <w:rPr>
                <w:rStyle w:val="Hyperlink"/>
                <w:rFonts w:cstheme="minorHAnsi"/>
                <w:noProof/>
              </w:rPr>
              <w:t>Dokumentation af egentest</w:t>
            </w:r>
            <w:r w:rsidR="007062C2">
              <w:rPr>
                <w:noProof/>
                <w:webHidden/>
              </w:rPr>
              <w:tab/>
            </w:r>
            <w:r w:rsidR="007062C2">
              <w:rPr>
                <w:noProof/>
                <w:webHidden/>
              </w:rPr>
              <w:fldChar w:fldCharType="begin"/>
            </w:r>
            <w:r w:rsidR="007062C2">
              <w:rPr>
                <w:noProof/>
                <w:webHidden/>
              </w:rPr>
              <w:instrText xml:space="preserve"> PAGEREF _Toc132808651 \h </w:instrText>
            </w:r>
            <w:r w:rsidR="007062C2">
              <w:rPr>
                <w:noProof/>
                <w:webHidden/>
              </w:rPr>
            </w:r>
            <w:r w:rsidR="007062C2">
              <w:rPr>
                <w:noProof/>
                <w:webHidden/>
              </w:rPr>
              <w:fldChar w:fldCharType="separate"/>
            </w:r>
            <w:r w:rsidR="007062C2">
              <w:rPr>
                <w:noProof/>
                <w:webHidden/>
              </w:rPr>
              <w:t>6</w:t>
            </w:r>
            <w:r w:rsidR="007062C2">
              <w:rPr>
                <w:noProof/>
                <w:webHidden/>
              </w:rPr>
              <w:fldChar w:fldCharType="end"/>
            </w:r>
          </w:hyperlink>
        </w:p>
        <w:p w14:paraId="52170B20" w14:textId="5109CA2D" w:rsidR="007062C2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8652" w:history="1">
            <w:r w:rsidR="007062C2" w:rsidRPr="009729CF">
              <w:rPr>
                <w:rStyle w:val="Hyperlink"/>
                <w:noProof/>
              </w:rPr>
              <w:t>1.4</w:t>
            </w:r>
            <w:r w:rsidR="007062C2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062C2" w:rsidRPr="009729CF">
              <w:rPr>
                <w:rStyle w:val="Hyperlink"/>
                <w:noProof/>
              </w:rPr>
              <w:t>Baggrundsmaterialer</w:t>
            </w:r>
            <w:r w:rsidR="007062C2">
              <w:rPr>
                <w:noProof/>
                <w:webHidden/>
              </w:rPr>
              <w:tab/>
            </w:r>
            <w:r w:rsidR="007062C2">
              <w:rPr>
                <w:noProof/>
                <w:webHidden/>
              </w:rPr>
              <w:fldChar w:fldCharType="begin"/>
            </w:r>
            <w:r w:rsidR="007062C2">
              <w:rPr>
                <w:noProof/>
                <w:webHidden/>
              </w:rPr>
              <w:instrText xml:space="preserve"> PAGEREF _Toc132808652 \h </w:instrText>
            </w:r>
            <w:r w:rsidR="007062C2">
              <w:rPr>
                <w:noProof/>
                <w:webHidden/>
              </w:rPr>
            </w:r>
            <w:r w:rsidR="007062C2">
              <w:rPr>
                <w:noProof/>
                <w:webHidden/>
              </w:rPr>
              <w:fldChar w:fldCharType="separate"/>
            </w:r>
            <w:r w:rsidR="007062C2">
              <w:rPr>
                <w:noProof/>
                <w:webHidden/>
              </w:rPr>
              <w:t>7</w:t>
            </w:r>
            <w:r w:rsidR="007062C2">
              <w:rPr>
                <w:noProof/>
                <w:webHidden/>
              </w:rPr>
              <w:fldChar w:fldCharType="end"/>
            </w:r>
          </w:hyperlink>
        </w:p>
        <w:p w14:paraId="5912B552" w14:textId="1B4C92CB" w:rsidR="007062C2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8653" w:history="1">
            <w:r w:rsidR="007062C2" w:rsidRPr="009729CF">
              <w:rPr>
                <w:rStyle w:val="Hyperlink"/>
                <w:noProof/>
              </w:rPr>
              <w:t>1.5</w:t>
            </w:r>
            <w:r w:rsidR="007062C2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062C2" w:rsidRPr="009729CF">
              <w:rPr>
                <w:rStyle w:val="Hyperlink"/>
                <w:noProof/>
              </w:rPr>
              <w:t>Testeksempler og testpersoner</w:t>
            </w:r>
            <w:r w:rsidR="007062C2">
              <w:rPr>
                <w:noProof/>
                <w:webHidden/>
              </w:rPr>
              <w:tab/>
            </w:r>
            <w:r w:rsidR="007062C2">
              <w:rPr>
                <w:noProof/>
                <w:webHidden/>
              </w:rPr>
              <w:fldChar w:fldCharType="begin"/>
            </w:r>
            <w:r w:rsidR="007062C2">
              <w:rPr>
                <w:noProof/>
                <w:webHidden/>
              </w:rPr>
              <w:instrText xml:space="preserve"> PAGEREF _Toc132808653 \h </w:instrText>
            </w:r>
            <w:r w:rsidR="007062C2">
              <w:rPr>
                <w:noProof/>
                <w:webHidden/>
              </w:rPr>
            </w:r>
            <w:r w:rsidR="007062C2">
              <w:rPr>
                <w:noProof/>
                <w:webHidden/>
              </w:rPr>
              <w:fldChar w:fldCharType="separate"/>
            </w:r>
            <w:r w:rsidR="007062C2">
              <w:rPr>
                <w:noProof/>
                <w:webHidden/>
              </w:rPr>
              <w:t>8</w:t>
            </w:r>
            <w:r w:rsidR="007062C2">
              <w:rPr>
                <w:noProof/>
                <w:webHidden/>
              </w:rPr>
              <w:fldChar w:fldCharType="end"/>
            </w:r>
          </w:hyperlink>
        </w:p>
        <w:p w14:paraId="3DC2FDCE" w14:textId="218DACFE" w:rsidR="007062C2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8654" w:history="1">
            <w:r w:rsidR="007062C2" w:rsidRPr="009729CF">
              <w:rPr>
                <w:rStyle w:val="Hyperlink"/>
                <w:noProof/>
              </w:rPr>
              <w:t>1.6</w:t>
            </w:r>
            <w:r w:rsidR="007062C2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062C2" w:rsidRPr="009729CF">
              <w:rPr>
                <w:rStyle w:val="Hyperlink"/>
                <w:noProof/>
              </w:rPr>
              <w:t>Testværktøjer</w:t>
            </w:r>
            <w:r w:rsidR="007062C2">
              <w:rPr>
                <w:noProof/>
                <w:webHidden/>
              </w:rPr>
              <w:tab/>
            </w:r>
            <w:r w:rsidR="007062C2">
              <w:rPr>
                <w:noProof/>
                <w:webHidden/>
              </w:rPr>
              <w:fldChar w:fldCharType="begin"/>
            </w:r>
            <w:r w:rsidR="007062C2">
              <w:rPr>
                <w:noProof/>
                <w:webHidden/>
              </w:rPr>
              <w:instrText xml:space="preserve"> PAGEREF _Toc132808654 \h </w:instrText>
            </w:r>
            <w:r w:rsidR="007062C2">
              <w:rPr>
                <w:noProof/>
                <w:webHidden/>
              </w:rPr>
            </w:r>
            <w:r w:rsidR="007062C2">
              <w:rPr>
                <w:noProof/>
                <w:webHidden/>
              </w:rPr>
              <w:fldChar w:fldCharType="separate"/>
            </w:r>
            <w:r w:rsidR="007062C2">
              <w:rPr>
                <w:noProof/>
                <w:webHidden/>
              </w:rPr>
              <w:t>8</w:t>
            </w:r>
            <w:r w:rsidR="007062C2">
              <w:rPr>
                <w:noProof/>
                <w:webHidden/>
              </w:rPr>
              <w:fldChar w:fldCharType="end"/>
            </w:r>
          </w:hyperlink>
        </w:p>
        <w:p w14:paraId="7C8F9AB4" w14:textId="739CA061" w:rsidR="007062C2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8655" w:history="1">
            <w:r w:rsidR="007062C2" w:rsidRPr="009729CF">
              <w:rPr>
                <w:rStyle w:val="Hyperlink"/>
                <w:noProof/>
              </w:rPr>
              <w:t>1.7</w:t>
            </w:r>
            <w:r w:rsidR="007062C2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062C2" w:rsidRPr="009729CF">
              <w:rPr>
                <w:rStyle w:val="Hyperlink"/>
                <w:noProof/>
              </w:rPr>
              <w:t>Testresultat</w:t>
            </w:r>
            <w:r w:rsidR="007062C2">
              <w:rPr>
                <w:noProof/>
                <w:webHidden/>
              </w:rPr>
              <w:tab/>
            </w:r>
            <w:r w:rsidR="007062C2">
              <w:rPr>
                <w:noProof/>
                <w:webHidden/>
              </w:rPr>
              <w:fldChar w:fldCharType="begin"/>
            </w:r>
            <w:r w:rsidR="007062C2">
              <w:rPr>
                <w:noProof/>
                <w:webHidden/>
              </w:rPr>
              <w:instrText xml:space="preserve"> PAGEREF _Toc132808655 \h </w:instrText>
            </w:r>
            <w:r w:rsidR="007062C2">
              <w:rPr>
                <w:noProof/>
                <w:webHidden/>
              </w:rPr>
            </w:r>
            <w:r w:rsidR="007062C2">
              <w:rPr>
                <w:noProof/>
                <w:webHidden/>
              </w:rPr>
              <w:fldChar w:fldCharType="separate"/>
            </w:r>
            <w:r w:rsidR="007062C2">
              <w:rPr>
                <w:noProof/>
                <w:webHidden/>
              </w:rPr>
              <w:t>9</w:t>
            </w:r>
            <w:r w:rsidR="007062C2">
              <w:rPr>
                <w:noProof/>
                <w:webHidden/>
              </w:rPr>
              <w:fldChar w:fldCharType="end"/>
            </w:r>
          </w:hyperlink>
        </w:p>
        <w:p w14:paraId="2C2EE78C" w14:textId="3E10B34D" w:rsidR="007062C2" w:rsidRDefault="00000000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8656" w:history="1">
            <w:r w:rsidR="007062C2" w:rsidRPr="009729CF">
              <w:rPr>
                <w:rStyle w:val="Hyperlink"/>
                <w:noProof/>
              </w:rPr>
              <w:t>2</w:t>
            </w:r>
            <w:r w:rsidR="007062C2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062C2" w:rsidRPr="009729CF">
              <w:rPr>
                <w:rStyle w:val="Hyperlink"/>
                <w:noProof/>
              </w:rPr>
              <w:t>Oplysninger om leverandør, system under test og testresultat</w:t>
            </w:r>
            <w:r w:rsidR="007062C2">
              <w:rPr>
                <w:noProof/>
                <w:webHidden/>
              </w:rPr>
              <w:tab/>
            </w:r>
            <w:r w:rsidR="007062C2">
              <w:rPr>
                <w:noProof/>
                <w:webHidden/>
              </w:rPr>
              <w:fldChar w:fldCharType="begin"/>
            </w:r>
            <w:r w:rsidR="007062C2">
              <w:rPr>
                <w:noProof/>
                <w:webHidden/>
              </w:rPr>
              <w:instrText xml:space="preserve"> PAGEREF _Toc132808656 \h </w:instrText>
            </w:r>
            <w:r w:rsidR="007062C2">
              <w:rPr>
                <w:noProof/>
                <w:webHidden/>
              </w:rPr>
            </w:r>
            <w:r w:rsidR="007062C2">
              <w:rPr>
                <w:noProof/>
                <w:webHidden/>
              </w:rPr>
              <w:fldChar w:fldCharType="separate"/>
            </w:r>
            <w:r w:rsidR="007062C2">
              <w:rPr>
                <w:noProof/>
                <w:webHidden/>
              </w:rPr>
              <w:t>10</w:t>
            </w:r>
            <w:r w:rsidR="007062C2">
              <w:rPr>
                <w:noProof/>
                <w:webHidden/>
              </w:rPr>
              <w:fldChar w:fldCharType="end"/>
            </w:r>
          </w:hyperlink>
        </w:p>
        <w:p w14:paraId="1E75BEF4" w14:textId="67464BA7" w:rsidR="007062C2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8657" w:history="1">
            <w:r w:rsidR="007062C2" w:rsidRPr="009729CF">
              <w:rPr>
                <w:rStyle w:val="Hyperlink"/>
                <w:noProof/>
              </w:rPr>
              <w:t>2.1</w:t>
            </w:r>
            <w:r w:rsidR="007062C2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062C2" w:rsidRPr="009729CF">
              <w:rPr>
                <w:rStyle w:val="Hyperlink"/>
                <w:noProof/>
              </w:rPr>
              <w:t>Oplysninger om leverandøren</w:t>
            </w:r>
            <w:r w:rsidR="007062C2">
              <w:rPr>
                <w:noProof/>
                <w:webHidden/>
              </w:rPr>
              <w:tab/>
            </w:r>
            <w:r w:rsidR="007062C2">
              <w:rPr>
                <w:noProof/>
                <w:webHidden/>
              </w:rPr>
              <w:fldChar w:fldCharType="begin"/>
            </w:r>
            <w:r w:rsidR="007062C2">
              <w:rPr>
                <w:noProof/>
                <w:webHidden/>
              </w:rPr>
              <w:instrText xml:space="preserve"> PAGEREF _Toc132808657 \h </w:instrText>
            </w:r>
            <w:r w:rsidR="007062C2">
              <w:rPr>
                <w:noProof/>
                <w:webHidden/>
              </w:rPr>
            </w:r>
            <w:r w:rsidR="007062C2">
              <w:rPr>
                <w:noProof/>
                <w:webHidden/>
              </w:rPr>
              <w:fldChar w:fldCharType="separate"/>
            </w:r>
            <w:r w:rsidR="007062C2">
              <w:rPr>
                <w:noProof/>
                <w:webHidden/>
              </w:rPr>
              <w:t>10</w:t>
            </w:r>
            <w:r w:rsidR="007062C2">
              <w:rPr>
                <w:noProof/>
                <w:webHidden/>
              </w:rPr>
              <w:fldChar w:fldCharType="end"/>
            </w:r>
          </w:hyperlink>
        </w:p>
        <w:p w14:paraId="262B48FF" w14:textId="7FB5863E" w:rsidR="007062C2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8658" w:history="1">
            <w:r w:rsidR="007062C2" w:rsidRPr="009729CF">
              <w:rPr>
                <w:rStyle w:val="Hyperlink"/>
                <w:noProof/>
              </w:rPr>
              <w:t>2.2</w:t>
            </w:r>
            <w:r w:rsidR="007062C2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062C2" w:rsidRPr="009729CF">
              <w:rPr>
                <w:rStyle w:val="Hyperlink"/>
                <w:noProof/>
              </w:rPr>
              <w:t>Oplysninger om system under test (SUT)</w:t>
            </w:r>
            <w:r w:rsidR="007062C2">
              <w:rPr>
                <w:noProof/>
                <w:webHidden/>
              </w:rPr>
              <w:tab/>
            </w:r>
            <w:r w:rsidR="007062C2">
              <w:rPr>
                <w:noProof/>
                <w:webHidden/>
              </w:rPr>
              <w:fldChar w:fldCharType="begin"/>
            </w:r>
            <w:r w:rsidR="007062C2">
              <w:rPr>
                <w:noProof/>
                <w:webHidden/>
              </w:rPr>
              <w:instrText xml:space="preserve"> PAGEREF _Toc132808658 \h </w:instrText>
            </w:r>
            <w:r w:rsidR="007062C2">
              <w:rPr>
                <w:noProof/>
                <w:webHidden/>
              </w:rPr>
            </w:r>
            <w:r w:rsidR="007062C2">
              <w:rPr>
                <w:noProof/>
                <w:webHidden/>
              </w:rPr>
              <w:fldChar w:fldCharType="separate"/>
            </w:r>
            <w:r w:rsidR="007062C2">
              <w:rPr>
                <w:noProof/>
                <w:webHidden/>
              </w:rPr>
              <w:t>10</w:t>
            </w:r>
            <w:r w:rsidR="007062C2">
              <w:rPr>
                <w:noProof/>
                <w:webHidden/>
              </w:rPr>
              <w:fldChar w:fldCharType="end"/>
            </w:r>
          </w:hyperlink>
        </w:p>
        <w:p w14:paraId="659C1482" w14:textId="57366F4A" w:rsidR="007062C2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8659" w:history="1">
            <w:r w:rsidR="007062C2" w:rsidRPr="009729CF">
              <w:rPr>
                <w:rStyle w:val="Hyperlink"/>
                <w:noProof/>
              </w:rPr>
              <w:t>2.3</w:t>
            </w:r>
            <w:r w:rsidR="007062C2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062C2" w:rsidRPr="009729CF">
              <w:rPr>
                <w:rStyle w:val="Hyperlink"/>
                <w:noProof/>
              </w:rPr>
              <w:t>Oplysninger om testresultat</w:t>
            </w:r>
            <w:r w:rsidR="007062C2">
              <w:rPr>
                <w:noProof/>
                <w:webHidden/>
              </w:rPr>
              <w:tab/>
            </w:r>
            <w:r w:rsidR="007062C2">
              <w:rPr>
                <w:noProof/>
                <w:webHidden/>
              </w:rPr>
              <w:fldChar w:fldCharType="begin"/>
            </w:r>
            <w:r w:rsidR="007062C2">
              <w:rPr>
                <w:noProof/>
                <w:webHidden/>
              </w:rPr>
              <w:instrText xml:space="preserve"> PAGEREF _Toc132808659 \h </w:instrText>
            </w:r>
            <w:r w:rsidR="007062C2">
              <w:rPr>
                <w:noProof/>
                <w:webHidden/>
              </w:rPr>
            </w:r>
            <w:r w:rsidR="007062C2">
              <w:rPr>
                <w:noProof/>
                <w:webHidden/>
              </w:rPr>
              <w:fldChar w:fldCharType="separate"/>
            </w:r>
            <w:r w:rsidR="007062C2">
              <w:rPr>
                <w:noProof/>
                <w:webHidden/>
              </w:rPr>
              <w:t>10</w:t>
            </w:r>
            <w:r w:rsidR="007062C2">
              <w:rPr>
                <w:noProof/>
                <w:webHidden/>
              </w:rPr>
              <w:fldChar w:fldCharType="end"/>
            </w:r>
          </w:hyperlink>
        </w:p>
        <w:p w14:paraId="2FCBB012" w14:textId="208AF16C" w:rsidR="007062C2" w:rsidRDefault="00000000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8660" w:history="1">
            <w:r w:rsidR="007062C2" w:rsidRPr="009729CF">
              <w:rPr>
                <w:rStyle w:val="Hyperlink"/>
                <w:noProof/>
              </w:rPr>
              <w:t>3</w:t>
            </w:r>
            <w:r w:rsidR="007062C2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062C2" w:rsidRPr="009729CF">
              <w:rPr>
                <w:rStyle w:val="Hyperlink"/>
                <w:noProof/>
              </w:rPr>
              <w:t>Testen</w:t>
            </w:r>
            <w:r w:rsidR="007062C2">
              <w:rPr>
                <w:noProof/>
                <w:webHidden/>
              </w:rPr>
              <w:tab/>
            </w:r>
            <w:r w:rsidR="007062C2">
              <w:rPr>
                <w:noProof/>
                <w:webHidden/>
              </w:rPr>
              <w:fldChar w:fldCharType="begin"/>
            </w:r>
            <w:r w:rsidR="007062C2">
              <w:rPr>
                <w:noProof/>
                <w:webHidden/>
              </w:rPr>
              <w:instrText xml:space="preserve"> PAGEREF _Toc132808660 \h </w:instrText>
            </w:r>
            <w:r w:rsidR="007062C2">
              <w:rPr>
                <w:noProof/>
                <w:webHidden/>
              </w:rPr>
            </w:r>
            <w:r w:rsidR="007062C2">
              <w:rPr>
                <w:noProof/>
                <w:webHidden/>
              </w:rPr>
              <w:fldChar w:fldCharType="separate"/>
            </w:r>
            <w:r w:rsidR="007062C2">
              <w:rPr>
                <w:noProof/>
                <w:webHidden/>
              </w:rPr>
              <w:t>11</w:t>
            </w:r>
            <w:r w:rsidR="007062C2">
              <w:rPr>
                <w:noProof/>
                <w:webHidden/>
              </w:rPr>
              <w:fldChar w:fldCharType="end"/>
            </w:r>
          </w:hyperlink>
        </w:p>
        <w:p w14:paraId="342E6B25" w14:textId="435FC156" w:rsidR="007062C2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8661" w:history="1">
            <w:r w:rsidR="007062C2" w:rsidRPr="009729CF">
              <w:rPr>
                <w:rStyle w:val="Hyperlink"/>
                <w:noProof/>
              </w:rPr>
              <w:t>3.1</w:t>
            </w:r>
            <w:r w:rsidR="007062C2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062C2" w:rsidRPr="009729CF">
              <w:rPr>
                <w:rStyle w:val="Hyperlink"/>
                <w:noProof/>
              </w:rPr>
              <w:t>Dokumentation af testen</w:t>
            </w:r>
            <w:r w:rsidR="007062C2">
              <w:rPr>
                <w:noProof/>
                <w:webHidden/>
              </w:rPr>
              <w:tab/>
            </w:r>
            <w:r w:rsidR="007062C2">
              <w:rPr>
                <w:noProof/>
                <w:webHidden/>
              </w:rPr>
              <w:fldChar w:fldCharType="begin"/>
            </w:r>
            <w:r w:rsidR="007062C2">
              <w:rPr>
                <w:noProof/>
                <w:webHidden/>
              </w:rPr>
              <w:instrText xml:space="preserve"> PAGEREF _Toc132808661 \h </w:instrText>
            </w:r>
            <w:r w:rsidR="007062C2">
              <w:rPr>
                <w:noProof/>
                <w:webHidden/>
              </w:rPr>
            </w:r>
            <w:r w:rsidR="007062C2">
              <w:rPr>
                <w:noProof/>
                <w:webHidden/>
              </w:rPr>
              <w:fldChar w:fldCharType="separate"/>
            </w:r>
            <w:r w:rsidR="007062C2">
              <w:rPr>
                <w:noProof/>
                <w:webHidden/>
              </w:rPr>
              <w:t>11</w:t>
            </w:r>
            <w:r w:rsidR="007062C2">
              <w:rPr>
                <w:noProof/>
                <w:webHidden/>
              </w:rPr>
              <w:fldChar w:fldCharType="end"/>
            </w:r>
          </w:hyperlink>
        </w:p>
        <w:p w14:paraId="73D144A7" w14:textId="7CD6CE22" w:rsidR="007062C2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8662" w:history="1">
            <w:r w:rsidR="007062C2" w:rsidRPr="009729CF">
              <w:rPr>
                <w:rStyle w:val="Hyperlink"/>
                <w:noProof/>
              </w:rPr>
              <w:t>3.2</w:t>
            </w:r>
            <w:r w:rsidR="007062C2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062C2" w:rsidRPr="009729CF">
              <w:rPr>
                <w:rStyle w:val="Hyperlink"/>
                <w:noProof/>
              </w:rPr>
              <w:t>Test af TouchStone testscripts</w:t>
            </w:r>
            <w:r w:rsidR="007062C2">
              <w:rPr>
                <w:noProof/>
                <w:webHidden/>
              </w:rPr>
              <w:tab/>
            </w:r>
            <w:r w:rsidR="007062C2">
              <w:rPr>
                <w:noProof/>
                <w:webHidden/>
              </w:rPr>
              <w:fldChar w:fldCharType="begin"/>
            </w:r>
            <w:r w:rsidR="007062C2">
              <w:rPr>
                <w:noProof/>
                <w:webHidden/>
              </w:rPr>
              <w:instrText xml:space="preserve"> PAGEREF _Toc132808662 \h </w:instrText>
            </w:r>
            <w:r w:rsidR="007062C2">
              <w:rPr>
                <w:noProof/>
                <w:webHidden/>
              </w:rPr>
            </w:r>
            <w:r w:rsidR="007062C2">
              <w:rPr>
                <w:noProof/>
                <w:webHidden/>
              </w:rPr>
              <w:fldChar w:fldCharType="separate"/>
            </w:r>
            <w:r w:rsidR="007062C2">
              <w:rPr>
                <w:noProof/>
                <w:webHidden/>
              </w:rPr>
              <w:t>12</w:t>
            </w:r>
            <w:r w:rsidR="007062C2">
              <w:rPr>
                <w:noProof/>
                <w:webHidden/>
              </w:rPr>
              <w:fldChar w:fldCharType="end"/>
            </w:r>
          </w:hyperlink>
        </w:p>
        <w:p w14:paraId="3E43AF2F" w14:textId="2C648003" w:rsidR="007062C2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8663" w:history="1">
            <w:r w:rsidR="007062C2" w:rsidRPr="009729CF">
              <w:rPr>
                <w:rStyle w:val="Hyperlink"/>
                <w:noProof/>
              </w:rPr>
              <w:t>3.3</w:t>
            </w:r>
            <w:r w:rsidR="007062C2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062C2" w:rsidRPr="009729CF">
              <w:rPr>
                <w:rStyle w:val="Hyperlink"/>
                <w:noProof/>
              </w:rPr>
              <w:t>Test af krav til indhold og flow/arbejdsgange</w:t>
            </w:r>
            <w:r w:rsidR="007062C2">
              <w:rPr>
                <w:noProof/>
                <w:webHidden/>
              </w:rPr>
              <w:tab/>
            </w:r>
            <w:r w:rsidR="007062C2">
              <w:rPr>
                <w:noProof/>
                <w:webHidden/>
              </w:rPr>
              <w:fldChar w:fldCharType="begin"/>
            </w:r>
            <w:r w:rsidR="007062C2">
              <w:rPr>
                <w:noProof/>
                <w:webHidden/>
              </w:rPr>
              <w:instrText xml:space="preserve"> PAGEREF _Toc132808663 \h </w:instrText>
            </w:r>
            <w:r w:rsidR="007062C2">
              <w:rPr>
                <w:noProof/>
                <w:webHidden/>
              </w:rPr>
            </w:r>
            <w:r w:rsidR="007062C2">
              <w:rPr>
                <w:noProof/>
                <w:webHidden/>
              </w:rPr>
              <w:fldChar w:fldCharType="separate"/>
            </w:r>
            <w:r w:rsidR="007062C2">
              <w:rPr>
                <w:noProof/>
                <w:webHidden/>
              </w:rPr>
              <w:t>13</w:t>
            </w:r>
            <w:r w:rsidR="007062C2">
              <w:rPr>
                <w:noProof/>
                <w:webHidden/>
              </w:rPr>
              <w:fldChar w:fldCharType="end"/>
            </w:r>
          </w:hyperlink>
        </w:p>
        <w:p w14:paraId="45A462EF" w14:textId="652D8B99" w:rsidR="007062C2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8664" w:history="1">
            <w:r w:rsidR="007062C2" w:rsidRPr="009729CF">
              <w:rPr>
                <w:rStyle w:val="Hyperlink"/>
                <w:noProof/>
              </w:rPr>
              <w:t>3.4</w:t>
            </w:r>
            <w:r w:rsidR="007062C2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062C2" w:rsidRPr="009729CF">
              <w:rPr>
                <w:rStyle w:val="Hyperlink"/>
                <w:noProof/>
              </w:rPr>
              <w:t>Test af generelle tekniske krav</w:t>
            </w:r>
            <w:r w:rsidR="007062C2">
              <w:rPr>
                <w:noProof/>
                <w:webHidden/>
              </w:rPr>
              <w:tab/>
            </w:r>
            <w:r w:rsidR="007062C2">
              <w:rPr>
                <w:noProof/>
                <w:webHidden/>
              </w:rPr>
              <w:fldChar w:fldCharType="begin"/>
            </w:r>
            <w:r w:rsidR="007062C2">
              <w:rPr>
                <w:noProof/>
                <w:webHidden/>
              </w:rPr>
              <w:instrText xml:space="preserve"> PAGEREF _Toc132808664 \h </w:instrText>
            </w:r>
            <w:r w:rsidR="007062C2">
              <w:rPr>
                <w:noProof/>
                <w:webHidden/>
              </w:rPr>
            </w:r>
            <w:r w:rsidR="007062C2">
              <w:rPr>
                <w:noProof/>
                <w:webHidden/>
              </w:rPr>
              <w:fldChar w:fldCharType="separate"/>
            </w:r>
            <w:r w:rsidR="007062C2">
              <w:rPr>
                <w:noProof/>
                <w:webHidden/>
              </w:rPr>
              <w:t>29</w:t>
            </w:r>
            <w:r w:rsidR="007062C2">
              <w:rPr>
                <w:noProof/>
                <w:webHidden/>
              </w:rPr>
              <w:fldChar w:fldCharType="end"/>
            </w:r>
          </w:hyperlink>
        </w:p>
        <w:p w14:paraId="4E7441E4" w14:textId="5ADEB1E5" w:rsidR="007062C2" w:rsidRDefault="00000000">
          <w:pPr>
            <w:pStyle w:val="Indholdsfortegnelse1"/>
            <w:tabs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32808665" w:history="1">
            <w:r w:rsidR="007062C2" w:rsidRPr="009729CF">
              <w:rPr>
                <w:rStyle w:val="Hyperlink"/>
                <w:rFonts w:eastAsia="Times New Roman" w:cs="Arial"/>
                <w:b/>
                <w:bCs/>
                <w:caps/>
                <w:noProof/>
                <w:kern w:val="32"/>
              </w:rPr>
              <w:t>Bilag I</w:t>
            </w:r>
            <w:r w:rsidR="007062C2">
              <w:rPr>
                <w:noProof/>
                <w:webHidden/>
              </w:rPr>
              <w:tab/>
            </w:r>
            <w:r w:rsidR="007062C2">
              <w:rPr>
                <w:noProof/>
                <w:webHidden/>
              </w:rPr>
              <w:fldChar w:fldCharType="begin"/>
            </w:r>
            <w:r w:rsidR="007062C2">
              <w:rPr>
                <w:noProof/>
                <w:webHidden/>
              </w:rPr>
              <w:instrText xml:space="preserve"> PAGEREF _Toc132808665 \h </w:instrText>
            </w:r>
            <w:r w:rsidR="007062C2">
              <w:rPr>
                <w:noProof/>
                <w:webHidden/>
              </w:rPr>
            </w:r>
            <w:r w:rsidR="007062C2">
              <w:rPr>
                <w:noProof/>
                <w:webHidden/>
              </w:rPr>
              <w:fldChar w:fldCharType="separate"/>
            </w:r>
            <w:r w:rsidR="007062C2">
              <w:rPr>
                <w:noProof/>
                <w:webHidden/>
              </w:rPr>
              <w:t>35</w:t>
            </w:r>
            <w:r w:rsidR="007062C2">
              <w:rPr>
                <w:noProof/>
                <w:webHidden/>
              </w:rPr>
              <w:fldChar w:fldCharType="end"/>
            </w:r>
          </w:hyperlink>
        </w:p>
        <w:p w14:paraId="2C0F8F5B" w14:textId="5D10A437" w:rsidR="00CA0994" w:rsidRPr="00690A3F" w:rsidRDefault="00CA0994">
          <w:r w:rsidRPr="00690A3F">
            <w:fldChar w:fldCharType="end"/>
          </w:r>
        </w:p>
      </w:sdtContent>
    </w:sdt>
    <w:p w14:paraId="576E58F9" w14:textId="77777777" w:rsidR="008B2B5D" w:rsidRPr="00690A3F" w:rsidRDefault="008B2B5D" w:rsidP="006A3717">
      <w:pPr>
        <w:rPr>
          <w:rFonts w:cs="Calibri"/>
        </w:rPr>
        <w:sectPr w:rsidR="008B2B5D" w:rsidRPr="00690A3F" w:rsidSect="006A3717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01B7B8A3" w14:textId="77777777" w:rsidR="000A2E0E" w:rsidRPr="00690A3F" w:rsidRDefault="000A2E0E" w:rsidP="00F92A0D">
      <w:pPr>
        <w:pStyle w:val="Overskrift1"/>
      </w:pPr>
      <w:bookmarkStart w:id="1" w:name="_Ref86651796"/>
      <w:bookmarkStart w:id="2" w:name="_Toc102044273"/>
      <w:bookmarkStart w:id="3" w:name="_Toc132808648"/>
      <w:r w:rsidRPr="00690A3F">
        <w:lastRenderedPageBreak/>
        <w:t>Indledning</w:t>
      </w:r>
      <w:bookmarkEnd w:id="1"/>
      <w:bookmarkEnd w:id="2"/>
      <w:bookmarkEnd w:id="3"/>
    </w:p>
    <w:p w14:paraId="275BA438" w14:textId="7E4D3C40" w:rsidR="000A2E0E" w:rsidRPr="00690A3F" w:rsidRDefault="00821342" w:rsidP="006A3717">
      <w:pPr>
        <w:rPr>
          <w:rFonts w:cs="Calibri"/>
        </w:rPr>
      </w:pPr>
      <w:r w:rsidRPr="00690A3F">
        <w:rPr>
          <w:rFonts w:cs="Calibri"/>
        </w:rPr>
        <w:t>Dette er en testprotokol for</w:t>
      </w:r>
      <w:r w:rsidR="00307BB9" w:rsidRPr="00690A3F">
        <w:rPr>
          <w:rFonts w:cs="Calibri"/>
        </w:rPr>
        <w:t xml:space="preserve"> </w:t>
      </w:r>
      <w:r w:rsidR="00307BB9" w:rsidRPr="00690A3F">
        <w:rPr>
          <w:rFonts w:cs="Calibri"/>
        </w:rPr>
        <w:fldChar w:fldCharType="begin"/>
      </w:r>
      <w:r w:rsidR="00307BB9" w:rsidRPr="00690A3F">
        <w:rPr>
          <w:rFonts w:cs="Calibri"/>
        </w:rPr>
        <w:instrText xml:space="preserve"> DOCPROPERTY  Afsendelse/Modtagelse  \* MERGEFORMAT </w:instrText>
      </w:r>
      <w:r w:rsidR="00307BB9" w:rsidRPr="00690A3F">
        <w:rPr>
          <w:rFonts w:cs="Calibri"/>
        </w:rPr>
        <w:fldChar w:fldCharType="separate"/>
      </w:r>
      <w:r w:rsidR="007062C2">
        <w:rPr>
          <w:rFonts w:cs="Calibri"/>
        </w:rPr>
        <w:t>modtagelse</w:t>
      </w:r>
      <w:r w:rsidR="00307BB9" w:rsidRPr="00690A3F">
        <w:rPr>
          <w:rFonts w:cs="Calibri"/>
        </w:rPr>
        <w:fldChar w:fldCharType="end"/>
      </w:r>
      <w:r w:rsidR="00307BB9" w:rsidRPr="00690A3F">
        <w:rPr>
          <w:rFonts w:cs="Calibri"/>
        </w:rPr>
        <w:t xml:space="preserve"> af</w:t>
      </w:r>
      <w:r w:rsidR="000C3208" w:rsidRPr="00690A3F">
        <w:rPr>
          <w:rFonts w:cs="Calibri"/>
        </w:rPr>
        <w:t xml:space="preserve"> </w:t>
      </w:r>
      <w:r w:rsidR="000C3208" w:rsidRPr="00690A3F">
        <w:rPr>
          <w:rFonts w:cs="Calibri"/>
        </w:rPr>
        <w:fldChar w:fldCharType="begin"/>
      </w:r>
      <w:r w:rsidR="000C3208" w:rsidRPr="00690A3F">
        <w:rPr>
          <w:rFonts w:cs="Calibri"/>
        </w:rPr>
        <w:instrText xml:space="preserve"> DOCPROPERTY  DK-navn  \* MERGEFORMAT </w:instrText>
      </w:r>
      <w:r w:rsidR="000C3208" w:rsidRPr="00690A3F">
        <w:rPr>
          <w:rFonts w:cs="Calibri"/>
        </w:rPr>
        <w:fldChar w:fldCharType="separate"/>
      </w:r>
      <w:r w:rsidR="007062C2">
        <w:rPr>
          <w:rFonts w:cs="Calibri"/>
        </w:rPr>
        <w:t>Advis om sygehusophold</w:t>
      </w:r>
      <w:r w:rsidR="000C3208" w:rsidRPr="00690A3F">
        <w:rPr>
          <w:rFonts w:cs="Calibri"/>
        </w:rPr>
        <w:fldChar w:fldCharType="end"/>
      </w:r>
      <w:r w:rsidR="000F3E39" w:rsidRPr="00690A3F">
        <w:rPr>
          <w:rFonts w:cs="Calibri"/>
        </w:rPr>
        <w:t>.</w:t>
      </w:r>
    </w:p>
    <w:p w14:paraId="19F68441" w14:textId="40DB28D2" w:rsidR="0009263D" w:rsidRPr="00690A3F" w:rsidRDefault="0009263D" w:rsidP="006A3717">
      <w:pPr>
        <w:rPr>
          <w:rFonts w:cs="Calibri"/>
        </w:rPr>
      </w:pPr>
      <w:r w:rsidRPr="00690A3F">
        <w:rPr>
          <w:rFonts w:cs="Calibri"/>
        </w:rPr>
        <w:t xml:space="preserve">Al dokumentation vedr. Advis om sygehusophold og </w:t>
      </w:r>
      <w:proofErr w:type="spellStart"/>
      <w:r w:rsidRPr="00690A3F">
        <w:rPr>
          <w:rFonts w:cs="Calibri"/>
        </w:rPr>
        <w:t>Governance</w:t>
      </w:r>
      <w:proofErr w:type="spellEnd"/>
      <w:r w:rsidRPr="00690A3F">
        <w:rPr>
          <w:rFonts w:cs="Calibri"/>
        </w:rPr>
        <w:t xml:space="preserve"> (se </w:t>
      </w:r>
      <w:hyperlink w:anchor="_Baggrundsmaterialer" w:history="1">
        <w:r w:rsidRPr="00690A3F">
          <w:rPr>
            <w:rStyle w:val="Hyperlink"/>
            <w:rFonts w:ascii="Calibri" w:hAnsi="Calibri" w:cs="Calibri"/>
          </w:rPr>
          <w:t>Baggrundsmaterialer</w:t>
        </w:r>
      </w:hyperlink>
      <w:r w:rsidRPr="00690A3F">
        <w:rPr>
          <w:rFonts w:cs="Calibri"/>
        </w:rPr>
        <w:t>) vil være genstand for test</w:t>
      </w:r>
      <w:r w:rsidR="00754032" w:rsidRPr="00690A3F">
        <w:rPr>
          <w:rFonts w:cs="Calibri"/>
        </w:rPr>
        <w:t>, og testprotokollen vil løbende blive opdateret for at afspejle kravene bedst muligt.</w:t>
      </w:r>
    </w:p>
    <w:p w14:paraId="5DC3971C" w14:textId="245B963C" w:rsidR="00670BBA" w:rsidRPr="00690A3F" w:rsidRDefault="00670BBA" w:rsidP="006A3717">
      <w:pPr>
        <w:rPr>
          <w:rFonts w:cs="Calibri"/>
        </w:rPr>
      </w:pPr>
      <w:r w:rsidRPr="00690A3F">
        <w:rPr>
          <w:rFonts w:cs="Calibri"/>
        </w:rPr>
        <w:t xml:space="preserve">Versionering af testprotokollen vil følge major- og </w:t>
      </w:r>
      <w:proofErr w:type="spellStart"/>
      <w:r w:rsidRPr="00690A3F">
        <w:rPr>
          <w:rFonts w:cs="Calibri"/>
        </w:rPr>
        <w:t>minor</w:t>
      </w:r>
      <w:proofErr w:type="spellEnd"/>
      <w:r w:rsidR="00644A55" w:rsidRPr="00690A3F">
        <w:rPr>
          <w:rFonts w:cs="Calibri"/>
        </w:rPr>
        <w:t xml:space="preserve">-versionen af standarden, men </w:t>
      </w:r>
      <w:r w:rsidR="008F7C9D" w:rsidRPr="00690A3F">
        <w:rPr>
          <w:rFonts w:cs="Calibri"/>
        </w:rPr>
        <w:t>kan</w:t>
      </w:r>
      <w:r w:rsidR="00644A55" w:rsidRPr="00690A3F">
        <w:rPr>
          <w:rFonts w:cs="Calibri"/>
        </w:rPr>
        <w:t xml:space="preserve"> have en patch-version, der er forskellig fra standardens patch-version. </w:t>
      </w:r>
    </w:p>
    <w:p w14:paraId="521F00B5" w14:textId="5451BE36" w:rsidR="000F3E39" w:rsidRPr="00690A3F" w:rsidRDefault="000F3E39" w:rsidP="006A3717">
      <w:pPr>
        <w:rPr>
          <w:rFonts w:cs="Calibri"/>
        </w:rPr>
      </w:pPr>
      <w:r w:rsidRPr="00690A3F">
        <w:rPr>
          <w:rFonts w:cs="Calibri"/>
        </w:rPr>
        <w:t xml:space="preserve">Testprotokollen </w:t>
      </w:r>
      <w:r w:rsidR="003E77E2" w:rsidRPr="00690A3F">
        <w:rPr>
          <w:rFonts w:cs="Calibri"/>
        </w:rPr>
        <w:t>vil også blive tilgængelig på engelsk.</w:t>
      </w:r>
      <w:r w:rsidRPr="00690A3F">
        <w:rPr>
          <w:rFonts w:cs="Calibri"/>
        </w:rPr>
        <w:t xml:space="preserve"> I tilfælde af uoverensstemmelser mellem den danske og den engelske version</w:t>
      </w:r>
      <w:r w:rsidR="00F92A0D" w:rsidRPr="00690A3F">
        <w:rPr>
          <w:rFonts w:cs="Calibri"/>
        </w:rPr>
        <w:t>, er den danske version gældende version</w:t>
      </w:r>
      <w:r w:rsidR="00053E96" w:rsidRPr="00690A3F">
        <w:rPr>
          <w:rFonts w:cs="Calibri"/>
        </w:rPr>
        <w:t>.</w:t>
      </w:r>
    </w:p>
    <w:p w14:paraId="537FD876" w14:textId="4ED7347C" w:rsidR="0000250C" w:rsidRPr="00690A3F" w:rsidRDefault="002A113E" w:rsidP="00A06ED8">
      <w:pPr>
        <w:rPr>
          <w:rFonts w:cs="Calibri"/>
        </w:rPr>
      </w:pPr>
      <w:r w:rsidRPr="00690A3F">
        <w:rPr>
          <w:rFonts w:cs="Calibri"/>
          <w:b/>
          <w:bCs/>
        </w:rPr>
        <w:t>Vedr. afsendelse af kvitteringer:</w:t>
      </w:r>
      <w:r w:rsidRPr="00690A3F">
        <w:rPr>
          <w:rFonts w:cs="Calibri"/>
        </w:rPr>
        <w:t xml:space="preserve"> </w:t>
      </w:r>
      <w:r w:rsidR="0000250C" w:rsidRPr="00690A3F">
        <w:rPr>
          <w:rFonts w:cs="Calibri"/>
        </w:rPr>
        <w:t xml:space="preserve">Godkendelse forudsætter, at systemet under test (SUT) er godkendt til afsendelse af FHIR-kvittering (ENG: </w:t>
      </w:r>
      <w:proofErr w:type="spellStart"/>
      <w:r w:rsidR="0000250C" w:rsidRPr="00690A3F">
        <w:rPr>
          <w:rFonts w:cs="Calibri"/>
        </w:rPr>
        <w:t>Acknowledgement</w:t>
      </w:r>
      <w:proofErr w:type="spellEnd"/>
      <w:r w:rsidR="0000250C" w:rsidRPr="00690A3F">
        <w:rPr>
          <w:rFonts w:cs="Calibri"/>
        </w:rPr>
        <w:t>).</w:t>
      </w:r>
      <w:r w:rsidRPr="00690A3F">
        <w:rPr>
          <w:rFonts w:cs="Calibri"/>
        </w:rPr>
        <w:t xml:space="preserve"> Denne test håndteres i separat testprotokol (under udarbejdelse). </w:t>
      </w:r>
      <w:r w:rsidR="0034224D" w:rsidRPr="00690A3F">
        <w:rPr>
          <w:rFonts w:cs="Calibri"/>
        </w:rPr>
        <w:t xml:space="preserve">I forbindelse med test af modtagelse af Advis om sygehusophold vil SUT dog skulle </w:t>
      </w:r>
      <w:r w:rsidR="00A06ED8" w:rsidRPr="00690A3F">
        <w:rPr>
          <w:rFonts w:cs="Calibri"/>
        </w:rPr>
        <w:t>demonstrere</w:t>
      </w:r>
      <w:r w:rsidR="0034224D" w:rsidRPr="00690A3F">
        <w:rPr>
          <w:rFonts w:cs="Calibri"/>
        </w:rPr>
        <w:t>, at SUT genererer og afsender FHIR-kvittering som svar på et modtaget Advis om sygehusophold</w:t>
      </w:r>
      <w:r w:rsidR="00A06ED8" w:rsidRPr="00690A3F">
        <w:rPr>
          <w:rFonts w:cs="Calibri"/>
        </w:rPr>
        <w:t xml:space="preserve"> (se mere nedenfor). </w:t>
      </w:r>
    </w:p>
    <w:p w14:paraId="2501DE34" w14:textId="310558BB" w:rsidR="002826C2" w:rsidRPr="00690A3F" w:rsidRDefault="003E77E2" w:rsidP="006A3717">
      <w:pPr>
        <w:rPr>
          <w:rFonts w:cs="Calibri"/>
        </w:rPr>
      </w:pPr>
      <w:r w:rsidRPr="00690A3F">
        <w:rPr>
          <w:rFonts w:cs="Calibri"/>
          <w:b/>
          <w:bCs/>
        </w:rPr>
        <w:t xml:space="preserve">Vedr. </w:t>
      </w:r>
      <w:r w:rsidR="0000250C" w:rsidRPr="00690A3F">
        <w:rPr>
          <w:rFonts w:cs="Calibri"/>
          <w:b/>
          <w:bCs/>
        </w:rPr>
        <w:t xml:space="preserve">modtagelse af Advis om sygehusophold og </w:t>
      </w:r>
      <w:r w:rsidRPr="00690A3F">
        <w:rPr>
          <w:rFonts w:cs="Calibri"/>
          <w:b/>
          <w:bCs/>
        </w:rPr>
        <w:t>afsendelse af kvitteringer</w:t>
      </w:r>
      <w:r w:rsidR="0000250C" w:rsidRPr="00690A3F">
        <w:rPr>
          <w:rFonts w:cs="Calibri"/>
          <w:b/>
          <w:bCs/>
        </w:rPr>
        <w:t xml:space="preserve"> gennem Fælleskommunal Beskedfordeler</w:t>
      </w:r>
      <w:r w:rsidR="008E3C4A" w:rsidRPr="00690A3F">
        <w:rPr>
          <w:rFonts w:cs="Calibri"/>
          <w:b/>
          <w:bCs/>
        </w:rPr>
        <w:t>:</w:t>
      </w:r>
      <w:r w:rsidR="008E3C4A" w:rsidRPr="00690A3F">
        <w:rPr>
          <w:rFonts w:cs="Calibri"/>
        </w:rPr>
        <w:t xml:space="preserve"> </w:t>
      </w:r>
      <w:r w:rsidR="00500667" w:rsidRPr="00690A3F">
        <w:rPr>
          <w:rFonts w:cs="Calibri"/>
        </w:rPr>
        <w:t>Advis om sygehusophold modtages gennem Fælleskommunal Beskedfordeler</w:t>
      </w:r>
      <w:r w:rsidR="00EB55F4" w:rsidRPr="00690A3F">
        <w:rPr>
          <w:rFonts w:cs="Calibri"/>
        </w:rPr>
        <w:t xml:space="preserve"> og vil være pakket ind i en </w:t>
      </w:r>
      <w:proofErr w:type="spellStart"/>
      <w:r w:rsidR="00EB55F4" w:rsidRPr="00690A3F">
        <w:rPr>
          <w:rFonts w:cs="Calibri"/>
        </w:rPr>
        <w:t>beskedfordelerkuvert</w:t>
      </w:r>
      <w:proofErr w:type="spellEnd"/>
      <w:r w:rsidR="00EB55F4" w:rsidRPr="00690A3F">
        <w:rPr>
          <w:rFonts w:cs="Calibri"/>
        </w:rPr>
        <w:t xml:space="preserve"> v. modtagelse. Modtagersystemet skal kvittere med en</w:t>
      </w:r>
      <w:r w:rsidR="00A06ED8" w:rsidRPr="00690A3F">
        <w:rPr>
          <w:rFonts w:cs="Calibri"/>
        </w:rPr>
        <w:t xml:space="preserve"> FHIR-k</w:t>
      </w:r>
      <w:r w:rsidR="00500667" w:rsidRPr="00690A3F">
        <w:rPr>
          <w:rFonts w:cs="Calibri"/>
        </w:rPr>
        <w:t>vittering</w:t>
      </w:r>
      <w:r w:rsidR="00A06ED8" w:rsidRPr="00690A3F">
        <w:rPr>
          <w:rFonts w:cs="Calibri"/>
        </w:rPr>
        <w:t xml:space="preserve"> (ENG: </w:t>
      </w:r>
      <w:proofErr w:type="spellStart"/>
      <w:r w:rsidR="00A06ED8" w:rsidRPr="00690A3F">
        <w:rPr>
          <w:rFonts w:cs="Calibri"/>
        </w:rPr>
        <w:t>Acknowledgement</w:t>
      </w:r>
      <w:proofErr w:type="spellEnd"/>
      <w:r w:rsidR="00EB55F4" w:rsidRPr="00690A3F">
        <w:rPr>
          <w:rFonts w:cs="Calibri"/>
        </w:rPr>
        <w:t xml:space="preserve">), som ligeledes </w:t>
      </w:r>
      <w:r w:rsidR="00A06ED8" w:rsidRPr="00690A3F">
        <w:rPr>
          <w:rFonts w:cs="Calibri"/>
        </w:rPr>
        <w:t>sendes gennem</w:t>
      </w:r>
      <w:r w:rsidR="00500667" w:rsidRPr="00690A3F">
        <w:rPr>
          <w:rFonts w:cs="Calibri"/>
        </w:rPr>
        <w:t xml:space="preserve"> Fælleskommunal Beskedfordeler</w:t>
      </w:r>
      <w:r w:rsidR="00EB55F4" w:rsidRPr="00690A3F">
        <w:rPr>
          <w:rFonts w:cs="Calibri"/>
        </w:rPr>
        <w:t xml:space="preserve"> og skal være pakket ind i en </w:t>
      </w:r>
      <w:proofErr w:type="spellStart"/>
      <w:r w:rsidR="00EB55F4" w:rsidRPr="00690A3F">
        <w:rPr>
          <w:rFonts w:cs="Calibri"/>
        </w:rPr>
        <w:t>beskedfordelerkuvert</w:t>
      </w:r>
      <w:proofErr w:type="spellEnd"/>
      <w:r w:rsidR="00EB55F4" w:rsidRPr="00690A3F">
        <w:rPr>
          <w:rFonts w:cs="Calibri"/>
        </w:rPr>
        <w:t xml:space="preserve">. </w:t>
      </w:r>
      <w:r w:rsidR="00A06ED8" w:rsidRPr="00690A3F">
        <w:rPr>
          <w:rFonts w:cs="Calibri"/>
        </w:rPr>
        <w:t xml:space="preserve">I forbindelse med test af modtagelse af Advis om sygehusophold vil SUT skulle </w:t>
      </w:r>
      <w:r w:rsidR="00EB55F4" w:rsidRPr="00690A3F">
        <w:rPr>
          <w:rFonts w:cs="Calibri"/>
        </w:rPr>
        <w:t>demonstrere</w:t>
      </w:r>
      <w:r w:rsidR="00A06ED8" w:rsidRPr="00690A3F">
        <w:rPr>
          <w:rFonts w:cs="Calibri"/>
        </w:rPr>
        <w:t>, at SUT genererer og afsender FHIR-kvittering som svar på et modtaget Advis om sygehusophold, men den reelle test af m</w:t>
      </w:r>
      <w:r w:rsidR="001B675B" w:rsidRPr="00690A3F">
        <w:rPr>
          <w:rFonts w:cs="Calibri"/>
        </w:rPr>
        <w:t xml:space="preserve">odtagelse og afsendelse i </w:t>
      </w:r>
      <w:proofErr w:type="spellStart"/>
      <w:r w:rsidR="0000250C" w:rsidRPr="00690A3F">
        <w:rPr>
          <w:rFonts w:cs="Calibri"/>
        </w:rPr>
        <w:t>beskedfordelerkuvert</w:t>
      </w:r>
      <w:proofErr w:type="spellEnd"/>
      <w:r w:rsidR="0000250C" w:rsidRPr="00690A3F">
        <w:rPr>
          <w:rFonts w:cs="Calibri"/>
        </w:rPr>
        <w:t xml:space="preserve"> </w:t>
      </w:r>
      <w:r w:rsidR="00A06ED8" w:rsidRPr="00690A3F">
        <w:rPr>
          <w:rFonts w:cs="Calibri"/>
        </w:rPr>
        <w:t>sker</w:t>
      </w:r>
      <w:r w:rsidR="0000250C" w:rsidRPr="00690A3F">
        <w:rPr>
          <w:rFonts w:cs="Calibri"/>
        </w:rPr>
        <w:t xml:space="preserve"> i regi af KOMBIT. </w:t>
      </w:r>
    </w:p>
    <w:p w14:paraId="07B675DA" w14:textId="3AF7EABD" w:rsidR="00F92A0D" w:rsidRPr="00690A3F" w:rsidRDefault="00F92A0D" w:rsidP="00F92A0D">
      <w:pPr>
        <w:pStyle w:val="Overskrift2"/>
      </w:pPr>
      <w:bookmarkStart w:id="4" w:name="_Toc132808649"/>
      <w:r w:rsidRPr="00690A3F">
        <w:t>Formål</w:t>
      </w:r>
      <w:bookmarkEnd w:id="4"/>
    </w:p>
    <w:p w14:paraId="65F7FBEB" w14:textId="77777777" w:rsidR="001F10A1" w:rsidRPr="00690A3F" w:rsidRDefault="008A31C4" w:rsidP="00092CEA">
      <w:r w:rsidRPr="00690A3F">
        <w:t xml:space="preserve">Testprotokollen danner udgangspunkt for den test, der skal sikre, at </w:t>
      </w:r>
      <w:r w:rsidR="001F10A1" w:rsidRPr="00690A3F">
        <w:t>SUT</w:t>
      </w:r>
      <w:r w:rsidR="001A7F9D" w:rsidRPr="00690A3F">
        <w:t xml:space="preserve"> overholder</w:t>
      </w:r>
      <w:r w:rsidR="00FC36E5" w:rsidRPr="00690A3F">
        <w:t xml:space="preserve"> de opsatte </w:t>
      </w:r>
      <w:r w:rsidR="00364114" w:rsidRPr="00690A3F">
        <w:t>regler og krav til standarden</w:t>
      </w:r>
      <w:r w:rsidR="00FC36E5" w:rsidRPr="00690A3F">
        <w:t xml:space="preserve">. </w:t>
      </w:r>
    </w:p>
    <w:p w14:paraId="3A118AC6" w14:textId="275794E6" w:rsidR="00092CEA" w:rsidRPr="00690A3F" w:rsidRDefault="0058104F" w:rsidP="00092CEA">
      <w:r w:rsidRPr="00690A3F">
        <w:t>Testprotokollen danne</w:t>
      </w:r>
      <w:r w:rsidR="00053E96" w:rsidRPr="00690A3F">
        <w:t>r</w:t>
      </w:r>
      <w:r w:rsidRPr="00690A3F">
        <w:t xml:space="preserve"> også udgangspunkt for den egentest, leverandøren foretager forud for </w:t>
      </w:r>
      <w:r w:rsidR="00E03240" w:rsidRPr="00690A3F">
        <w:t>en live test</w:t>
      </w:r>
      <w:r w:rsidR="00053E96" w:rsidRPr="00690A3F">
        <w:t xml:space="preserve">. </w:t>
      </w:r>
    </w:p>
    <w:p w14:paraId="40DCADB0" w14:textId="0C2E7FB0" w:rsidR="00F92A0D" w:rsidRPr="00690A3F" w:rsidRDefault="008535C6" w:rsidP="008535C6">
      <w:pPr>
        <w:pStyle w:val="Overskrift2"/>
      </w:pPr>
      <w:bookmarkStart w:id="5" w:name="_Forudsætninger_for_test"/>
      <w:bookmarkStart w:id="6" w:name="_Toc132808650"/>
      <w:bookmarkEnd w:id="5"/>
      <w:r w:rsidRPr="00690A3F">
        <w:t xml:space="preserve">Forudsætninger for </w:t>
      </w:r>
      <w:r w:rsidR="00DE2E8B" w:rsidRPr="00690A3F">
        <w:t>live</w:t>
      </w:r>
      <w:r w:rsidRPr="00690A3F">
        <w:t>test</w:t>
      </w:r>
      <w:bookmarkEnd w:id="6"/>
    </w:p>
    <w:p w14:paraId="151F26C9" w14:textId="77777777" w:rsidR="00C153C2" w:rsidRPr="00690A3F" w:rsidRDefault="00092CEA" w:rsidP="00C153C2">
      <w:r w:rsidRPr="00690A3F">
        <w:t>F</w:t>
      </w:r>
      <w:r w:rsidR="00FD29EC" w:rsidRPr="00690A3F">
        <w:t>ølgende forudsætninger skal være opfyldt, førend testen kan gennemføres:</w:t>
      </w:r>
    </w:p>
    <w:p w14:paraId="557F1E2E" w14:textId="19E36FBE" w:rsidR="00926750" w:rsidRPr="00690A3F" w:rsidRDefault="00FD29EC" w:rsidP="00327CB1">
      <w:pPr>
        <w:pStyle w:val="Listeafsnit"/>
        <w:numPr>
          <w:ilvl w:val="0"/>
          <w:numId w:val="4"/>
        </w:numPr>
      </w:pPr>
      <w:r w:rsidRPr="00690A3F">
        <w:rPr>
          <w:rFonts w:cstheme="minorHAnsi"/>
        </w:rPr>
        <w:t>Leverandøren har gennemlæst standarddokumentation</w:t>
      </w:r>
      <w:r w:rsidR="00DE4380" w:rsidRPr="00690A3F">
        <w:rPr>
          <w:rFonts w:cstheme="minorHAnsi"/>
        </w:rPr>
        <w:t>en</w:t>
      </w:r>
      <w:r w:rsidR="00A812E2" w:rsidRPr="00690A3F">
        <w:rPr>
          <w:rFonts w:cstheme="minorHAnsi"/>
        </w:rPr>
        <w:t xml:space="preserve"> </w:t>
      </w:r>
      <w:r w:rsidR="0044599C" w:rsidRPr="00690A3F">
        <w:rPr>
          <w:rFonts w:cstheme="minorHAnsi"/>
        </w:rPr>
        <w:t>herunder</w:t>
      </w:r>
      <w:r w:rsidR="00CA060E" w:rsidRPr="00690A3F">
        <w:rPr>
          <w:rFonts w:cstheme="minorHAnsi"/>
        </w:rPr>
        <w:t>:</w:t>
      </w:r>
    </w:p>
    <w:p w14:paraId="6215618A" w14:textId="1BCD19E0" w:rsidR="00926750" w:rsidRPr="00690A3F" w:rsidRDefault="00000000" w:rsidP="00327CB1">
      <w:pPr>
        <w:pStyle w:val="Listeafsnit"/>
        <w:numPr>
          <w:ilvl w:val="1"/>
          <w:numId w:val="4"/>
        </w:numPr>
        <w:rPr>
          <w:rFonts w:cstheme="minorHAnsi"/>
        </w:rPr>
      </w:pPr>
      <w:hyperlink w:anchor="_Baggrundsmaterialer" w:history="1">
        <w:r w:rsidR="00926750" w:rsidRPr="00690A3F">
          <w:rPr>
            <w:rStyle w:val="Hyperlink"/>
            <w:rFonts w:cstheme="minorHAnsi"/>
          </w:rPr>
          <w:t>Sundhedsfaglig</w:t>
        </w:r>
        <w:r w:rsidR="00C153C2" w:rsidRPr="00690A3F">
          <w:rPr>
            <w:rStyle w:val="Hyperlink"/>
            <w:rFonts w:cstheme="minorHAnsi"/>
          </w:rPr>
          <w:t>e retningslinjer</w:t>
        </w:r>
      </w:hyperlink>
    </w:p>
    <w:p w14:paraId="5F8D4E7B" w14:textId="3FF38D78" w:rsidR="006719F7" w:rsidRPr="00690A3F" w:rsidRDefault="00000000" w:rsidP="00327CB1">
      <w:pPr>
        <w:pStyle w:val="Listeafsnit"/>
        <w:numPr>
          <w:ilvl w:val="1"/>
          <w:numId w:val="4"/>
        </w:numPr>
        <w:rPr>
          <w:rStyle w:val="Hyperlink"/>
          <w:rFonts w:cstheme="minorHAnsi"/>
          <w:color w:val="auto"/>
          <w:u w:val="none"/>
        </w:rPr>
      </w:pPr>
      <w:hyperlink w:anchor="_Baggrundsmaterialer" w:history="1">
        <w:proofErr w:type="spellStart"/>
        <w:r w:rsidR="006719F7" w:rsidRPr="00690A3F">
          <w:rPr>
            <w:rStyle w:val="Hyperlink"/>
            <w:rFonts w:cstheme="minorHAnsi"/>
          </w:rPr>
          <w:t>Use</w:t>
        </w:r>
        <w:proofErr w:type="spellEnd"/>
        <w:r w:rsidR="006719F7" w:rsidRPr="00690A3F">
          <w:rPr>
            <w:rStyle w:val="Hyperlink"/>
            <w:rFonts w:cstheme="minorHAnsi"/>
          </w:rPr>
          <w:t xml:space="preserve"> cases</w:t>
        </w:r>
      </w:hyperlink>
    </w:p>
    <w:p w14:paraId="370833E1" w14:textId="432FF3C1" w:rsidR="00DE2E8B" w:rsidRPr="00690A3F" w:rsidRDefault="00000000" w:rsidP="00DE2E8B">
      <w:pPr>
        <w:pStyle w:val="Listeafsnit"/>
        <w:numPr>
          <w:ilvl w:val="1"/>
          <w:numId w:val="4"/>
        </w:numPr>
        <w:rPr>
          <w:rFonts w:cstheme="minorHAnsi"/>
        </w:rPr>
      </w:pPr>
      <w:hyperlink w:anchor="_Baggrundsmaterialer" w:history="1">
        <w:proofErr w:type="spellStart"/>
        <w:r w:rsidR="00DE2E8B" w:rsidRPr="00690A3F">
          <w:rPr>
            <w:rStyle w:val="Hyperlink"/>
            <w:rFonts w:cstheme="minorHAnsi"/>
          </w:rPr>
          <w:t>Implementation</w:t>
        </w:r>
        <w:proofErr w:type="spellEnd"/>
        <w:r w:rsidR="00DE2E8B" w:rsidRPr="00690A3F">
          <w:rPr>
            <w:rStyle w:val="Hyperlink"/>
            <w:rFonts w:cstheme="minorHAnsi"/>
          </w:rPr>
          <w:t xml:space="preserve"> Guide</w:t>
        </w:r>
      </w:hyperlink>
      <w:r w:rsidR="00DE2E8B" w:rsidRPr="00690A3F">
        <w:rPr>
          <w:rFonts w:cstheme="minorHAnsi"/>
        </w:rPr>
        <w:t xml:space="preserve"> </w:t>
      </w:r>
    </w:p>
    <w:p w14:paraId="05C6440A" w14:textId="1DDFDE63" w:rsidR="00CA060E" w:rsidRPr="00690A3F" w:rsidRDefault="00000000" w:rsidP="00327CB1">
      <w:pPr>
        <w:pStyle w:val="Listeafsnit"/>
        <w:numPr>
          <w:ilvl w:val="1"/>
          <w:numId w:val="4"/>
        </w:numPr>
        <w:rPr>
          <w:rFonts w:cstheme="minorHAnsi"/>
        </w:rPr>
      </w:pPr>
      <w:hyperlink w:anchor="_Baggrundsmaterialer" w:history="1">
        <w:proofErr w:type="spellStart"/>
        <w:r w:rsidR="00DE2E8B" w:rsidRPr="00690A3F">
          <w:rPr>
            <w:rStyle w:val="Hyperlink"/>
            <w:rFonts w:cstheme="minorHAnsi"/>
          </w:rPr>
          <w:t>Governance</w:t>
        </w:r>
        <w:proofErr w:type="spellEnd"/>
      </w:hyperlink>
    </w:p>
    <w:p w14:paraId="5EB33B01" w14:textId="6BBD6A14" w:rsidR="00E92950" w:rsidRPr="00690A3F" w:rsidRDefault="00CA060E" w:rsidP="00327CB1">
      <w:pPr>
        <w:pStyle w:val="Listeafsnit"/>
        <w:numPr>
          <w:ilvl w:val="1"/>
          <w:numId w:val="4"/>
        </w:numPr>
        <w:rPr>
          <w:rFonts w:cstheme="minorHAnsi"/>
        </w:rPr>
      </w:pPr>
      <w:r w:rsidRPr="00690A3F">
        <w:rPr>
          <w:rFonts w:cstheme="minorHAnsi"/>
        </w:rPr>
        <w:t>Samt andet relevant materiale</w:t>
      </w:r>
      <w:r w:rsidR="00DE4380" w:rsidRPr="00690A3F">
        <w:rPr>
          <w:rFonts w:cstheme="minorHAnsi"/>
        </w:rPr>
        <w:t xml:space="preserve"> </w:t>
      </w:r>
      <w:r w:rsidR="00C153C2" w:rsidRPr="00690A3F">
        <w:rPr>
          <w:rFonts w:cstheme="minorHAnsi"/>
        </w:rPr>
        <w:t>jf.</w:t>
      </w:r>
      <w:r w:rsidR="00DE4380" w:rsidRPr="00690A3F">
        <w:rPr>
          <w:rFonts w:cstheme="minorHAnsi"/>
        </w:rPr>
        <w:t xml:space="preserve"> </w:t>
      </w:r>
      <w:hyperlink w:anchor="_Baggrundsmateriale" w:history="1">
        <w:r w:rsidR="00DE4380" w:rsidRPr="00690A3F">
          <w:rPr>
            <w:rStyle w:val="Hyperlink"/>
            <w:rFonts w:cstheme="minorHAnsi"/>
          </w:rPr>
          <w:t>baggrund</w:t>
        </w:r>
        <w:r w:rsidR="00E92950" w:rsidRPr="00690A3F">
          <w:rPr>
            <w:rStyle w:val="Hyperlink"/>
            <w:rFonts w:cstheme="minorHAnsi"/>
          </w:rPr>
          <w:t>smaterialer</w:t>
        </w:r>
      </w:hyperlink>
      <w:r w:rsidR="00F31E38" w:rsidRPr="00690A3F">
        <w:rPr>
          <w:rFonts w:cstheme="minorHAnsi"/>
        </w:rPr>
        <w:t>.</w:t>
      </w:r>
    </w:p>
    <w:p w14:paraId="266A9DB8" w14:textId="514D522C" w:rsidR="00E92950" w:rsidRPr="00690A3F" w:rsidRDefault="00E92950" w:rsidP="00327CB1">
      <w:pPr>
        <w:pStyle w:val="Listeafsnit"/>
        <w:numPr>
          <w:ilvl w:val="0"/>
          <w:numId w:val="4"/>
        </w:numPr>
        <w:rPr>
          <w:rFonts w:cstheme="minorHAnsi"/>
        </w:rPr>
      </w:pPr>
      <w:r w:rsidRPr="00690A3F">
        <w:rPr>
          <w:rFonts w:cstheme="minorHAnsi"/>
        </w:rPr>
        <w:t>Leverandøren</w:t>
      </w:r>
      <w:r w:rsidR="00973133" w:rsidRPr="00690A3F">
        <w:rPr>
          <w:rFonts w:cstheme="minorHAnsi"/>
        </w:rPr>
        <w:t xml:space="preserve"> har foretaget </w:t>
      </w:r>
      <w:hyperlink w:anchor="Egentest" w:history="1">
        <w:r w:rsidR="00410544" w:rsidRPr="00690A3F">
          <w:rPr>
            <w:rStyle w:val="Hyperlink"/>
            <w:rFonts w:cstheme="minorHAnsi"/>
          </w:rPr>
          <w:t>egentest</w:t>
        </w:r>
      </w:hyperlink>
      <w:r w:rsidR="00B80D42" w:rsidRPr="00690A3F">
        <w:rPr>
          <w:rFonts w:cstheme="minorHAnsi"/>
        </w:rPr>
        <w:t>, som er godkendt af MedCom</w:t>
      </w:r>
      <w:r w:rsidR="00C50054" w:rsidRPr="00690A3F">
        <w:rPr>
          <w:rFonts w:cstheme="minorHAnsi"/>
        </w:rPr>
        <w:t>.</w:t>
      </w:r>
    </w:p>
    <w:p w14:paraId="4DCA9D6B" w14:textId="2F8F4949" w:rsidR="00927A29" w:rsidRPr="00690A3F" w:rsidRDefault="003F4E24" w:rsidP="00327CB1">
      <w:pPr>
        <w:pStyle w:val="Listeafsni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90A3F">
        <w:rPr>
          <w:rFonts w:cstheme="minorHAnsi"/>
        </w:rPr>
        <w:t xml:space="preserve">Leverandøren har oprettet </w:t>
      </w:r>
      <w:hyperlink w:anchor="_Testeksempler_og_testpersoner" w:history="1">
        <w:r w:rsidRPr="00690A3F">
          <w:rPr>
            <w:rStyle w:val="Hyperlink"/>
            <w:rFonts w:cstheme="minorHAnsi"/>
          </w:rPr>
          <w:t>relevante testpersoner</w:t>
        </w:r>
      </w:hyperlink>
      <w:r w:rsidRPr="00690A3F">
        <w:rPr>
          <w:rFonts w:cstheme="minorHAnsi"/>
        </w:rPr>
        <w:t xml:space="preserve"> i systemet under test (SUT)</w:t>
      </w:r>
      <w:r w:rsidR="006D75A9" w:rsidRPr="00690A3F">
        <w:rPr>
          <w:rFonts w:cstheme="minorHAnsi"/>
        </w:rPr>
        <w:t xml:space="preserve">. Bemærk, at én af disse testpersoner skal være en borger uden relevante sager i </w:t>
      </w:r>
      <w:proofErr w:type="spellStart"/>
      <w:r w:rsidR="006D75A9" w:rsidRPr="00690A3F">
        <w:rPr>
          <w:rFonts w:cstheme="minorHAnsi"/>
        </w:rPr>
        <w:t>SUTs</w:t>
      </w:r>
      <w:proofErr w:type="spellEnd"/>
      <w:r w:rsidR="006D75A9" w:rsidRPr="00690A3F">
        <w:rPr>
          <w:rFonts w:cstheme="minorHAnsi"/>
        </w:rPr>
        <w:t xml:space="preserve"> sagskompleks, dvs. en borger, som ikke har en aktiv sag inden for de områder, der giver lovhjemmel til modtagelse af </w:t>
      </w:r>
      <w:r w:rsidR="00742CD9" w:rsidRPr="00690A3F">
        <w:rPr>
          <w:rFonts w:cstheme="minorHAnsi"/>
        </w:rPr>
        <w:t>Advis om sygehusophold</w:t>
      </w:r>
      <w:r w:rsidR="006D75A9" w:rsidRPr="00690A3F">
        <w:rPr>
          <w:rFonts w:cstheme="minorHAnsi"/>
        </w:rPr>
        <w:t xml:space="preserve"> (se </w:t>
      </w:r>
      <w:hyperlink w:anchor="_Baggrundsmaterialer" w:history="1">
        <w:r w:rsidR="006D75A9" w:rsidRPr="00690A3F">
          <w:rPr>
            <w:rStyle w:val="Hyperlink"/>
            <w:rFonts w:cstheme="minorHAnsi"/>
          </w:rPr>
          <w:t>Sundhedsfaglige retningslin</w:t>
        </w:r>
        <w:r w:rsidR="00E71CA5" w:rsidRPr="00690A3F">
          <w:rPr>
            <w:rStyle w:val="Hyperlink"/>
            <w:rFonts w:cstheme="minorHAnsi"/>
          </w:rPr>
          <w:t>j</w:t>
        </w:r>
        <w:r w:rsidR="006D75A9" w:rsidRPr="00690A3F">
          <w:rPr>
            <w:rStyle w:val="Hyperlink"/>
            <w:rFonts w:cstheme="minorHAnsi"/>
          </w:rPr>
          <w:t>er</w:t>
        </w:r>
      </w:hyperlink>
      <w:r w:rsidR="006D75A9" w:rsidRPr="00690A3F">
        <w:rPr>
          <w:rFonts w:cstheme="minorHAnsi"/>
        </w:rPr>
        <w:t>)</w:t>
      </w:r>
      <w:r w:rsidR="00E71CA5" w:rsidRPr="00690A3F">
        <w:rPr>
          <w:rFonts w:cstheme="minorHAnsi"/>
        </w:rPr>
        <w:t>. Dette kunne være en borger, som kun modtager hjælpemidler.</w:t>
      </w:r>
    </w:p>
    <w:p w14:paraId="4328CBA3" w14:textId="552D1827" w:rsidR="003F4E24" w:rsidRPr="00690A3F" w:rsidRDefault="00927A29" w:rsidP="00327CB1">
      <w:pPr>
        <w:pStyle w:val="Listeafsni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90A3F">
        <w:rPr>
          <w:rFonts w:cstheme="minorHAnsi"/>
        </w:rPr>
        <w:t>Leverandøren anvender samme version af SUT</w:t>
      </w:r>
      <w:r w:rsidR="00E103C1" w:rsidRPr="00690A3F">
        <w:rPr>
          <w:rFonts w:cstheme="minorHAnsi"/>
        </w:rPr>
        <w:t xml:space="preserve"> under egentest og livetest.</w:t>
      </w:r>
      <w:r w:rsidR="00E71CA5" w:rsidRPr="00690A3F">
        <w:rPr>
          <w:rFonts w:cstheme="minorHAnsi"/>
        </w:rPr>
        <w:t xml:space="preserve"> </w:t>
      </w:r>
    </w:p>
    <w:p w14:paraId="0ECE2630" w14:textId="70627620" w:rsidR="00B05B19" w:rsidRPr="00690A3F" w:rsidRDefault="00B05B19" w:rsidP="00327CB1">
      <w:pPr>
        <w:pStyle w:val="Listeafsni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90A3F">
        <w:rPr>
          <w:rFonts w:cstheme="minorHAnsi"/>
        </w:rPr>
        <w:t xml:space="preserve">Godkendelse forudsætter, at SUT er godkendt til afsendelse af FHIR-kvittering (ENG: </w:t>
      </w:r>
      <w:proofErr w:type="spellStart"/>
      <w:r w:rsidRPr="00690A3F">
        <w:rPr>
          <w:rFonts w:cstheme="minorHAnsi"/>
        </w:rPr>
        <w:t>Acknowledgement</w:t>
      </w:r>
      <w:proofErr w:type="spellEnd"/>
      <w:r w:rsidRPr="00690A3F">
        <w:rPr>
          <w:rFonts w:cstheme="minorHAnsi"/>
        </w:rPr>
        <w:t>)</w:t>
      </w:r>
    </w:p>
    <w:p w14:paraId="462FE93D" w14:textId="41BFB6D3" w:rsidR="00C72DB9" w:rsidRPr="00690A3F" w:rsidRDefault="00FF5AE6" w:rsidP="00ED783C">
      <w:pPr>
        <w:pStyle w:val="Overskrift2"/>
        <w:rPr>
          <w:rFonts w:cstheme="minorHAnsi"/>
        </w:rPr>
      </w:pPr>
      <w:bookmarkStart w:id="7" w:name="_Toc132808651"/>
      <w:r w:rsidRPr="00690A3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5EC958" wp14:editId="0869EED2">
                <wp:simplePos x="0" y="0"/>
                <wp:positionH relativeFrom="column">
                  <wp:posOffset>34290</wp:posOffset>
                </wp:positionH>
                <wp:positionV relativeFrom="paragraph">
                  <wp:posOffset>356235</wp:posOffset>
                </wp:positionV>
                <wp:extent cx="8442960" cy="4219575"/>
                <wp:effectExtent l="0" t="0" r="15240" b="28575"/>
                <wp:wrapTopAndBottom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42195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5942E" w14:textId="3B3D7841" w:rsidR="00FF5AE6" w:rsidRPr="00AF3858" w:rsidRDefault="00FF5AE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8" w:name="Egentest"/>
                            <w:r w:rsidRPr="00AF38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Egentest</w:t>
                            </w:r>
                          </w:p>
                          <w:bookmarkEnd w:id="8"/>
                          <w:p w14:paraId="59200B98" w14:textId="13A1622D" w:rsidR="00C46C96" w:rsidRPr="005179D4" w:rsidRDefault="00C6294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79D4">
                              <w:rPr>
                                <w:b/>
                                <w:bCs/>
                              </w:rPr>
                              <w:t xml:space="preserve">Leverandøren skal forud for </w:t>
                            </w:r>
                            <w:r w:rsidR="00A62860" w:rsidRPr="005179D4">
                              <w:rPr>
                                <w:b/>
                                <w:bCs/>
                              </w:rPr>
                              <w:t xml:space="preserve">testen have foretaget egentest, </w:t>
                            </w:r>
                            <w:r w:rsidR="00ED783C">
                              <w:rPr>
                                <w:b/>
                                <w:bCs/>
                              </w:rPr>
                              <w:t xml:space="preserve">herunder succesfuldt gennemførte </w:t>
                            </w:r>
                            <w:proofErr w:type="spellStart"/>
                            <w:r w:rsidR="00ED783C">
                              <w:rPr>
                                <w:b/>
                                <w:bCs/>
                              </w:rPr>
                              <w:t>TouchStone</w:t>
                            </w:r>
                            <w:proofErr w:type="spellEnd"/>
                            <w:r w:rsidR="00ED783C">
                              <w:rPr>
                                <w:b/>
                                <w:bCs/>
                              </w:rPr>
                              <w:t xml:space="preserve"> tests, </w:t>
                            </w:r>
                            <w:r w:rsidR="00A62860" w:rsidRPr="005179D4">
                              <w:rPr>
                                <w:b/>
                                <w:bCs/>
                              </w:rPr>
                              <w:t>som er godkendt af MedCom.</w:t>
                            </w:r>
                          </w:p>
                          <w:p w14:paraId="450EB10E" w14:textId="2459EF3A" w:rsidR="00A62860" w:rsidRDefault="00A62860">
                            <w:r>
                              <w:t>Egentesten dokumenteres ved</w:t>
                            </w:r>
                            <w:r w:rsidR="007C2B31">
                              <w:t>,</w:t>
                            </w:r>
                            <w:r>
                              <w:t xml:space="preserve"> at</w:t>
                            </w:r>
                            <w:r w:rsidR="007C2B31">
                              <w:t xml:space="preserve"> leverandøren</w:t>
                            </w:r>
                            <w:r>
                              <w:t xml:space="preserve"> udfylde</w:t>
                            </w:r>
                            <w:r w:rsidR="007C2B31">
                              <w:t>r</w:t>
                            </w:r>
                            <w:r>
                              <w:t xml:space="preserve"> denne testprotokol</w:t>
                            </w:r>
                            <w:r w:rsidR="00C46C96">
                              <w:t>.</w:t>
                            </w:r>
                          </w:p>
                          <w:p w14:paraId="37BE3BD2" w14:textId="2664DD71" w:rsidR="00A62860" w:rsidRDefault="00A62860">
                            <w:r>
                              <w:t xml:space="preserve">Ved egentesten er det udelukkende </w:t>
                            </w:r>
                            <w:r w:rsidR="002C26C7">
                              <w:t>denne kolonne</w:t>
                            </w:r>
                            <w:r>
                              <w:t>, der skal udfyldes af leverandøre</w:t>
                            </w:r>
                            <w:r w:rsidR="00D00C41">
                              <w:t>n</w:t>
                            </w:r>
                            <w:r>
                              <w:t>:</w:t>
                            </w:r>
                          </w:p>
                          <w:p w14:paraId="124CDB72" w14:textId="03763B0E" w:rsidR="008C3891" w:rsidRDefault="008C3891" w:rsidP="00327CB1">
                            <w:pPr>
                              <w:pStyle w:val="Listeafsni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[Aktuelt resultat]: Udfyldes med </w:t>
                            </w:r>
                            <w:proofErr w:type="spellStart"/>
                            <w:r>
                              <w:t>egentestens</w:t>
                            </w:r>
                            <w:proofErr w:type="spellEnd"/>
                            <w:r>
                              <w:t xml:space="preserve"> udfald</w:t>
                            </w:r>
                            <w:r w:rsidR="00D00C41">
                              <w:t xml:space="preserve"> </w:t>
                            </w:r>
                            <w:r w:rsidR="00B652E4">
                              <w:t>samt</w:t>
                            </w:r>
                            <w:r w:rsidR="00D00C41">
                              <w:t xml:space="preserve"> </w:t>
                            </w:r>
                            <w:r>
                              <w:t>relevante beskrivelser</w:t>
                            </w:r>
                          </w:p>
                          <w:p w14:paraId="6793E749" w14:textId="55B5343C" w:rsidR="008C3891" w:rsidRDefault="0066040F" w:rsidP="008C3891">
                            <w:r>
                              <w:t>Øvrige kolonner er forbeholdt MedCom.</w:t>
                            </w:r>
                          </w:p>
                          <w:p w14:paraId="23A1BCB0" w14:textId="5C0A92CF" w:rsidR="00F96CE8" w:rsidRPr="00C8361F" w:rsidRDefault="00417D3D" w:rsidP="008C389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8361F">
                              <w:rPr>
                                <w:b/>
                                <w:bCs/>
                              </w:rPr>
                              <w:t xml:space="preserve">Leverandøren skal under egentesten dokumentere 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testresultaterne ved at gemme relevante filer og skærmdumps, og efterfølgende sende disse 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i en samlet ZIP-fil</w:t>
                            </w:r>
                            <w:r w:rsidR="00790370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sammen med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 udfyldt testprotokol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)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 til </w:t>
                            </w:r>
                            <w:hyperlink r:id="rId17" w:history="1">
                              <w:r w:rsidR="00ED783C" w:rsidRPr="00B06421">
                                <w:rPr>
                                  <w:rStyle w:val="Hyperlink"/>
                                  <w:rFonts w:ascii="Calibri" w:hAnsi="Calibri" w:cstheme="minorBidi"/>
                                  <w:b/>
                                  <w:bCs/>
                                </w:rPr>
                                <w:t>fhir@medcom.dk</w:t>
                              </w:r>
                            </w:hyperlink>
                            <w:r w:rsidR="00ED783C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</w:p>
                          <w:p w14:paraId="55FD4963" w14:textId="377276FC" w:rsidR="0066040F" w:rsidRDefault="00AF3858" w:rsidP="008C3891">
                            <w:r>
                              <w:t>Alle filer og skærmdumps skal</w:t>
                            </w:r>
                            <w:r w:rsidR="00EA795D">
                              <w:t xml:space="preserve"> </w:t>
                            </w:r>
                            <w:r w:rsidR="001B1886">
                              <w:t>navngives med:</w:t>
                            </w:r>
                          </w:p>
                          <w:p w14:paraId="3880CA72" w14:textId="4C6A4C76" w:rsidR="001B1886" w:rsidRDefault="001B1886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Standardens navn</w:t>
                            </w:r>
                          </w:p>
                          <w:p w14:paraId="250417F8" w14:textId="28BB65B5" w:rsidR="001B1886" w:rsidRDefault="00790370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Hvorvidt SUT er a</w:t>
                            </w:r>
                            <w:r w:rsidR="00190413">
                              <w:t>fsender (S) eller modtager (R) af standarden</w:t>
                            </w:r>
                          </w:p>
                          <w:p w14:paraId="7D4EBC8B" w14:textId="53CD1F97" w:rsidR="00190413" w:rsidRDefault="00790370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Nummeret på det pågældende t</w:t>
                            </w:r>
                            <w:r w:rsidR="00190413">
                              <w:t>eststep</w:t>
                            </w:r>
                          </w:p>
                          <w:p w14:paraId="6157267A" w14:textId="76CE2652" w:rsidR="00190413" w:rsidRDefault="00B73E4D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For</w:t>
                            </w:r>
                            <w:r w:rsidR="00B53FA6">
                              <w:t>t</w:t>
                            </w:r>
                            <w:r>
                              <w:t>løbende bogstav</w:t>
                            </w:r>
                          </w:p>
                          <w:p w14:paraId="466042B6" w14:textId="3BF01BFC" w:rsidR="00B73E4D" w:rsidRDefault="00B73E4D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Filtype</w:t>
                            </w:r>
                          </w:p>
                          <w:p w14:paraId="0A010D2C" w14:textId="76743274" w:rsidR="00AF3858" w:rsidRDefault="00B73E4D" w:rsidP="00B73E4D">
                            <w:r>
                              <w:t xml:space="preserve">Eksempel: </w:t>
                            </w:r>
                            <w:r w:rsidR="00C32868">
                              <w:t>Advis om sygehusophold</w:t>
                            </w:r>
                            <w:r>
                              <w:t>_</w:t>
                            </w:r>
                            <w:r w:rsidR="002C26C7">
                              <w:t>R</w:t>
                            </w:r>
                            <w:r>
                              <w:t>_3.4_A.xml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EC958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.7pt;margin-top:28.05pt;width:664.8pt;height:332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1A35942E" w14:textId="3B3D7841" w:rsidR="00FF5AE6" w:rsidRPr="00AF3858" w:rsidRDefault="00FF5AE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9" w:name="Egentest"/>
                      <w:r w:rsidRPr="00AF3858">
                        <w:rPr>
                          <w:b/>
                          <w:bCs/>
                          <w:sz w:val="32"/>
                          <w:szCs w:val="32"/>
                        </w:rPr>
                        <w:t>Egentest</w:t>
                      </w:r>
                    </w:p>
                    <w:bookmarkEnd w:id="9"/>
                    <w:p w14:paraId="59200B98" w14:textId="13A1622D" w:rsidR="00C46C96" w:rsidRPr="005179D4" w:rsidRDefault="00C6294C">
                      <w:pPr>
                        <w:rPr>
                          <w:b/>
                          <w:bCs/>
                        </w:rPr>
                      </w:pPr>
                      <w:r w:rsidRPr="005179D4">
                        <w:rPr>
                          <w:b/>
                          <w:bCs/>
                        </w:rPr>
                        <w:t xml:space="preserve">Leverandøren skal forud for </w:t>
                      </w:r>
                      <w:r w:rsidR="00A62860" w:rsidRPr="005179D4">
                        <w:rPr>
                          <w:b/>
                          <w:bCs/>
                        </w:rPr>
                        <w:t xml:space="preserve">testen have foretaget egentest, </w:t>
                      </w:r>
                      <w:r w:rsidR="00ED783C">
                        <w:rPr>
                          <w:b/>
                          <w:bCs/>
                        </w:rPr>
                        <w:t xml:space="preserve">herunder succesfuldt gennemførte </w:t>
                      </w:r>
                      <w:proofErr w:type="spellStart"/>
                      <w:r w:rsidR="00ED783C">
                        <w:rPr>
                          <w:b/>
                          <w:bCs/>
                        </w:rPr>
                        <w:t>TouchStone</w:t>
                      </w:r>
                      <w:proofErr w:type="spellEnd"/>
                      <w:r w:rsidR="00ED783C">
                        <w:rPr>
                          <w:b/>
                          <w:bCs/>
                        </w:rPr>
                        <w:t xml:space="preserve"> tests, </w:t>
                      </w:r>
                      <w:r w:rsidR="00A62860" w:rsidRPr="005179D4">
                        <w:rPr>
                          <w:b/>
                          <w:bCs/>
                        </w:rPr>
                        <w:t>som er godkendt af MedCom.</w:t>
                      </w:r>
                    </w:p>
                    <w:p w14:paraId="450EB10E" w14:textId="2459EF3A" w:rsidR="00A62860" w:rsidRDefault="00A62860">
                      <w:r>
                        <w:t>Egentesten dokumenteres ved</w:t>
                      </w:r>
                      <w:r w:rsidR="007C2B31">
                        <w:t>,</w:t>
                      </w:r>
                      <w:r>
                        <w:t xml:space="preserve"> at</w:t>
                      </w:r>
                      <w:r w:rsidR="007C2B31">
                        <w:t xml:space="preserve"> leverandøren</w:t>
                      </w:r>
                      <w:r>
                        <w:t xml:space="preserve"> udfylde</w:t>
                      </w:r>
                      <w:r w:rsidR="007C2B31">
                        <w:t>r</w:t>
                      </w:r>
                      <w:r>
                        <w:t xml:space="preserve"> denne testprotokol</w:t>
                      </w:r>
                      <w:r w:rsidR="00C46C96">
                        <w:t>.</w:t>
                      </w:r>
                    </w:p>
                    <w:p w14:paraId="37BE3BD2" w14:textId="2664DD71" w:rsidR="00A62860" w:rsidRDefault="00A62860">
                      <w:r>
                        <w:t xml:space="preserve">Ved egentesten er det udelukkende </w:t>
                      </w:r>
                      <w:r w:rsidR="002C26C7">
                        <w:t>denne kolonne</w:t>
                      </w:r>
                      <w:r>
                        <w:t>, der skal udfyldes af leverandøre</w:t>
                      </w:r>
                      <w:r w:rsidR="00D00C41">
                        <w:t>n</w:t>
                      </w:r>
                      <w:r>
                        <w:t>:</w:t>
                      </w:r>
                    </w:p>
                    <w:p w14:paraId="124CDB72" w14:textId="03763B0E" w:rsidR="008C3891" w:rsidRDefault="008C3891" w:rsidP="00327CB1">
                      <w:pPr>
                        <w:pStyle w:val="Listeafsnit"/>
                        <w:numPr>
                          <w:ilvl w:val="0"/>
                          <w:numId w:val="7"/>
                        </w:numPr>
                      </w:pPr>
                      <w:r>
                        <w:t xml:space="preserve">[Aktuelt resultat]: Udfyldes med </w:t>
                      </w:r>
                      <w:proofErr w:type="spellStart"/>
                      <w:r>
                        <w:t>egentestens</w:t>
                      </w:r>
                      <w:proofErr w:type="spellEnd"/>
                      <w:r>
                        <w:t xml:space="preserve"> udfald</w:t>
                      </w:r>
                      <w:r w:rsidR="00D00C41">
                        <w:t xml:space="preserve"> </w:t>
                      </w:r>
                      <w:r w:rsidR="00B652E4">
                        <w:t>samt</w:t>
                      </w:r>
                      <w:r w:rsidR="00D00C41">
                        <w:t xml:space="preserve"> </w:t>
                      </w:r>
                      <w:r>
                        <w:t>relevante beskrivelser</w:t>
                      </w:r>
                    </w:p>
                    <w:p w14:paraId="6793E749" w14:textId="55B5343C" w:rsidR="008C3891" w:rsidRDefault="0066040F" w:rsidP="008C3891">
                      <w:r>
                        <w:t>Øvrige kolonner er forbeholdt MedCom.</w:t>
                      </w:r>
                    </w:p>
                    <w:p w14:paraId="23A1BCB0" w14:textId="5C0A92CF" w:rsidR="00F96CE8" w:rsidRPr="00C8361F" w:rsidRDefault="00417D3D" w:rsidP="008C3891">
                      <w:pPr>
                        <w:rPr>
                          <w:b/>
                          <w:bCs/>
                        </w:rPr>
                      </w:pPr>
                      <w:r w:rsidRPr="00C8361F">
                        <w:rPr>
                          <w:b/>
                          <w:bCs/>
                        </w:rPr>
                        <w:t xml:space="preserve">Leverandøren skal under egentesten dokumentere 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testresultaterne ved at gemme relevante filer og skærmdumps, og efterfølgende sende disse </w:t>
                      </w:r>
                      <w:r w:rsidR="00C8361F">
                        <w:rPr>
                          <w:b/>
                          <w:bCs/>
                        </w:rPr>
                        <w:t>i en samlet ZIP-fil</w:t>
                      </w:r>
                      <w:r w:rsidR="00790370">
                        <w:rPr>
                          <w:b/>
                          <w:bCs/>
                        </w:rPr>
                        <w:t xml:space="preserve"> (</w:t>
                      </w:r>
                      <w:r w:rsidR="00C8361F">
                        <w:rPr>
                          <w:b/>
                          <w:bCs/>
                        </w:rPr>
                        <w:t>sammen med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 udfyldt testprotokol</w:t>
                      </w:r>
                      <w:r w:rsidR="00C8361F">
                        <w:rPr>
                          <w:b/>
                          <w:bCs/>
                        </w:rPr>
                        <w:t>)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 til </w:t>
                      </w:r>
                      <w:hyperlink r:id="rId18" w:history="1">
                        <w:r w:rsidR="00ED783C" w:rsidRPr="00B06421">
                          <w:rPr>
                            <w:rStyle w:val="Hyperlink"/>
                            <w:rFonts w:ascii="Calibri" w:hAnsi="Calibri" w:cstheme="minorBidi"/>
                            <w:b/>
                            <w:bCs/>
                          </w:rPr>
                          <w:t>fhir@medcom.dk</w:t>
                        </w:r>
                      </w:hyperlink>
                      <w:r w:rsidR="00ED783C">
                        <w:rPr>
                          <w:b/>
                          <w:bCs/>
                        </w:rPr>
                        <w:t xml:space="preserve">. </w:t>
                      </w:r>
                    </w:p>
                    <w:p w14:paraId="55FD4963" w14:textId="377276FC" w:rsidR="0066040F" w:rsidRDefault="00AF3858" w:rsidP="008C3891">
                      <w:r>
                        <w:t>Alle filer og skærmdumps skal</w:t>
                      </w:r>
                      <w:r w:rsidR="00EA795D">
                        <w:t xml:space="preserve"> </w:t>
                      </w:r>
                      <w:r w:rsidR="001B1886">
                        <w:t>navngives med:</w:t>
                      </w:r>
                    </w:p>
                    <w:p w14:paraId="3880CA72" w14:textId="4C6A4C76" w:rsidR="001B1886" w:rsidRDefault="001B1886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Standardens navn</w:t>
                      </w:r>
                    </w:p>
                    <w:p w14:paraId="250417F8" w14:textId="28BB65B5" w:rsidR="001B1886" w:rsidRDefault="00790370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Hvorvidt SUT er a</w:t>
                      </w:r>
                      <w:r w:rsidR="00190413">
                        <w:t>fsender (S) eller modtager (R) af standarden</w:t>
                      </w:r>
                    </w:p>
                    <w:p w14:paraId="7D4EBC8B" w14:textId="53CD1F97" w:rsidR="00190413" w:rsidRDefault="00790370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Nummeret på det pågældende t</w:t>
                      </w:r>
                      <w:r w:rsidR="00190413">
                        <w:t>eststep</w:t>
                      </w:r>
                    </w:p>
                    <w:p w14:paraId="6157267A" w14:textId="76CE2652" w:rsidR="00190413" w:rsidRDefault="00B73E4D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For</w:t>
                      </w:r>
                      <w:r w:rsidR="00B53FA6">
                        <w:t>t</w:t>
                      </w:r>
                      <w:r>
                        <w:t>løbende bogstav</w:t>
                      </w:r>
                    </w:p>
                    <w:p w14:paraId="466042B6" w14:textId="3BF01BFC" w:rsidR="00B73E4D" w:rsidRDefault="00B73E4D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Filtype</w:t>
                      </w:r>
                    </w:p>
                    <w:p w14:paraId="0A010D2C" w14:textId="76743274" w:rsidR="00AF3858" w:rsidRDefault="00B73E4D" w:rsidP="00B73E4D">
                      <w:r>
                        <w:t xml:space="preserve">Eksempel: </w:t>
                      </w:r>
                      <w:r w:rsidR="00C32868">
                        <w:t>Advis om sygehusophold</w:t>
                      </w:r>
                      <w:r>
                        <w:t>_</w:t>
                      </w:r>
                      <w:r w:rsidR="002C26C7">
                        <w:t>R</w:t>
                      </w:r>
                      <w:r>
                        <w:t>_3.4_A.xml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D783C" w:rsidRPr="00690A3F">
        <w:rPr>
          <w:rFonts w:cstheme="minorHAnsi"/>
        </w:rPr>
        <w:t>Dokumentation af egentest</w:t>
      </w:r>
      <w:bookmarkEnd w:id="7"/>
    </w:p>
    <w:p w14:paraId="54477AF7" w14:textId="79F8A557" w:rsidR="00FF5AE6" w:rsidRPr="00690A3F" w:rsidRDefault="00FF5AE6" w:rsidP="00FF5AE6">
      <w:pPr>
        <w:rPr>
          <w:rFonts w:cstheme="minorHAnsi"/>
        </w:rPr>
      </w:pPr>
    </w:p>
    <w:p w14:paraId="48678FC1" w14:textId="77777777" w:rsidR="00D034EE" w:rsidRPr="00690A3F" w:rsidRDefault="00D034EE" w:rsidP="00D034EE">
      <w:pPr>
        <w:pStyle w:val="Overskrift2"/>
      </w:pPr>
      <w:bookmarkStart w:id="10" w:name="_Ref125632266"/>
      <w:bookmarkStart w:id="11" w:name="_Toc132808652"/>
      <w:r w:rsidRPr="00690A3F">
        <w:lastRenderedPageBreak/>
        <w:t>Baggrundsmaterialer</w:t>
      </w:r>
      <w:bookmarkEnd w:id="10"/>
      <w:bookmarkEnd w:id="11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085"/>
        <w:gridCol w:w="7420"/>
        <w:gridCol w:w="3366"/>
      </w:tblGrid>
      <w:tr w:rsidR="00D034EE" w:rsidRPr="00690A3F" w14:paraId="00C5EF12" w14:textId="77777777" w:rsidTr="00D034EE">
        <w:trPr>
          <w:tblHeader/>
        </w:trPr>
        <w:tc>
          <w:tcPr>
            <w:tcW w:w="1555" w:type="dxa"/>
            <w:shd w:val="clear" w:color="auto" w:fill="F2F2F2" w:themeFill="background1" w:themeFillShade="F2"/>
          </w:tcPr>
          <w:p w14:paraId="4802ABFD" w14:textId="77777777" w:rsidR="00D034EE" w:rsidRPr="00690A3F" w:rsidRDefault="00D034EE" w:rsidP="00901E9B">
            <w:pPr>
              <w:rPr>
                <w:b/>
                <w:bCs/>
              </w:rPr>
            </w:pPr>
            <w:r w:rsidRPr="00690A3F">
              <w:rPr>
                <w:b/>
                <w:bCs/>
              </w:rPr>
              <w:t>Navn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298CF0B0" w14:textId="77777777" w:rsidR="00D034EE" w:rsidRPr="00690A3F" w:rsidRDefault="00D034EE" w:rsidP="00901E9B">
            <w:pPr>
              <w:rPr>
                <w:b/>
                <w:bCs/>
              </w:rPr>
            </w:pPr>
            <w:r w:rsidRPr="00690A3F">
              <w:rPr>
                <w:b/>
                <w:bCs/>
              </w:rPr>
              <w:t>Version</w:t>
            </w:r>
            <w:r w:rsidRPr="00690A3F">
              <w:rPr>
                <w:rStyle w:val="Fodnotehenvisning"/>
                <w:b/>
                <w:bCs/>
              </w:rPr>
              <w:footnoteReference w:id="2"/>
            </w:r>
          </w:p>
        </w:tc>
        <w:tc>
          <w:tcPr>
            <w:tcW w:w="7420" w:type="dxa"/>
            <w:shd w:val="clear" w:color="auto" w:fill="F2F2F2" w:themeFill="background1" w:themeFillShade="F2"/>
          </w:tcPr>
          <w:p w14:paraId="1EFA595F" w14:textId="77777777" w:rsidR="00D034EE" w:rsidRPr="00690A3F" w:rsidRDefault="00D034EE" w:rsidP="00901E9B">
            <w:pPr>
              <w:rPr>
                <w:b/>
                <w:bCs/>
              </w:rPr>
            </w:pPr>
            <w:r w:rsidRPr="00690A3F">
              <w:rPr>
                <w:b/>
                <w:bCs/>
              </w:rPr>
              <w:t>Link/reference</w:t>
            </w:r>
          </w:p>
        </w:tc>
        <w:tc>
          <w:tcPr>
            <w:tcW w:w="3366" w:type="dxa"/>
            <w:shd w:val="clear" w:color="auto" w:fill="F2F2F2" w:themeFill="background1" w:themeFillShade="F2"/>
          </w:tcPr>
          <w:p w14:paraId="0543454B" w14:textId="77777777" w:rsidR="00D034EE" w:rsidRPr="00690A3F" w:rsidRDefault="00D034EE" w:rsidP="00901E9B">
            <w:pPr>
              <w:rPr>
                <w:b/>
                <w:bCs/>
              </w:rPr>
            </w:pPr>
            <w:r w:rsidRPr="00690A3F">
              <w:rPr>
                <w:b/>
                <w:bCs/>
              </w:rPr>
              <w:t>Beskrivelse</w:t>
            </w:r>
          </w:p>
        </w:tc>
      </w:tr>
      <w:tr w:rsidR="00D034EE" w:rsidRPr="00690A3F" w14:paraId="1F4B9EEB" w14:textId="77777777" w:rsidTr="00D034EE">
        <w:tc>
          <w:tcPr>
            <w:tcW w:w="1555" w:type="dxa"/>
          </w:tcPr>
          <w:p w14:paraId="44712815" w14:textId="2638AC7C" w:rsidR="00D034EE" w:rsidRPr="00690A3F" w:rsidRDefault="00D034EE" w:rsidP="00901E9B">
            <w:r w:rsidRPr="00690A3F">
              <w:t>HospitalNotification – dokumentationsside</w:t>
            </w:r>
          </w:p>
        </w:tc>
        <w:tc>
          <w:tcPr>
            <w:tcW w:w="1085" w:type="dxa"/>
          </w:tcPr>
          <w:p w14:paraId="441B7D5B" w14:textId="0C28EBE0" w:rsidR="00D034EE" w:rsidRPr="00690A3F" w:rsidRDefault="00F631AE" w:rsidP="00901E9B">
            <w:r w:rsidRPr="00690A3F">
              <w:t>3</w:t>
            </w:r>
            <w:r w:rsidR="00D034EE" w:rsidRPr="00690A3F">
              <w:t>.0.X</w:t>
            </w:r>
          </w:p>
        </w:tc>
        <w:tc>
          <w:tcPr>
            <w:tcW w:w="7420" w:type="dxa"/>
          </w:tcPr>
          <w:p w14:paraId="6DA4D530" w14:textId="0FDE9398" w:rsidR="00D034EE" w:rsidRPr="00690A3F" w:rsidRDefault="00000000" w:rsidP="00901E9B">
            <w:hyperlink r:id="rId19" w:history="1">
              <w:r w:rsidR="00D034EE" w:rsidRPr="00690A3F">
                <w:rPr>
                  <w:rStyle w:val="Hyperlink"/>
                  <w:rFonts w:ascii="Calibri" w:hAnsi="Calibri" w:cstheme="minorBidi"/>
                </w:rPr>
                <w:t>https://medcomdk.github.io/dk-medcom-hospitalnotification/</w:t>
              </w:r>
            </w:hyperlink>
            <w:r w:rsidR="00D034EE" w:rsidRPr="00690A3F">
              <w:t xml:space="preserve"> </w:t>
            </w:r>
          </w:p>
        </w:tc>
        <w:tc>
          <w:tcPr>
            <w:tcW w:w="3366" w:type="dxa"/>
          </w:tcPr>
          <w:p w14:paraId="461B3F69" w14:textId="77777777" w:rsidR="00D034EE" w:rsidRPr="00690A3F" w:rsidRDefault="00D034EE" w:rsidP="00901E9B">
            <w:r w:rsidRPr="00690A3F">
              <w:t>Dokumentationsside med reference til al relevant dokumentation, herunder:</w:t>
            </w:r>
          </w:p>
          <w:p w14:paraId="689690DC" w14:textId="77777777" w:rsidR="00D034EE" w:rsidRPr="00690A3F" w:rsidRDefault="00D034EE" w:rsidP="00D034EE">
            <w:pPr>
              <w:pStyle w:val="Listeafsnit"/>
              <w:numPr>
                <w:ilvl w:val="0"/>
                <w:numId w:val="39"/>
              </w:numPr>
              <w:spacing w:line="240" w:lineRule="auto"/>
            </w:pPr>
            <w:proofErr w:type="spellStart"/>
            <w:r w:rsidRPr="00690A3F">
              <w:t>Clinical</w:t>
            </w:r>
            <w:proofErr w:type="spellEnd"/>
            <w:r w:rsidRPr="00690A3F">
              <w:t xml:space="preserve"> guidelines for </w:t>
            </w:r>
            <w:proofErr w:type="spellStart"/>
            <w:r w:rsidRPr="00690A3F">
              <w:t>application</w:t>
            </w:r>
            <w:proofErr w:type="spellEnd"/>
            <w:r w:rsidRPr="00690A3F">
              <w:t xml:space="preserve"> (sundhedsfaglige retningslinjer for anvendelse)</w:t>
            </w:r>
          </w:p>
          <w:p w14:paraId="253AD907" w14:textId="77777777" w:rsidR="009654A8" w:rsidRPr="00690A3F" w:rsidRDefault="009654A8" w:rsidP="00D034EE">
            <w:pPr>
              <w:pStyle w:val="Listeafsnit"/>
              <w:numPr>
                <w:ilvl w:val="0"/>
                <w:numId w:val="39"/>
              </w:numPr>
              <w:spacing w:line="240" w:lineRule="auto"/>
            </w:pPr>
            <w:proofErr w:type="spellStart"/>
            <w:r w:rsidRPr="00690A3F">
              <w:t>Use</w:t>
            </w:r>
            <w:proofErr w:type="spellEnd"/>
            <w:r w:rsidRPr="00690A3F">
              <w:t xml:space="preserve"> cases</w:t>
            </w:r>
          </w:p>
          <w:p w14:paraId="67937710" w14:textId="0C6A209C" w:rsidR="009654A8" w:rsidRPr="00690A3F" w:rsidRDefault="009654A8" w:rsidP="00D034EE">
            <w:pPr>
              <w:pStyle w:val="Listeafsnit"/>
              <w:numPr>
                <w:ilvl w:val="0"/>
                <w:numId w:val="39"/>
              </w:numPr>
              <w:spacing w:line="240" w:lineRule="auto"/>
            </w:pPr>
            <w:r w:rsidRPr="00690A3F">
              <w:t xml:space="preserve">Technical </w:t>
            </w:r>
            <w:proofErr w:type="spellStart"/>
            <w:r w:rsidRPr="00690A3F">
              <w:t>specifications</w:t>
            </w:r>
            <w:proofErr w:type="spellEnd"/>
          </w:p>
        </w:tc>
      </w:tr>
      <w:tr w:rsidR="009654A8" w:rsidRPr="00690A3F" w14:paraId="30335FDF" w14:textId="77777777" w:rsidTr="00D034EE">
        <w:tc>
          <w:tcPr>
            <w:tcW w:w="1555" w:type="dxa"/>
          </w:tcPr>
          <w:p w14:paraId="260E8E68" w14:textId="0311695D" w:rsidR="009654A8" w:rsidRPr="00690A3F" w:rsidRDefault="009654A8" w:rsidP="00901E9B">
            <w:proofErr w:type="spellStart"/>
            <w:r w:rsidRPr="00690A3F">
              <w:t>Implementation</w:t>
            </w:r>
            <w:proofErr w:type="spellEnd"/>
            <w:r w:rsidRPr="00690A3F">
              <w:t xml:space="preserve"> Guide</w:t>
            </w:r>
          </w:p>
        </w:tc>
        <w:tc>
          <w:tcPr>
            <w:tcW w:w="1085" w:type="dxa"/>
          </w:tcPr>
          <w:p w14:paraId="1779F9DC" w14:textId="5B2DFFF5" w:rsidR="009654A8" w:rsidRPr="00690A3F" w:rsidRDefault="00F631AE" w:rsidP="00901E9B">
            <w:r w:rsidRPr="00690A3F">
              <w:t>3.0.X</w:t>
            </w:r>
          </w:p>
        </w:tc>
        <w:tc>
          <w:tcPr>
            <w:tcW w:w="7420" w:type="dxa"/>
          </w:tcPr>
          <w:p w14:paraId="3D732ABD" w14:textId="30372DDC" w:rsidR="009654A8" w:rsidRPr="00690A3F" w:rsidRDefault="00000000" w:rsidP="00901E9B">
            <w:hyperlink r:id="rId20" w:history="1">
              <w:r w:rsidR="00BB3D32" w:rsidRPr="00690A3F">
                <w:rPr>
                  <w:rStyle w:val="Hyperlink"/>
                  <w:rFonts w:ascii="Calibri" w:hAnsi="Calibri" w:cstheme="minorBidi"/>
                </w:rPr>
                <w:t>https://medcomfhir.dk/ig/hospitalnotification/</w:t>
              </w:r>
            </w:hyperlink>
            <w:r w:rsidR="00BB3D32" w:rsidRPr="00690A3F">
              <w:t xml:space="preserve"> </w:t>
            </w:r>
          </w:p>
        </w:tc>
        <w:tc>
          <w:tcPr>
            <w:tcW w:w="3366" w:type="dxa"/>
          </w:tcPr>
          <w:p w14:paraId="063B68E2" w14:textId="77777777" w:rsidR="009654A8" w:rsidRPr="00690A3F" w:rsidRDefault="009654A8" w:rsidP="00901E9B"/>
        </w:tc>
      </w:tr>
      <w:tr w:rsidR="00D034EE" w:rsidRPr="00690A3F" w14:paraId="315F8734" w14:textId="77777777" w:rsidTr="00D034EE">
        <w:tc>
          <w:tcPr>
            <w:tcW w:w="1555" w:type="dxa"/>
          </w:tcPr>
          <w:p w14:paraId="14CF9DAE" w14:textId="3313C397" w:rsidR="00D034EE" w:rsidRPr="007062C2" w:rsidRDefault="00D034EE" w:rsidP="00901E9B">
            <w:proofErr w:type="spellStart"/>
            <w:r w:rsidRPr="007062C2">
              <w:t>Governance</w:t>
            </w:r>
            <w:proofErr w:type="spellEnd"/>
            <w:r w:rsidRPr="007062C2">
              <w:t xml:space="preserve"> for MedCom FHIR</w:t>
            </w:r>
          </w:p>
        </w:tc>
        <w:tc>
          <w:tcPr>
            <w:tcW w:w="1085" w:type="dxa"/>
          </w:tcPr>
          <w:p w14:paraId="7BE0E064" w14:textId="77777777" w:rsidR="00D034EE" w:rsidRPr="007062C2" w:rsidRDefault="00D034EE" w:rsidP="00901E9B">
            <w:r w:rsidRPr="007062C2">
              <w:t>1.0.0</w:t>
            </w:r>
          </w:p>
        </w:tc>
        <w:tc>
          <w:tcPr>
            <w:tcW w:w="7420" w:type="dxa"/>
          </w:tcPr>
          <w:p w14:paraId="7D0D67C4" w14:textId="6FFC080E" w:rsidR="00D034EE" w:rsidRPr="007062C2" w:rsidRDefault="00000000" w:rsidP="00901E9B">
            <w:hyperlink r:id="rId21" w:history="1">
              <w:r w:rsidR="009654A8" w:rsidRPr="007062C2">
                <w:rPr>
                  <w:rStyle w:val="Hyperlink"/>
                  <w:rFonts w:ascii="Calibri" w:hAnsi="Calibri" w:cstheme="minorBidi"/>
                </w:rPr>
                <w:t>https://medcomdk.github.io/MedCom-FHIR-Communication/</w:t>
              </w:r>
            </w:hyperlink>
            <w:r w:rsidR="00D034EE" w:rsidRPr="007062C2">
              <w:t xml:space="preserve"> </w:t>
            </w:r>
          </w:p>
        </w:tc>
        <w:tc>
          <w:tcPr>
            <w:tcW w:w="3366" w:type="dxa"/>
          </w:tcPr>
          <w:p w14:paraId="0652CBC2" w14:textId="18AF5CD9" w:rsidR="00D034EE" w:rsidRPr="00690A3F" w:rsidRDefault="009654A8" w:rsidP="00901E9B">
            <w:proofErr w:type="spellStart"/>
            <w:r w:rsidRPr="00690A3F">
              <w:t>Governance</w:t>
            </w:r>
            <w:proofErr w:type="spellEnd"/>
            <w:r w:rsidRPr="00690A3F">
              <w:t xml:space="preserve"> for </w:t>
            </w:r>
            <w:proofErr w:type="spellStart"/>
            <w:r w:rsidRPr="00690A3F">
              <w:t>MedComs</w:t>
            </w:r>
            <w:proofErr w:type="spellEnd"/>
            <w:r w:rsidRPr="00690A3F">
              <w:t xml:space="preserve"> FHIR-standarder, der beskriver generelle regler for alle MedCom</w:t>
            </w:r>
            <w:r w:rsidR="00A33208" w:rsidRPr="00690A3F">
              <w:t>-standarder og specifikke regler for denne standard samt forsendelse.</w:t>
            </w:r>
          </w:p>
        </w:tc>
      </w:tr>
      <w:tr w:rsidR="00D034EE" w:rsidRPr="00690A3F" w14:paraId="5BDDC5C4" w14:textId="77777777" w:rsidTr="00D034EE">
        <w:tc>
          <w:tcPr>
            <w:tcW w:w="1555" w:type="dxa"/>
          </w:tcPr>
          <w:p w14:paraId="22B8EE63" w14:textId="7272FF58" w:rsidR="00D034EE" w:rsidRPr="00690A3F" w:rsidRDefault="00A33208" w:rsidP="00901E9B">
            <w:r w:rsidRPr="00690A3F">
              <w:t xml:space="preserve">SOP for </w:t>
            </w:r>
            <w:proofErr w:type="spellStart"/>
            <w:r w:rsidR="00D034EE" w:rsidRPr="00690A3F">
              <w:t>MedComs</w:t>
            </w:r>
            <w:proofErr w:type="spellEnd"/>
            <w:r w:rsidR="00D034EE" w:rsidRPr="00690A3F">
              <w:t xml:space="preserve"> test og certificering</w:t>
            </w:r>
          </w:p>
        </w:tc>
        <w:tc>
          <w:tcPr>
            <w:tcW w:w="1085" w:type="dxa"/>
          </w:tcPr>
          <w:p w14:paraId="2B9E1ED6" w14:textId="77777777" w:rsidR="00D034EE" w:rsidRPr="00690A3F" w:rsidRDefault="00D034EE" w:rsidP="00901E9B">
            <w:r w:rsidRPr="00690A3F">
              <w:t>2.7</w:t>
            </w:r>
          </w:p>
        </w:tc>
        <w:tc>
          <w:tcPr>
            <w:tcW w:w="7420" w:type="dxa"/>
          </w:tcPr>
          <w:p w14:paraId="6C11CD88" w14:textId="2353AE39" w:rsidR="00D034EE" w:rsidRPr="00690A3F" w:rsidRDefault="00000000" w:rsidP="00901E9B">
            <w:hyperlink r:id="rId22" w:history="1">
              <w:r w:rsidR="00D034EE" w:rsidRPr="00690A3F">
                <w:rPr>
                  <w:rStyle w:val="MedComHyperlinkChar"/>
                  <w:rFonts w:eastAsiaTheme="minorEastAsia"/>
                </w:rPr>
                <w:t>http://svn.medcom.dk/svn/qms/Offentlig/SOPer/SOP-7.2-MedComs%20test%20og%20certificering_godkendelse.docx</w:t>
              </w:r>
            </w:hyperlink>
            <w:r w:rsidR="00A33208" w:rsidRPr="00690A3F">
              <w:rPr>
                <w:rStyle w:val="MedComHyperlinkChar"/>
                <w:rFonts w:eastAsiaTheme="minorEastAsia"/>
              </w:rPr>
              <w:t xml:space="preserve"> </w:t>
            </w:r>
          </w:p>
        </w:tc>
        <w:tc>
          <w:tcPr>
            <w:tcW w:w="3366" w:type="dxa"/>
          </w:tcPr>
          <w:p w14:paraId="0206D9CA" w14:textId="77777777" w:rsidR="00D034EE" w:rsidRPr="00690A3F" w:rsidRDefault="00D034EE" w:rsidP="00901E9B">
            <w:r w:rsidRPr="00690A3F">
              <w:t>Beskrivelse af test og certificering af MedCom-standarder og øvrige testforløb</w:t>
            </w:r>
          </w:p>
        </w:tc>
      </w:tr>
    </w:tbl>
    <w:p w14:paraId="1CBB4DD2" w14:textId="77777777" w:rsidR="00D034EE" w:rsidRPr="00690A3F" w:rsidRDefault="00D034EE" w:rsidP="00FF5AE6">
      <w:pPr>
        <w:rPr>
          <w:rFonts w:cstheme="minorHAnsi"/>
        </w:rPr>
      </w:pPr>
    </w:p>
    <w:p w14:paraId="7C035999" w14:textId="77777777" w:rsidR="00BE6719" w:rsidRPr="00690A3F" w:rsidRDefault="00BE6719" w:rsidP="00BE6719">
      <w:pPr>
        <w:pStyle w:val="Overskrift2"/>
      </w:pPr>
      <w:bookmarkStart w:id="12" w:name="_Testeksempler_og_testpersoner"/>
      <w:bookmarkStart w:id="13" w:name="_Toc132808653"/>
      <w:bookmarkEnd w:id="12"/>
      <w:proofErr w:type="spellStart"/>
      <w:r w:rsidRPr="00690A3F">
        <w:lastRenderedPageBreak/>
        <w:t>Testeksempler</w:t>
      </w:r>
      <w:proofErr w:type="spellEnd"/>
      <w:r w:rsidRPr="00690A3F">
        <w:t xml:space="preserve"> og testpersoner</w:t>
      </w:r>
      <w:bookmarkEnd w:id="13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3177"/>
        <w:gridCol w:w="5323"/>
        <w:gridCol w:w="4926"/>
      </w:tblGrid>
      <w:tr w:rsidR="00BE6719" w:rsidRPr="00690A3F" w14:paraId="3AB25021" w14:textId="77777777" w:rsidTr="007524F6">
        <w:tc>
          <w:tcPr>
            <w:tcW w:w="3177" w:type="dxa"/>
            <w:shd w:val="clear" w:color="auto" w:fill="F2F2F2" w:themeFill="background1" w:themeFillShade="F2"/>
          </w:tcPr>
          <w:p w14:paraId="27913A06" w14:textId="77777777" w:rsidR="00BE6719" w:rsidRPr="00690A3F" w:rsidRDefault="00BE6719" w:rsidP="00F76CB6">
            <w:pPr>
              <w:keepNext/>
              <w:rPr>
                <w:b/>
                <w:bCs/>
              </w:rPr>
            </w:pPr>
            <w:r w:rsidRPr="00690A3F">
              <w:rPr>
                <w:b/>
                <w:bCs/>
              </w:rPr>
              <w:t>Navn</w:t>
            </w:r>
          </w:p>
        </w:tc>
        <w:tc>
          <w:tcPr>
            <w:tcW w:w="5323" w:type="dxa"/>
            <w:shd w:val="clear" w:color="auto" w:fill="F2F2F2" w:themeFill="background1" w:themeFillShade="F2"/>
          </w:tcPr>
          <w:p w14:paraId="096BB0E7" w14:textId="77777777" w:rsidR="00BE6719" w:rsidRPr="00690A3F" w:rsidRDefault="00BE6719" w:rsidP="00F76CB6">
            <w:pPr>
              <w:keepNext/>
              <w:rPr>
                <w:b/>
                <w:bCs/>
              </w:rPr>
            </w:pPr>
            <w:r w:rsidRPr="00690A3F">
              <w:rPr>
                <w:b/>
                <w:bCs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036E54A8" w14:textId="77777777" w:rsidR="00BE6719" w:rsidRPr="00690A3F" w:rsidRDefault="00BE6719" w:rsidP="00F76CB6">
            <w:pPr>
              <w:keepNext/>
              <w:rPr>
                <w:b/>
                <w:bCs/>
              </w:rPr>
            </w:pPr>
            <w:r w:rsidRPr="00690A3F">
              <w:rPr>
                <w:b/>
                <w:bCs/>
              </w:rPr>
              <w:t>Beskrivelse</w:t>
            </w:r>
          </w:p>
        </w:tc>
      </w:tr>
      <w:tr w:rsidR="00BB3D32" w:rsidRPr="00690A3F" w14:paraId="62CA08EA" w14:textId="77777777" w:rsidTr="008535BB">
        <w:trPr>
          <w:trHeight w:val="97"/>
        </w:trPr>
        <w:tc>
          <w:tcPr>
            <w:tcW w:w="3177" w:type="dxa"/>
            <w:shd w:val="clear" w:color="auto" w:fill="auto"/>
          </w:tcPr>
          <w:p w14:paraId="2DDAB285" w14:textId="45B14FD8" w:rsidR="00BB3D32" w:rsidRPr="00690A3F" w:rsidRDefault="00BB3D32" w:rsidP="00BB3D32">
            <w:pPr>
              <w:keepNext/>
              <w:rPr>
                <w:b/>
                <w:bCs/>
              </w:rPr>
            </w:pPr>
            <w:proofErr w:type="spellStart"/>
            <w:r w:rsidRPr="00690A3F">
              <w:t>Testeksempler</w:t>
            </w:r>
            <w:proofErr w:type="spellEnd"/>
            <w:r w:rsidRPr="00690A3F">
              <w:t>/FHIR eksempelfiler</w:t>
            </w:r>
          </w:p>
        </w:tc>
        <w:tc>
          <w:tcPr>
            <w:tcW w:w="5323" w:type="dxa"/>
            <w:shd w:val="clear" w:color="auto" w:fill="auto"/>
          </w:tcPr>
          <w:p w14:paraId="39FF6C3D" w14:textId="7787E578" w:rsidR="00BB3D32" w:rsidRPr="00502C68" w:rsidRDefault="00502C68" w:rsidP="00BB3D32">
            <w:pPr>
              <w:keepNext/>
              <w:rPr>
                <w:lang w:val="en-GB"/>
              </w:rPr>
            </w:pPr>
            <w:hyperlink r:id="rId23" w:history="1">
              <w:r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http://medcomfhir.dk/ig/hospitalnotificationtestscripts</w:t>
              </w:r>
            </w:hyperlink>
            <w:r w:rsidRPr="004075D8">
              <w:rPr>
                <w:rStyle w:val="Hyperlink"/>
                <w:rFonts w:cstheme="minorHAnsi"/>
                <w:color w:val="315A7A"/>
                <w:lang w:val="en-GB"/>
              </w:rPr>
              <w:t>/</w:t>
            </w:r>
            <w:r w:rsidRPr="004075D8">
              <w:rPr>
                <w:lang w:val="en-GB"/>
              </w:rPr>
              <w:t xml:space="preserve"> </w:t>
            </w:r>
            <w:r w:rsidRPr="004075D8">
              <w:rPr>
                <w:rStyle w:val="Hyperlink"/>
                <w:rFonts w:cstheme="minorHAnsi"/>
                <w:color w:val="315A7A"/>
                <w:lang w:val="en-GB"/>
              </w:rPr>
              <w:t>testexamples.html</w:t>
            </w:r>
          </w:p>
        </w:tc>
        <w:tc>
          <w:tcPr>
            <w:tcW w:w="4926" w:type="dxa"/>
            <w:shd w:val="clear" w:color="auto" w:fill="auto"/>
          </w:tcPr>
          <w:p w14:paraId="16E8246C" w14:textId="703A1475" w:rsidR="00BB3D32" w:rsidRPr="00690A3F" w:rsidRDefault="00BB3D32" w:rsidP="00BB3D32">
            <w:pPr>
              <w:keepNext/>
              <w:rPr>
                <w:b/>
                <w:bCs/>
              </w:rPr>
            </w:pPr>
            <w:r w:rsidRPr="00690A3F">
              <w:t xml:space="preserve">Se </w:t>
            </w:r>
            <w:hyperlink w:anchor="BilagI" w:history="1">
              <w:r w:rsidRPr="00690A3F">
                <w:rPr>
                  <w:rStyle w:val="Hyperlink"/>
                  <w:rFonts w:ascii="Calibri" w:hAnsi="Calibri" w:cstheme="minorBidi"/>
                </w:rPr>
                <w:t>Bilag I</w:t>
              </w:r>
            </w:hyperlink>
            <w:r w:rsidRPr="00690A3F">
              <w:t xml:space="preserve"> for oversigt over </w:t>
            </w:r>
            <w:proofErr w:type="spellStart"/>
            <w:r w:rsidRPr="00690A3F">
              <w:t>testeksempler</w:t>
            </w:r>
            <w:proofErr w:type="spellEnd"/>
            <w:r w:rsidRPr="00690A3F">
              <w:t>.</w:t>
            </w:r>
          </w:p>
        </w:tc>
      </w:tr>
      <w:tr w:rsidR="00BE6719" w:rsidRPr="00690A3F" w14:paraId="62664EED" w14:textId="77777777" w:rsidTr="007524F6">
        <w:tc>
          <w:tcPr>
            <w:tcW w:w="3177" w:type="dxa"/>
          </w:tcPr>
          <w:p w14:paraId="65B8C413" w14:textId="77777777" w:rsidR="00BE6719" w:rsidRPr="00690A3F" w:rsidRDefault="00BE6719" w:rsidP="00F76CB6">
            <w:pPr>
              <w:keepNext/>
            </w:pPr>
            <w:r w:rsidRPr="00690A3F">
              <w:t>Oversigt over testpersoner</w:t>
            </w:r>
          </w:p>
        </w:tc>
        <w:tc>
          <w:tcPr>
            <w:tcW w:w="5323" w:type="dxa"/>
          </w:tcPr>
          <w:p w14:paraId="7C46EEAE" w14:textId="668DFBC7" w:rsidR="00BE6719" w:rsidRPr="00690A3F" w:rsidRDefault="00000000" w:rsidP="00F76CB6">
            <w:pPr>
              <w:keepNext/>
            </w:pPr>
            <w:hyperlink r:id="rId24" w:history="1">
              <w:r w:rsidR="00BE6719" w:rsidRPr="00690A3F">
                <w:rPr>
                  <w:rStyle w:val="Hyperlink"/>
                  <w:color w:val="315A7A"/>
                </w:rPr>
                <w:t>https://www.medcom.dk/opslag/koder-tabeller-ydere/tabeller/nationale-test-cpr-numre</w:t>
              </w:r>
            </w:hyperlink>
          </w:p>
        </w:tc>
        <w:tc>
          <w:tcPr>
            <w:tcW w:w="4926" w:type="dxa"/>
          </w:tcPr>
          <w:p w14:paraId="483F8AFD" w14:textId="77777777" w:rsidR="00BE6719" w:rsidRPr="00690A3F" w:rsidRDefault="00BE6719" w:rsidP="00F76CB6">
            <w:pPr>
              <w:keepNext/>
            </w:pPr>
            <w:r w:rsidRPr="00690A3F">
              <w:t xml:space="preserve">Oversigt over nationale test-CPR-numre, der kan anvendes under testen. </w:t>
            </w:r>
          </w:p>
          <w:p w14:paraId="48C3D677" w14:textId="77777777" w:rsidR="00BE6719" w:rsidRPr="00690A3F" w:rsidRDefault="00BE6719" w:rsidP="00F76CB6">
            <w:pPr>
              <w:keepNext/>
            </w:pPr>
          </w:p>
          <w:p w14:paraId="1C0762CF" w14:textId="137106F1" w:rsidR="00BE6719" w:rsidRPr="00690A3F" w:rsidRDefault="00BE6719" w:rsidP="00F76CB6">
            <w:pPr>
              <w:keepNext/>
            </w:pPr>
            <w:r w:rsidRPr="00690A3F">
              <w:rPr>
                <w:b/>
                <w:bCs/>
              </w:rPr>
              <w:t>Bemærk:</w:t>
            </w:r>
            <w:r w:rsidRPr="00690A3F">
              <w:t xml:space="preserve"> Leverandøren skal under testen kunne anvende en hvilken som helst af testpersonerne på listen. </w:t>
            </w:r>
          </w:p>
        </w:tc>
      </w:tr>
    </w:tbl>
    <w:p w14:paraId="53F49322" w14:textId="478FEF2A" w:rsidR="008D75A4" w:rsidRPr="00690A3F" w:rsidRDefault="008D75A4" w:rsidP="008D75A4">
      <w:pPr>
        <w:rPr>
          <w:rFonts w:asciiTheme="minorHAnsi" w:hAnsiTheme="minorHAnsi" w:cstheme="minorHAnsi"/>
        </w:rPr>
      </w:pPr>
    </w:p>
    <w:p w14:paraId="35079BB1" w14:textId="24B66512" w:rsidR="008535C6" w:rsidRPr="00690A3F" w:rsidRDefault="008535C6" w:rsidP="008535C6">
      <w:pPr>
        <w:pStyle w:val="Overskrift2"/>
      </w:pPr>
      <w:bookmarkStart w:id="14" w:name="_Toc132808654"/>
      <w:r w:rsidRPr="00690A3F">
        <w:t>Testværktøjer</w:t>
      </w:r>
      <w:bookmarkEnd w:id="14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11"/>
        <w:gridCol w:w="6528"/>
        <w:gridCol w:w="4087"/>
      </w:tblGrid>
      <w:tr w:rsidR="00F826B5" w:rsidRPr="00690A3F" w14:paraId="6D1105B1" w14:textId="77777777" w:rsidTr="0026013C">
        <w:tc>
          <w:tcPr>
            <w:tcW w:w="3375" w:type="dxa"/>
            <w:shd w:val="clear" w:color="auto" w:fill="F2F2F2" w:themeFill="background1" w:themeFillShade="F2"/>
          </w:tcPr>
          <w:p w14:paraId="7AA9EE15" w14:textId="7AE58D42" w:rsidR="00F826B5" w:rsidRPr="00690A3F" w:rsidRDefault="007319FE" w:rsidP="00F826B5">
            <w:pPr>
              <w:rPr>
                <w:b/>
                <w:bCs/>
              </w:rPr>
            </w:pPr>
            <w:r w:rsidRPr="00690A3F">
              <w:rPr>
                <w:b/>
                <w:bCs/>
              </w:rPr>
              <w:t>Navn</w:t>
            </w:r>
          </w:p>
        </w:tc>
        <w:tc>
          <w:tcPr>
            <w:tcW w:w="5157" w:type="dxa"/>
            <w:shd w:val="clear" w:color="auto" w:fill="F2F2F2" w:themeFill="background1" w:themeFillShade="F2"/>
          </w:tcPr>
          <w:p w14:paraId="641F8FB1" w14:textId="79EE7339" w:rsidR="00F826B5" w:rsidRPr="00690A3F" w:rsidRDefault="00F826B5" w:rsidP="00F826B5">
            <w:pPr>
              <w:rPr>
                <w:b/>
                <w:bCs/>
              </w:rPr>
            </w:pPr>
            <w:r w:rsidRPr="00690A3F">
              <w:rPr>
                <w:b/>
                <w:bCs/>
              </w:rPr>
              <w:t>Link</w:t>
            </w:r>
            <w:r w:rsidR="007319FE" w:rsidRPr="00690A3F">
              <w:rPr>
                <w:b/>
                <w:bCs/>
              </w:rPr>
              <w:t>/reference</w:t>
            </w:r>
          </w:p>
        </w:tc>
        <w:tc>
          <w:tcPr>
            <w:tcW w:w="4894" w:type="dxa"/>
            <w:shd w:val="clear" w:color="auto" w:fill="F2F2F2" w:themeFill="background1" w:themeFillShade="F2"/>
          </w:tcPr>
          <w:p w14:paraId="29D86114" w14:textId="130E1F3E" w:rsidR="00F826B5" w:rsidRPr="00690A3F" w:rsidRDefault="00F826B5" w:rsidP="00F826B5">
            <w:pPr>
              <w:rPr>
                <w:b/>
                <w:bCs/>
              </w:rPr>
            </w:pPr>
            <w:r w:rsidRPr="00690A3F">
              <w:rPr>
                <w:b/>
                <w:bCs/>
              </w:rPr>
              <w:t>Beskrivelse</w:t>
            </w:r>
          </w:p>
        </w:tc>
      </w:tr>
      <w:tr w:rsidR="001568CC" w:rsidRPr="00690A3F" w14:paraId="05E08225" w14:textId="77777777" w:rsidTr="0026013C">
        <w:tc>
          <w:tcPr>
            <w:tcW w:w="3375" w:type="dxa"/>
          </w:tcPr>
          <w:p w14:paraId="3DB89C63" w14:textId="0FDDBF66" w:rsidR="001568CC" w:rsidRPr="00690A3F" w:rsidRDefault="001568CC" w:rsidP="001568CC">
            <w:r w:rsidRPr="00690A3F">
              <w:t>FHIR-server med MedCom-profiler</w:t>
            </w:r>
          </w:p>
        </w:tc>
        <w:tc>
          <w:tcPr>
            <w:tcW w:w="5157" w:type="dxa"/>
          </w:tcPr>
          <w:p w14:paraId="6E544C5E" w14:textId="7124BC7F" w:rsidR="001568CC" w:rsidRPr="00073C87" w:rsidRDefault="00000000" w:rsidP="001568CC">
            <w:pPr>
              <w:rPr>
                <w:rStyle w:val="Hyperlink"/>
                <w:rFonts w:cstheme="minorHAnsi"/>
                <w:color w:val="315A7A"/>
                <w:lang w:val="en-US"/>
              </w:rPr>
            </w:pPr>
            <w:hyperlink r:id="rId25" w:history="1">
              <w:r w:rsidR="001568CC" w:rsidRPr="00073C87">
                <w:rPr>
                  <w:rStyle w:val="Hyperlink"/>
                  <w:rFonts w:cstheme="minorHAnsi"/>
                  <w:color w:val="315A7A"/>
                  <w:lang w:val="en-US"/>
                </w:rPr>
                <w:t>https://fhir.medcom.dk/</w:t>
              </w:r>
            </w:hyperlink>
            <w:r w:rsidR="001568CC" w:rsidRPr="00073C87">
              <w:rPr>
                <w:rStyle w:val="Hyperlink"/>
                <w:rFonts w:cstheme="minorHAnsi"/>
                <w:color w:val="315A7A"/>
                <w:lang w:val="en-US"/>
              </w:rPr>
              <w:t xml:space="preserve"> </w:t>
            </w:r>
          </w:p>
        </w:tc>
        <w:tc>
          <w:tcPr>
            <w:tcW w:w="4894" w:type="dxa"/>
          </w:tcPr>
          <w:p w14:paraId="33029A26" w14:textId="17A8247D" w:rsidR="001568CC" w:rsidRPr="00690A3F" w:rsidRDefault="001568CC" w:rsidP="001568CC">
            <w:r w:rsidRPr="00690A3F">
              <w:t xml:space="preserve">Offentlig server, som validerer mod </w:t>
            </w:r>
            <w:proofErr w:type="spellStart"/>
            <w:r w:rsidRPr="00690A3F">
              <w:t>MedComs</w:t>
            </w:r>
            <w:proofErr w:type="spellEnd"/>
            <w:r w:rsidRPr="00690A3F">
              <w:t xml:space="preserve"> FHIR-profiler. Serveren kan anvendes til test af upload/download af FHIR-ressourcer</w:t>
            </w:r>
          </w:p>
        </w:tc>
      </w:tr>
      <w:tr w:rsidR="001568CC" w:rsidRPr="00690A3F" w14:paraId="30E66893" w14:textId="77777777" w:rsidTr="0026013C">
        <w:tc>
          <w:tcPr>
            <w:tcW w:w="3375" w:type="dxa"/>
          </w:tcPr>
          <w:p w14:paraId="45C796C1" w14:textId="777C80D9" w:rsidR="001568CC" w:rsidRPr="00690A3F" w:rsidRDefault="001568CC" w:rsidP="001568CC">
            <w:proofErr w:type="spellStart"/>
            <w:r w:rsidRPr="00690A3F">
              <w:t>TouchStone</w:t>
            </w:r>
            <w:proofErr w:type="spellEnd"/>
          </w:p>
        </w:tc>
        <w:tc>
          <w:tcPr>
            <w:tcW w:w="5157" w:type="dxa"/>
          </w:tcPr>
          <w:p w14:paraId="14EF3AF7" w14:textId="6DF271F9" w:rsidR="001568CC" w:rsidRPr="00073C87" w:rsidRDefault="00000000" w:rsidP="001568CC">
            <w:pPr>
              <w:rPr>
                <w:rStyle w:val="Hyperlink"/>
                <w:rFonts w:cstheme="minorHAnsi"/>
                <w:color w:val="315A7A"/>
                <w:lang w:val="en-US"/>
              </w:rPr>
            </w:pPr>
            <w:hyperlink r:id="rId26" w:history="1">
              <w:r w:rsidR="001568CC" w:rsidRPr="00073C87">
                <w:rPr>
                  <w:rStyle w:val="Hyperlink"/>
                  <w:rFonts w:cstheme="minorHAnsi"/>
                  <w:color w:val="315A7A"/>
                  <w:lang w:val="en-US"/>
                </w:rPr>
                <w:t>https://touchstone.aegis.net/touchstone/</w:t>
              </w:r>
            </w:hyperlink>
            <w:r w:rsidR="001568CC" w:rsidRPr="00073C87">
              <w:rPr>
                <w:rStyle w:val="Hyperlink"/>
                <w:rFonts w:cstheme="minorHAnsi"/>
                <w:color w:val="315A7A"/>
                <w:lang w:val="en-US"/>
              </w:rPr>
              <w:t xml:space="preserve"> </w:t>
            </w:r>
          </w:p>
        </w:tc>
        <w:tc>
          <w:tcPr>
            <w:tcW w:w="4894" w:type="dxa"/>
          </w:tcPr>
          <w:p w14:paraId="7BB05F80" w14:textId="06E2A552" w:rsidR="001568CC" w:rsidRPr="00690A3F" w:rsidRDefault="001568CC" w:rsidP="001568CC">
            <w:r w:rsidRPr="00690A3F">
              <w:t>Testværktøj til brug for test af FHIR-</w:t>
            </w:r>
            <w:r w:rsidR="00A14280" w:rsidRPr="00690A3F">
              <w:t>standarden.</w:t>
            </w:r>
          </w:p>
          <w:p w14:paraId="6FCEA935" w14:textId="77777777" w:rsidR="001568CC" w:rsidRPr="00690A3F" w:rsidRDefault="001568CC" w:rsidP="001568CC"/>
          <w:p w14:paraId="14F53D56" w14:textId="12012625" w:rsidR="001568CC" w:rsidRPr="00690A3F" w:rsidRDefault="001568CC" w:rsidP="001568CC">
            <w:r w:rsidRPr="00690A3F">
              <w:t xml:space="preserve">Leverandøren kan få adgang til </w:t>
            </w:r>
            <w:proofErr w:type="spellStart"/>
            <w:r w:rsidRPr="00690A3F">
              <w:t>TouchStone</w:t>
            </w:r>
            <w:proofErr w:type="spellEnd"/>
            <w:r w:rsidRPr="00690A3F">
              <w:t xml:space="preserve"> som organisation – enten ved licens, som MedCom leverer (henvendelse på </w:t>
            </w:r>
            <w:hyperlink r:id="rId27" w:history="1">
              <w:r w:rsidRPr="00690A3F">
                <w:rPr>
                  <w:rStyle w:val="Hyperlink"/>
                  <w:rFonts w:ascii="Calibri" w:hAnsi="Calibri" w:cstheme="minorBidi"/>
                </w:rPr>
                <w:t>fhir@medcom.dk</w:t>
              </w:r>
            </w:hyperlink>
            <w:r w:rsidRPr="00690A3F">
              <w:t xml:space="preserve">), eller en licens, som leverandøren selv har anskaffet. </w:t>
            </w:r>
          </w:p>
          <w:p w14:paraId="475EAFB8" w14:textId="77777777" w:rsidR="001568CC" w:rsidRPr="00690A3F" w:rsidRDefault="001568CC" w:rsidP="001568CC"/>
          <w:p w14:paraId="38B5C8D5" w14:textId="7D43F62B" w:rsidR="001568CC" w:rsidRPr="00690A3F" w:rsidRDefault="001568CC" w:rsidP="001568CC">
            <w:r w:rsidRPr="00690A3F">
              <w:t xml:space="preserve">Find </w:t>
            </w:r>
            <w:hyperlink r:id="rId28" w:history="1">
              <w:r w:rsidRPr="00690A3F">
                <w:rPr>
                  <w:rStyle w:val="Hyperlink"/>
                  <w:rFonts w:ascii="Calibri" w:hAnsi="Calibri" w:cstheme="minorBidi"/>
                </w:rPr>
                <w:t xml:space="preserve">vejledning til </w:t>
              </w:r>
              <w:proofErr w:type="spellStart"/>
              <w:r w:rsidRPr="00690A3F">
                <w:rPr>
                  <w:rStyle w:val="Hyperlink"/>
                  <w:rFonts w:ascii="Calibri" w:hAnsi="Calibri" w:cstheme="minorBidi"/>
                </w:rPr>
                <w:t>TouchStone</w:t>
              </w:r>
              <w:proofErr w:type="spellEnd"/>
            </w:hyperlink>
          </w:p>
        </w:tc>
      </w:tr>
      <w:tr w:rsidR="00A14280" w:rsidRPr="00690A3F" w14:paraId="2549478C" w14:textId="77777777" w:rsidTr="0026013C">
        <w:tc>
          <w:tcPr>
            <w:tcW w:w="3375" w:type="dxa"/>
          </w:tcPr>
          <w:p w14:paraId="6751DEAC" w14:textId="0D4E1BB8" w:rsidR="00A14280" w:rsidRPr="00690A3F" w:rsidRDefault="00A14280" w:rsidP="00A14280">
            <w:bookmarkStart w:id="15" w:name="TSTestScripts"/>
            <w:proofErr w:type="spellStart"/>
            <w:r w:rsidRPr="00690A3F">
              <w:t>TouchStone</w:t>
            </w:r>
            <w:proofErr w:type="spellEnd"/>
            <w:r w:rsidRPr="00690A3F">
              <w:t xml:space="preserve"> test scripts</w:t>
            </w:r>
            <w:bookmarkEnd w:id="15"/>
          </w:p>
        </w:tc>
        <w:tc>
          <w:tcPr>
            <w:tcW w:w="5157" w:type="dxa"/>
          </w:tcPr>
          <w:p w14:paraId="551AA219" w14:textId="290F0BDE" w:rsidR="00073C87" w:rsidRPr="00073C87" w:rsidRDefault="00073C87" w:rsidP="00073C87">
            <w:pPr>
              <w:rPr>
                <w:rFonts w:asciiTheme="minorHAnsi" w:hAnsiTheme="minorHAnsi" w:cstheme="minorHAnsi"/>
              </w:rPr>
            </w:pPr>
            <w:r w:rsidRPr="00073C87">
              <w:rPr>
                <w:rFonts w:asciiTheme="minorHAnsi" w:hAnsiTheme="minorHAnsi" w:cstheme="minorHAnsi"/>
              </w:rPr>
              <w:t xml:space="preserve">Link </w:t>
            </w:r>
            <w:r w:rsidRPr="00073C87">
              <w:rPr>
                <w:rFonts w:asciiTheme="minorHAnsi" w:hAnsiTheme="minorHAnsi" w:cstheme="minorHAnsi"/>
              </w:rPr>
              <w:t>til</w:t>
            </w:r>
            <w:r w:rsidRPr="00073C87">
              <w:rPr>
                <w:rFonts w:asciiTheme="minorHAnsi" w:hAnsiTheme="minorHAnsi" w:cstheme="minorHAnsi"/>
              </w:rPr>
              <w:t xml:space="preserve"> I</w:t>
            </w:r>
            <w:r w:rsidRPr="00073C87">
              <w:rPr>
                <w:rFonts w:asciiTheme="minorHAnsi" w:hAnsiTheme="minorHAnsi" w:cstheme="minorHAnsi"/>
              </w:rPr>
              <w:t>G, der inkluderer testscripts, samt instruktioner om a</w:t>
            </w:r>
            <w:r>
              <w:rPr>
                <w:rFonts w:asciiTheme="minorHAnsi" w:hAnsiTheme="minorHAnsi" w:cstheme="minorHAnsi"/>
              </w:rPr>
              <w:t>nvendelsen af disse</w:t>
            </w:r>
            <w:r w:rsidRPr="00073C87">
              <w:rPr>
                <w:rFonts w:asciiTheme="minorHAnsi" w:hAnsiTheme="minorHAnsi" w:cstheme="minorHAnsi"/>
              </w:rPr>
              <w:t>:</w:t>
            </w:r>
          </w:p>
          <w:p w14:paraId="79C97923" w14:textId="77777777" w:rsidR="00073C87" w:rsidRDefault="00073C87" w:rsidP="00073C87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29" w:history="1">
              <w:r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http://medcomfhir.dk/ig/hospitalnotificationtestscripts</w:t>
              </w:r>
            </w:hyperlink>
            <w:r w:rsidRPr="004075D8">
              <w:rPr>
                <w:rStyle w:val="Hyperlink"/>
                <w:rFonts w:cstheme="minorHAnsi"/>
                <w:color w:val="315A7A"/>
                <w:lang w:val="en-GB"/>
              </w:rPr>
              <w:t>/</w:t>
            </w:r>
            <w:r w:rsidRPr="004075D8">
              <w:rPr>
                <w:lang w:val="en-GB"/>
              </w:rPr>
              <w:t xml:space="preserve"> </w:t>
            </w:r>
            <w:r w:rsidRPr="004075D8">
              <w:rPr>
                <w:rStyle w:val="Hyperlink"/>
                <w:rFonts w:cstheme="minorHAnsi"/>
                <w:color w:val="315A7A"/>
                <w:lang w:val="en-GB"/>
              </w:rPr>
              <w:t>testexamples.html</w:t>
            </w:r>
          </w:p>
          <w:p w14:paraId="41392EAC" w14:textId="77777777" w:rsidR="00073C87" w:rsidRDefault="00073C87" w:rsidP="00073C87">
            <w:pPr>
              <w:rPr>
                <w:rStyle w:val="Hyperlink"/>
                <w:color w:val="315A7A"/>
                <w:lang w:val="en-GB"/>
              </w:rPr>
            </w:pPr>
          </w:p>
          <w:p w14:paraId="560828F7" w14:textId="77777777" w:rsidR="00747DA4" w:rsidRPr="00F31B47" w:rsidRDefault="00073C87" w:rsidP="00747DA4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Dire</w:t>
            </w:r>
            <w:r>
              <w:rPr>
                <w:rFonts w:asciiTheme="minorHAnsi" w:hAnsiTheme="minorHAnsi" w:cstheme="minorHAnsi"/>
                <w:lang w:val="en-US"/>
              </w:rPr>
              <w:t>kte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link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til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 xml:space="preserve">test scripts I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TouchStone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  <w:r w:rsidRPr="00C760DE">
              <w:rPr>
                <w:lang w:val="en-GB"/>
              </w:rPr>
              <w:t xml:space="preserve"> </w:t>
            </w:r>
            <w:hyperlink r:id="rId30" w:history="1">
              <w:r w:rsidR="00747DA4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 xml:space="preserve">https://touchstone.aegis.net/touchstone/testdefinitions? </w:t>
              </w:r>
              <w:proofErr w:type="spellStart"/>
              <w:r w:rsidR="00747DA4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selectedTestGrp</w:t>
              </w:r>
              <w:proofErr w:type="spellEnd"/>
              <w:r w:rsidR="00747DA4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 xml:space="preserve">=%2FFHIRSandbox%2FMedCom%2FHospitalNotification&amp; </w:t>
              </w:r>
              <w:r w:rsidR="00747DA4" w:rsidRPr="00F31B47">
                <w:rPr>
                  <w:rStyle w:val="Hyperlink"/>
                  <w:rFonts w:cstheme="minorHAnsi"/>
                  <w:color w:val="315A7A"/>
                  <w:lang w:val="en-US"/>
                </w:rPr>
                <w:lastRenderedPageBreak/>
                <w:t xml:space="preserve">activeOnly=false&amp;includeInactive=false&amp;ps=50&amp;sb=qualifiedName&amp;sd= </w:t>
              </w:r>
              <w:proofErr w:type="spellStart"/>
              <w:r w:rsidR="00747DA4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DESC&amp;allSelected</w:t>
              </w:r>
              <w:proofErr w:type="spellEnd"/>
              <w:r w:rsidR="00747DA4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=</w:t>
              </w:r>
              <w:proofErr w:type="spellStart"/>
              <w:r w:rsidR="00747DA4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false&amp;contentEntry</w:t>
              </w:r>
              <w:proofErr w:type="spellEnd"/>
              <w:r w:rsidR="00747DA4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=ALL</w:t>
              </w:r>
            </w:hyperlink>
            <w:r w:rsidR="00747DA4" w:rsidRPr="00F31B4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  <w:p w14:paraId="49C0592C" w14:textId="12187216" w:rsidR="00073C87" w:rsidRPr="00747DA4" w:rsidRDefault="00073C87" w:rsidP="00073C87">
            <w:pPr>
              <w:rPr>
                <w:rFonts w:asciiTheme="minorHAnsi" w:hAnsiTheme="minorHAnsi" w:cstheme="minorHAnsi"/>
                <w:lang w:val="en-GB"/>
              </w:rPr>
            </w:pPr>
          </w:p>
          <w:p w14:paraId="4AD848B9" w14:textId="7329BAE8" w:rsidR="00A14280" w:rsidRPr="00073C87" w:rsidRDefault="00A14280" w:rsidP="00A14280">
            <w:pPr>
              <w:rPr>
                <w:lang w:val="en-US"/>
              </w:rPr>
            </w:pPr>
          </w:p>
        </w:tc>
        <w:tc>
          <w:tcPr>
            <w:tcW w:w="4894" w:type="dxa"/>
          </w:tcPr>
          <w:p w14:paraId="33A8C4BD" w14:textId="77777777" w:rsidR="00A14280" w:rsidRPr="00690A3F" w:rsidRDefault="00A14280" w:rsidP="00A14280">
            <w:r w:rsidRPr="00690A3F">
              <w:lastRenderedPageBreak/>
              <w:t xml:space="preserve">Test scripts relevante for den pågældende standard. </w:t>
            </w:r>
          </w:p>
          <w:p w14:paraId="434347E0" w14:textId="77777777" w:rsidR="00A14280" w:rsidRDefault="00A14280" w:rsidP="00A14280"/>
          <w:p w14:paraId="666AABAF" w14:textId="072947E7" w:rsidR="00502C68" w:rsidRPr="00690A3F" w:rsidRDefault="00502C68" w:rsidP="00A14280">
            <w:r w:rsidRPr="00690A3F">
              <w:t xml:space="preserve">Find </w:t>
            </w:r>
            <w:hyperlink r:id="rId31" w:history="1">
              <w:r w:rsidRPr="00690A3F">
                <w:rPr>
                  <w:rStyle w:val="Hyperlink"/>
                  <w:rFonts w:ascii="Calibri" w:hAnsi="Calibri" w:cstheme="minorBidi"/>
                </w:rPr>
                <w:t xml:space="preserve">vejledning til </w:t>
              </w:r>
              <w:proofErr w:type="spellStart"/>
              <w:r w:rsidRPr="00690A3F">
                <w:rPr>
                  <w:rStyle w:val="Hyperlink"/>
                  <w:rFonts w:ascii="Calibri" w:hAnsi="Calibri" w:cstheme="minorBidi"/>
                </w:rPr>
                <w:t>TouchStone</w:t>
              </w:r>
              <w:proofErr w:type="spellEnd"/>
            </w:hyperlink>
          </w:p>
        </w:tc>
      </w:tr>
    </w:tbl>
    <w:p w14:paraId="0C109BDB" w14:textId="19690306" w:rsidR="00775338" w:rsidRPr="00690A3F" w:rsidRDefault="00BD26D6" w:rsidP="00775338">
      <w:r w:rsidRPr="00690A3F">
        <w:br w:type="page"/>
      </w:r>
    </w:p>
    <w:p w14:paraId="3752491F" w14:textId="048E49E8" w:rsidR="001043BD" w:rsidRPr="00690A3F" w:rsidRDefault="001043BD" w:rsidP="001043BD">
      <w:pPr>
        <w:pStyle w:val="Overskrift2"/>
      </w:pPr>
      <w:bookmarkStart w:id="16" w:name="_Toc132808655"/>
      <w:r w:rsidRPr="00690A3F">
        <w:lastRenderedPageBreak/>
        <w:t>Testresultat</w:t>
      </w:r>
      <w:bookmarkEnd w:id="16"/>
    </w:p>
    <w:p w14:paraId="6ACBEAD9" w14:textId="2D7B5A36" w:rsidR="001043BD" w:rsidRPr="00690A3F" w:rsidRDefault="001043BD" w:rsidP="001043BD">
      <w:pPr>
        <w:rPr>
          <w:rFonts w:cstheme="minorHAnsi"/>
        </w:rPr>
      </w:pPr>
      <w:r w:rsidRPr="00690A3F">
        <w:rPr>
          <w:rFonts w:cstheme="minorHAnsi"/>
        </w:rPr>
        <w:t>Resultatet for hvert teststep kategoriseres ud fra nedenstående tabel: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015"/>
        <w:gridCol w:w="2283"/>
        <w:gridCol w:w="2282"/>
        <w:gridCol w:w="2282"/>
        <w:gridCol w:w="2282"/>
        <w:gridCol w:w="2282"/>
      </w:tblGrid>
      <w:tr w:rsidR="001043BD" w:rsidRPr="00690A3F" w14:paraId="41B4295C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2BFD76B4" w14:textId="77777777" w:rsidR="001043BD" w:rsidRPr="00690A3F" w:rsidRDefault="001043BD" w:rsidP="002B1DD4">
            <w:pPr>
              <w:rPr>
                <w:rFonts w:cstheme="minorHAnsi"/>
              </w:rPr>
            </w:pPr>
            <w:r w:rsidRPr="00690A3F">
              <w:rPr>
                <w:rFonts w:cstheme="minorHAnsi"/>
                <w:b/>
                <w:bCs/>
                <w:color w:val="FFFFFF" w:themeColor="background1"/>
              </w:rPr>
              <w:t>Markering</w:t>
            </w:r>
          </w:p>
        </w:tc>
        <w:tc>
          <w:tcPr>
            <w:tcW w:w="850" w:type="pct"/>
            <w:vAlign w:val="center"/>
          </w:tcPr>
          <w:p w14:paraId="35BF9236" w14:textId="77777777" w:rsidR="001043BD" w:rsidRPr="00690A3F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690A3F">
              <w:rPr>
                <w:rFonts w:cstheme="minorHAnsi"/>
                <w:b/>
              </w:rPr>
              <w:t>F1</w:t>
            </w:r>
          </w:p>
        </w:tc>
        <w:tc>
          <w:tcPr>
            <w:tcW w:w="850" w:type="pct"/>
            <w:vAlign w:val="center"/>
          </w:tcPr>
          <w:p w14:paraId="1158EBA6" w14:textId="77777777" w:rsidR="001043BD" w:rsidRPr="00690A3F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690A3F">
              <w:rPr>
                <w:rFonts w:eastAsia="Calibri" w:cstheme="minorHAnsi"/>
                <w:b/>
              </w:rPr>
              <w:t>F2</w:t>
            </w:r>
          </w:p>
        </w:tc>
        <w:tc>
          <w:tcPr>
            <w:tcW w:w="850" w:type="pct"/>
            <w:vAlign w:val="center"/>
          </w:tcPr>
          <w:p w14:paraId="1B550477" w14:textId="77777777" w:rsidR="001043BD" w:rsidRPr="00690A3F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690A3F">
              <w:rPr>
                <w:rFonts w:eastAsia="Calibri" w:cstheme="minorHAnsi"/>
                <w:b/>
              </w:rPr>
              <w:t>F3</w:t>
            </w:r>
          </w:p>
        </w:tc>
        <w:tc>
          <w:tcPr>
            <w:tcW w:w="850" w:type="pct"/>
            <w:vAlign w:val="center"/>
          </w:tcPr>
          <w:p w14:paraId="279915CF" w14:textId="77777777" w:rsidR="001043BD" w:rsidRPr="00690A3F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690A3F">
              <w:rPr>
                <w:rFonts w:eastAsia="Calibri" w:cstheme="minorHAnsi"/>
                <w:b/>
              </w:rPr>
              <w:t>F4</w:t>
            </w:r>
          </w:p>
        </w:tc>
        <w:tc>
          <w:tcPr>
            <w:tcW w:w="850" w:type="pct"/>
            <w:vAlign w:val="center"/>
          </w:tcPr>
          <w:p w14:paraId="36E6721A" w14:textId="77777777" w:rsidR="001043BD" w:rsidRPr="00690A3F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690A3F">
              <w:rPr>
                <w:rFonts w:cstheme="minorHAnsi"/>
                <w:b/>
              </w:rPr>
              <w:t>Ok</w:t>
            </w:r>
          </w:p>
        </w:tc>
      </w:tr>
      <w:tr w:rsidR="001043BD" w:rsidRPr="00690A3F" w14:paraId="7707A42F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37A38710" w14:textId="77777777" w:rsidR="001043BD" w:rsidRPr="00690A3F" w:rsidRDefault="001043BD" w:rsidP="002B1DD4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690A3F">
              <w:rPr>
                <w:rFonts w:cstheme="minorHAnsi"/>
                <w:b/>
                <w:bCs/>
                <w:color w:val="FFFFFF" w:themeColor="background1"/>
              </w:rPr>
              <w:t>Vurdering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17814615" w14:textId="77777777" w:rsidR="001043BD" w:rsidRPr="00690A3F" w:rsidRDefault="001043BD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</w:rPr>
            </w:pPr>
            <w:r w:rsidRPr="00690A3F">
              <w:rPr>
                <w:rFonts w:eastAsia="Calibri" w:cstheme="minorHAnsi"/>
                <w:b/>
                <w:bCs/>
                <w:color w:val="FFFFFF" w:themeColor="background1"/>
              </w:rPr>
              <w:t>Kritisk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556A623A" w14:textId="77777777" w:rsidR="001043BD" w:rsidRPr="00690A3F" w:rsidRDefault="001043BD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</w:rPr>
            </w:pPr>
            <w:r w:rsidRPr="00690A3F">
              <w:rPr>
                <w:rFonts w:eastAsia="Calibri" w:cstheme="minorHAnsi"/>
                <w:b/>
                <w:bCs/>
                <w:color w:val="FFFFFF" w:themeColor="background1"/>
              </w:rPr>
              <w:t>Alvorlig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6D4739A9" w14:textId="77777777" w:rsidR="001043BD" w:rsidRPr="00690A3F" w:rsidRDefault="001043BD" w:rsidP="002B1DD4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690A3F">
              <w:rPr>
                <w:rFonts w:cstheme="minorHAnsi"/>
                <w:b/>
                <w:bCs/>
                <w:color w:val="FFFFFF" w:themeColor="background1"/>
              </w:rPr>
              <w:t>Betydelig</w:t>
            </w:r>
          </w:p>
        </w:tc>
        <w:tc>
          <w:tcPr>
            <w:tcW w:w="850" w:type="pct"/>
            <w:shd w:val="clear" w:color="auto" w:fill="FFFF00"/>
            <w:vAlign w:val="center"/>
          </w:tcPr>
          <w:p w14:paraId="607C0C7E" w14:textId="77777777" w:rsidR="001043BD" w:rsidRPr="00690A3F" w:rsidRDefault="001043BD" w:rsidP="002B1DD4">
            <w:pPr>
              <w:jc w:val="center"/>
              <w:rPr>
                <w:rFonts w:eastAsia="Calibri" w:cstheme="minorHAnsi"/>
                <w:b/>
                <w:bCs/>
              </w:rPr>
            </w:pPr>
            <w:r w:rsidRPr="00690A3F">
              <w:rPr>
                <w:rFonts w:eastAsia="Calibri" w:cstheme="minorHAnsi"/>
                <w:b/>
                <w:bCs/>
              </w:rPr>
              <w:t>Mindre betydelig</w:t>
            </w:r>
          </w:p>
        </w:tc>
        <w:tc>
          <w:tcPr>
            <w:tcW w:w="850" w:type="pct"/>
            <w:shd w:val="clear" w:color="auto" w:fill="92C800"/>
            <w:vAlign w:val="center"/>
          </w:tcPr>
          <w:p w14:paraId="11F8209B" w14:textId="77777777" w:rsidR="001043BD" w:rsidRPr="00690A3F" w:rsidRDefault="001043BD" w:rsidP="002B1DD4">
            <w:pPr>
              <w:jc w:val="center"/>
              <w:rPr>
                <w:rFonts w:eastAsia="Calibri" w:cstheme="minorHAnsi"/>
                <w:b/>
                <w:bCs/>
              </w:rPr>
            </w:pPr>
            <w:r w:rsidRPr="00690A3F">
              <w:rPr>
                <w:rFonts w:eastAsia="Calibri" w:cstheme="minorHAnsi"/>
                <w:b/>
                <w:bCs/>
              </w:rPr>
              <w:t>Godkendt</w:t>
            </w:r>
          </w:p>
        </w:tc>
      </w:tr>
    </w:tbl>
    <w:p w14:paraId="75FD1428" w14:textId="77777777" w:rsidR="00992A31" w:rsidRPr="00690A3F" w:rsidRDefault="00992A31" w:rsidP="001043BD"/>
    <w:p w14:paraId="7B32A305" w14:textId="7BD00281" w:rsidR="001043BD" w:rsidRPr="00690A3F" w:rsidRDefault="001043BD" w:rsidP="001043BD">
      <w:r w:rsidRPr="00690A3F">
        <w:t>For at få sin test og certificering godkendt, må testprotokollen udelukkende bestå af [F4] samt [OK] resultater. Alle [F1], [F2] og [F3] skal derfor være udbedret forud for endelig godkendelse.</w:t>
      </w:r>
    </w:p>
    <w:p w14:paraId="58B51CC6" w14:textId="250C236A" w:rsidR="00943D0A" w:rsidRPr="00690A3F" w:rsidRDefault="00943D0A" w:rsidP="001043BD">
      <w:r w:rsidRPr="00690A3F">
        <w:t>Godkendelse forudsætter, at SUT er godkendt til</w:t>
      </w:r>
      <w:r w:rsidR="00BF260E" w:rsidRPr="00690A3F">
        <w:t xml:space="preserve"> afsendelse af FHIR-kvittering (ENG: </w:t>
      </w:r>
      <w:proofErr w:type="spellStart"/>
      <w:r w:rsidR="00BF260E" w:rsidRPr="00690A3F">
        <w:t>Acknowledgement</w:t>
      </w:r>
      <w:proofErr w:type="spellEnd"/>
      <w:r w:rsidR="00BF260E" w:rsidRPr="00690A3F">
        <w:t>)</w:t>
      </w:r>
    </w:p>
    <w:p w14:paraId="54721311" w14:textId="371B8CCE" w:rsidR="001043BD" w:rsidRPr="00690A3F" w:rsidRDefault="003E2CE0" w:rsidP="00775338">
      <w:r w:rsidRPr="00690A3F">
        <w:t xml:space="preserve">Find yderligere beskrivelse af </w:t>
      </w:r>
      <w:hyperlink w:anchor="TestCertificering" w:history="1">
        <w:proofErr w:type="spellStart"/>
        <w:r w:rsidRPr="00690A3F">
          <w:rPr>
            <w:rStyle w:val="Hyperlink"/>
            <w:rFonts w:ascii="Calibri" w:hAnsi="Calibri" w:cstheme="minorBidi"/>
          </w:rPr>
          <w:t>MedComs</w:t>
        </w:r>
        <w:proofErr w:type="spellEnd"/>
        <w:r w:rsidRPr="00690A3F">
          <w:rPr>
            <w:rStyle w:val="Hyperlink"/>
            <w:rFonts w:ascii="Calibri" w:hAnsi="Calibri" w:cstheme="minorBidi"/>
          </w:rPr>
          <w:t xml:space="preserve"> test og certificering</w:t>
        </w:r>
      </w:hyperlink>
      <w:r w:rsidRPr="00690A3F">
        <w:t>.</w:t>
      </w:r>
    </w:p>
    <w:p w14:paraId="75015FF5" w14:textId="77777777" w:rsidR="00263D9F" w:rsidRPr="00690A3F" w:rsidRDefault="00263D9F" w:rsidP="00263D9F">
      <w:bookmarkStart w:id="17" w:name="_Baggrundsmaterialer"/>
      <w:bookmarkEnd w:id="17"/>
    </w:p>
    <w:p w14:paraId="37B0C26D" w14:textId="3F0192B0" w:rsidR="00A93800" w:rsidRPr="00690A3F" w:rsidRDefault="00A93800" w:rsidP="00775338"/>
    <w:p w14:paraId="3A652D39" w14:textId="2AB325B3" w:rsidR="00C72DB9" w:rsidRPr="00690A3F" w:rsidRDefault="00C72DB9" w:rsidP="00C72DB9">
      <w:pPr>
        <w:pStyle w:val="Overskrift1"/>
      </w:pPr>
      <w:bookmarkStart w:id="18" w:name="_Toc132808656"/>
      <w:r w:rsidRPr="00690A3F">
        <w:lastRenderedPageBreak/>
        <w:t>Oplysninger om leverandør</w:t>
      </w:r>
      <w:r w:rsidR="0076611B" w:rsidRPr="00690A3F">
        <w:t xml:space="preserve">, </w:t>
      </w:r>
      <w:r w:rsidRPr="00690A3F">
        <w:t>system under test</w:t>
      </w:r>
      <w:r w:rsidR="0076611B" w:rsidRPr="00690A3F">
        <w:t xml:space="preserve"> og testresultat</w:t>
      </w:r>
      <w:bookmarkEnd w:id="18"/>
    </w:p>
    <w:p w14:paraId="47040EEE" w14:textId="369BA9CD" w:rsidR="0076611B" w:rsidRPr="00690A3F" w:rsidRDefault="0076611B" w:rsidP="0076611B">
      <w:pPr>
        <w:pStyle w:val="Overskrift2"/>
      </w:pPr>
      <w:bookmarkStart w:id="19" w:name="_Toc132808657"/>
      <w:r w:rsidRPr="00690A3F">
        <w:t>Oplysninger om leverandøren</w:t>
      </w:r>
      <w:bookmarkEnd w:id="19"/>
    </w:p>
    <w:p w14:paraId="0CCDF91D" w14:textId="4D857389" w:rsidR="0076611B" w:rsidRPr="00690A3F" w:rsidRDefault="0076611B" w:rsidP="0076611B">
      <w:r w:rsidRPr="00690A3F">
        <w:t xml:space="preserve">Denne tabel udfyldes af </w:t>
      </w:r>
      <w:r w:rsidRPr="00690A3F">
        <w:rPr>
          <w:b/>
          <w:bCs/>
        </w:rPr>
        <w:t>leverandør</w:t>
      </w:r>
      <w:r w:rsidRPr="00690A3F">
        <w:t xml:space="preserve"> forud for testen.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:rsidRPr="00690A3F" w14:paraId="712142DF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826FA8F" w14:textId="0E302628" w:rsidR="00CE072C" w:rsidRPr="00690A3F" w:rsidRDefault="00CE072C" w:rsidP="0076611B">
            <w:r w:rsidRPr="00690A3F">
              <w:t>Firma</w:t>
            </w:r>
          </w:p>
        </w:tc>
        <w:tc>
          <w:tcPr>
            <w:tcW w:w="11871" w:type="dxa"/>
          </w:tcPr>
          <w:p w14:paraId="4A671F1C" w14:textId="281C25E9" w:rsidR="00CE072C" w:rsidRPr="00690A3F" w:rsidRDefault="00000000" w:rsidP="0076611B">
            <w:sdt>
              <w:sdtPr>
                <w:id w:val="1193961280"/>
                <w:placeholder>
                  <w:docPart w:val="616C63C71B034AB882DDAE8BCFBEEC31"/>
                </w:placeholder>
                <w:showingPlcHdr/>
                <w:text w:multiLine="1"/>
              </w:sdtPr>
              <w:sdtContent>
                <w:r w:rsidR="00EF688C" w:rsidRPr="007062C2">
                  <w:rPr>
                    <w:rStyle w:val="Pladsholdertekst"/>
                    <w:rFonts w:eastAsia="Calibri"/>
                  </w:rPr>
                  <w:t>Udfyldes af leverandør</w:t>
                </w:r>
              </w:sdtContent>
            </w:sdt>
          </w:p>
        </w:tc>
      </w:tr>
      <w:tr w:rsidR="00CE072C" w:rsidRPr="00690A3F" w14:paraId="3EBC5DD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40F4CB7" w14:textId="549AF665" w:rsidR="00CE072C" w:rsidRPr="00690A3F" w:rsidRDefault="00CE072C" w:rsidP="0076611B">
            <w:r w:rsidRPr="00690A3F">
              <w:t>Adresse</w:t>
            </w:r>
          </w:p>
        </w:tc>
        <w:tc>
          <w:tcPr>
            <w:tcW w:w="11871" w:type="dxa"/>
          </w:tcPr>
          <w:p w14:paraId="79FECAF0" w14:textId="5AF511EE" w:rsidR="00CE072C" w:rsidRPr="00690A3F" w:rsidRDefault="00000000" w:rsidP="0076611B">
            <w:sdt>
              <w:sdtPr>
                <w:id w:val="-217894065"/>
                <w:placeholder>
                  <w:docPart w:val="2C9999FFFD1A49C1996FA674BDDCFE9C"/>
                </w:placeholder>
                <w:showingPlcHdr/>
                <w:text w:multiLine="1"/>
              </w:sdtPr>
              <w:sdtContent>
                <w:r w:rsidR="00EF688C" w:rsidRPr="007062C2">
                  <w:rPr>
                    <w:rStyle w:val="Pladsholdertekst"/>
                    <w:rFonts w:eastAsia="Calibri"/>
                  </w:rPr>
                  <w:t>Udfyldes af leverandør</w:t>
                </w:r>
              </w:sdtContent>
            </w:sdt>
          </w:p>
        </w:tc>
      </w:tr>
      <w:tr w:rsidR="00EF688C" w:rsidRPr="00690A3F" w14:paraId="538C47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4D1324F" w14:textId="6C85745D" w:rsidR="00EF688C" w:rsidRPr="00690A3F" w:rsidRDefault="00EF688C" w:rsidP="00EF688C">
            <w:r w:rsidRPr="00690A3F">
              <w:t>Kontaktperson</w:t>
            </w:r>
          </w:p>
        </w:tc>
        <w:tc>
          <w:tcPr>
            <w:tcW w:w="11871" w:type="dxa"/>
          </w:tcPr>
          <w:p w14:paraId="5883CE40" w14:textId="5771C252" w:rsidR="00EF688C" w:rsidRPr="00690A3F" w:rsidRDefault="00000000" w:rsidP="00EF688C">
            <w:sdt>
              <w:sdtPr>
                <w:id w:val="1770818452"/>
                <w:placeholder>
                  <w:docPart w:val="5D0536EE82B34FB98065354BD64F74B3"/>
                </w:placeholder>
                <w:showingPlcHdr/>
                <w:text w:multiLine="1"/>
              </w:sdtPr>
              <w:sdtContent>
                <w:r w:rsidR="00EF688C" w:rsidRPr="007062C2">
                  <w:rPr>
                    <w:rStyle w:val="Pladsholdertekst"/>
                    <w:rFonts w:eastAsia="Calibri"/>
                  </w:rPr>
                  <w:t>Udfyldes af leverandør</w:t>
                </w:r>
              </w:sdtContent>
            </w:sdt>
          </w:p>
        </w:tc>
      </w:tr>
      <w:tr w:rsidR="00EF688C" w:rsidRPr="00690A3F" w14:paraId="363917F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8F35282" w14:textId="59F84064" w:rsidR="00EF688C" w:rsidRPr="00690A3F" w:rsidRDefault="00EF688C" w:rsidP="00EF688C">
            <w:r w:rsidRPr="00690A3F">
              <w:t>Telefon</w:t>
            </w:r>
          </w:p>
        </w:tc>
        <w:tc>
          <w:tcPr>
            <w:tcW w:w="11871" w:type="dxa"/>
          </w:tcPr>
          <w:p w14:paraId="19B0FF26" w14:textId="624012B6" w:rsidR="00EF688C" w:rsidRPr="00690A3F" w:rsidRDefault="00000000" w:rsidP="00EF688C">
            <w:sdt>
              <w:sdtPr>
                <w:id w:val="1660419378"/>
                <w:placeholder>
                  <w:docPart w:val="7959F6327ACD4D35B5AD501A25833572"/>
                </w:placeholder>
                <w:showingPlcHdr/>
                <w:text w:multiLine="1"/>
              </w:sdtPr>
              <w:sdtContent>
                <w:r w:rsidR="00EF688C" w:rsidRPr="007062C2">
                  <w:rPr>
                    <w:rStyle w:val="Pladsholdertekst"/>
                    <w:rFonts w:eastAsia="Calibri"/>
                  </w:rPr>
                  <w:t>Udfyldes af leverandør</w:t>
                </w:r>
              </w:sdtContent>
            </w:sdt>
          </w:p>
        </w:tc>
      </w:tr>
      <w:tr w:rsidR="00CE072C" w:rsidRPr="00690A3F" w14:paraId="22629C6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56EBCF3" w14:textId="611A0766" w:rsidR="00CE072C" w:rsidRPr="00690A3F" w:rsidRDefault="00CE072C" w:rsidP="0076611B">
            <w:r w:rsidRPr="00690A3F">
              <w:t>E-mail</w:t>
            </w:r>
          </w:p>
        </w:tc>
        <w:tc>
          <w:tcPr>
            <w:tcW w:w="11871" w:type="dxa"/>
          </w:tcPr>
          <w:p w14:paraId="54538002" w14:textId="2892EB79" w:rsidR="00CE072C" w:rsidRPr="00690A3F" w:rsidRDefault="00000000" w:rsidP="0076611B">
            <w:sdt>
              <w:sdtPr>
                <w:id w:val="-540437243"/>
                <w:placeholder>
                  <w:docPart w:val="9DF147124CF94585BDA359CB009FBC26"/>
                </w:placeholder>
                <w:showingPlcHdr/>
                <w:text w:multiLine="1"/>
              </w:sdtPr>
              <w:sdtContent>
                <w:r w:rsidR="00EF688C" w:rsidRPr="007062C2">
                  <w:rPr>
                    <w:rStyle w:val="Pladsholdertekst"/>
                    <w:rFonts w:eastAsia="Calibri"/>
                  </w:rPr>
                  <w:t>Udfyldes af leverandør</w:t>
                </w:r>
              </w:sdtContent>
            </w:sdt>
          </w:p>
        </w:tc>
      </w:tr>
    </w:tbl>
    <w:p w14:paraId="13AE1D13" w14:textId="77777777" w:rsidR="00CE072C" w:rsidRPr="00690A3F" w:rsidRDefault="00CE072C" w:rsidP="0076611B"/>
    <w:p w14:paraId="3A596E1B" w14:textId="11C1105B" w:rsidR="0076611B" w:rsidRPr="00690A3F" w:rsidRDefault="0076611B" w:rsidP="0076611B">
      <w:pPr>
        <w:pStyle w:val="Overskrift2"/>
      </w:pPr>
      <w:bookmarkStart w:id="20" w:name="_Toc132808658"/>
      <w:r w:rsidRPr="00690A3F">
        <w:t>Oplysninger om system under test (SUT)</w:t>
      </w:r>
      <w:bookmarkEnd w:id="20"/>
    </w:p>
    <w:p w14:paraId="369D1B5F" w14:textId="7581B0BA" w:rsidR="0076611B" w:rsidRPr="00690A3F" w:rsidRDefault="0076611B" w:rsidP="0076611B">
      <w:r w:rsidRPr="00690A3F">
        <w:t xml:space="preserve">Denne tabel udfyldes af </w:t>
      </w:r>
      <w:r w:rsidRPr="00690A3F">
        <w:rPr>
          <w:b/>
          <w:bCs/>
        </w:rPr>
        <w:t>leverandør</w:t>
      </w:r>
      <w:r w:rsidRPr="00690A3F">
        <w:t xml:space="preserve"> forud for testen</w:t>
      </w:r>
      <w:r w:rsidR="00C529E2" w:rsidRPr="00690A3F"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EF688C" w:rsidRPr="00690A3F" w14:paraId="59C4B8A2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5D0023BE" w14:textId="30C89FF5" w:rsidR="00EF688C" w:rsidRPr="00690A3F" w:rsidRDefault="00EF688C" w:rsidP="00EF688C">
            <w:r w:rsidRPr="00690A3F">
              <w:t>System</w:t>
            </w:r>
          </w:p>
        </w:tc>
        <w:tc>
          <w:tcPr>
            <w:tcW w:w="11871" w:type="dxa"/>
          </w:tcPr>
          <w:p w14:paraId="69681A45" w14:textId="779FF8D5" w:rsidR="00EF688C" w:rsidRPr="00690A3F" w:rsidRDefault="00000000" w:rsidP="00EF688C">
            <w:sdt>
              <w:sdtPr>
                <w:id w:val="-1383796275"/>
                <w:placeholder>
                  <w:docPart w:val="6638EB6FC2BB4E30BEC9703A4199A0E3"/>
                </w:placeholder>
                <w:showingPlcHdr/>
                <w:text w:multiLine="1"/>
              </w:sdtPr>
              <w:sdtContent>
                <w:r w:rsidR="00EF688C" w:rsidRPr="007062C2">
                  <w:rPr>
                    <w:rStyle w:val="Pladsholdertekst"/>
                    <w:rFonts w:eastAsia="Calibri"/>
                  </w:rPr>
                  <w:t>Udfyldes af leverandør</w:t>
                </w:r>
              </w:sdtContent>
            </w:sdt>
          </w:p>
        </w:tc>
      </w:tr>
      <w:tr w:rsidR="00EF688C" w:rsidRPr="00690A3F" w14:paraId="17F485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6AEC0A72" w14:textId="2CDD299A" w:rsidR="00EF688C" w:rsidRPr="00690A3F" w:rsidRDefault="00EF688C" w:rsidP="00EF688C">
            <w:r w:rsidRPr="00690A3F">
              <w:t>Version</w:t>
            </w:r>
          </w:p>
        </w:tc>
        <w:tc>
          <w:tcPr>
            <w:tcW w:w="11871" w:type="dxa"/>
          </w:tcPr>
          <w:p w14:paraId="7C59B152" w14:textId="1242E8F1" w:rsidR="00EF688C" w:rsidRPr="00690A3F" w:rsidRDefault="00000000" w:rsidP="00EF688C">
            <w:sdt>
              <w:sdtPr>
                <w:id w:val="-566947620"/>
                <w:placeholder>
                  <w:docPart w:val="FFC612ADEAEF40E79120892EF25E1318"/>
                </w:placeholder>
                <w:showingPlcHdr/>
                <w:text w:multiLine="1"/>
              </w:sdtPr>
              <w:sdtContent>
                <w:r w:rsidR="00EF688C" w:rsidRPr="007062C2">
                  <w:rPr>
                    <w:rStyle w:val="Pladsholdertekst"/>
                    <w:rFonts w:eastAsia="Calibri"/>
                  </w:rPr>
                  <w:t>Udfyldes af leverandør</w:t>
                </w:r>
              </w:sdtContent>
            </w:sdt>
          </w:p>
        </w:tc>
      </w:tr>
      <w:tr w:rsidR="00EF688C" w:rsidRPr="00690A3F" w14:paraId="15FFD7CA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A9F7F10" w14:textId="5EDB1A35" w:rsidR="00EF688C" w:rsidRPr="00690A3F" w:rsidRDefault="00EF688C" w:rsidP="00EF688C">
            <w:r w:rsidRPr="00690A3F">
              <w:t>Beskrivelse</w:t>
            </w:r>
          </w:p>
        </w:tc>
        <w:tc>
          <w:tcPr>
            <w:tcW w:w="11871" w:type="dxa"/>
          </w:tcPr>
          <w:p w14:paraId="73DA3A6A" w14:textId="2B606DC7" w:rsidR="00EF688C" w:rsidRPr="00690A3F" w:rsidRDefault="00000000" w:rsidP="00EF688C">
            <w:sdt>
              <w:sdtPr>
                <w:id w:val="492756055"/>
                <w:placeholder>
                  <w:docPart w:val="51161255FAC0479DAAB3A73161AE4DF8"/>
                </w:placeholder>
                <w:showingPlcHdr/>
                <w:text w:multiLine="1"/>
              </w:sdtPr>
              <w:sdtContent>
                <w:r w:rsidR="00EF688C" w:rsidRPr="007062C2">
                  <w:rPr>
                    <w:rStyle w:val="Pladsholdertekst"/>
                    <w:rFonts w:eastAsia="Calibri"/>
                  </w:rPr>
                  <w:t>Udfyldes af leverandør</w:t>
                </w:r>
              </w:sdtContent>
            </w:sdt>
          </w:p>
        </w:tc>
      </w:tr>
      <w:tr w:rsidR="00CE072C" w:rsidRPr="00690A3F" w14:paraId="6A92AEC6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3062DC9" w14:textId="7A19CEC9" w:rsidR="00CE072C" w:rsidRPr="00690A3F" w:rsidRDefault="00CE072C" w:rsidP="002B1DD4">
            <w:proofErr w:type="spellStart"/>
            <w:r w:rsidRPr="00690A3F">
              <w:t>Testtype</w:t>
            </w:r>
            <w:proofErr w:type="spellEnd"/>
          </w:p>
        </w:tc>
        <w:tc>
          <w:tcPr>
            <w:tcW w:w="11871" w:type="dxa"/>
          </w:tcPr>
          <w:p w14:paraId="13EF6927" w14:textId="13B96ED8" w:rsidR="00CE072C" w:rsidRPr="00690A3F" w:rsidRDefault="00000000" w:rsidP="002B1DD4">
            <w:sdt>
              <w:sdtPr>
                <w:id w:val="1738671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83F" w:rsidRPr="00690A3F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43683F" w:rsidRPr="00690A3F">
              <w:t xml:space="preserve"> Egentest</w:t>
            </w:r>
          </w:p>
          <w:p w14:paraId="6F1743D8" w14:textId="7D86EE91" w:rsidR="0043683F" w:rsidRPr="00690A3F" w:rsidRDefault="00000000" w:rsidP="002B1DD4">
            <w:sdt>
              <w:sdtPr>
                <w:id w:val="1368726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83F" w:rsidRPr="00690A3F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43683F" w:rsidRPr="00690A3F">
              <w:t xml:space="preserve"> Endelig test/certificering</w:t>
            </w:r>
          </w:p>
        </w:tc>
      </w:tr>
    </w:tbl>
    <w:p w14:paraId="0B65D745" w14:textId="77777777" w:rsidR="00CE072C" w:rsidRPr="00690A3F" w:rsidRDefault="00CE072C" w:rsidP="0076611B"/>
    <w:p w14:paraId="30644D58" w14:textId="64E67A86" w:rsidR="0076611B" w:rsidRPr="00690A3F" w:rsidRDefault="0076611B" w:rsidP="0076611B">
      <w:pPr>
        <w:pStyle w:val="Overskrift2"/>
      </w:pPr>
      <w:bookmarkStart w:id="21" w:name="_Toc132808659"/>
      <w:r w:rsidRPr="00690A3F">
        <w:t xml:space="preserve">Oplysninger om </w:t>
      </w:r>
      <w:r w:rsidR="00C529E2" w:rsidRPr="00690A3F">
        <w:t>testresultat</w:t>
      </w:r>
      <w:bookmarkEnd w:id="21"/>
    </w:p>
    <w:p w14:paraId="78F75C64" w14:textId="00FD30FC" w:rsidR="00C529E2" w:rsidRPr="00690A3F" w:rsidRDefault="00C529E2" w:rsidP="00C529E2">
      <w:r w:rsidRPr="00690A3F">
        <w:t>Denne tabel udfyldes af MedCom, når testen er gennemført.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1F5237" w:rsidRPr="00690A3F" w14:paraId="24648F7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D86E001" w14:textId="1C8E512D" w:rsidR="001F5237" w:rsidRPr="00690A3F" w:rsidRDefault="001F5237" w:rsidP="002B1DD4">
            <w:r w:rsidRPr="00690A3F">
              <w:t>Testdato</w:t>
            </w:r>
          </w:p>
        </w:tc>
        <w:tc>
          <w:tcPr>
            <w:tcW w:w="11871" w:type="dxa"/>
          </w:tcPr>
          <w:p w14:paraId="3A4C83AE" w14:textId="1F29038F" w:rsidR="001F5237" w:rsidRPr="00690A3F" w:rsidRDefault="00000000" w:rsidP="002B1DD4">
            <w:sdt>
              <w:sdtPr>
                <w:rPr>
                  <w:rFonts w:cstheme="minorHAnsi"/>
                  <w:color w:val="808080" w:themeColor="background1" w:themeShade="80"/>
                </w:rPr>
                <w:id w:val="-1215043100"/>
                <w:placeholder>
                  <w:docPart w:val="86D68B2F8347402CA1B2A91E8A7B695F"/>
                </w:placeholder>
                <w:date w:fullDate="2021-01-01T00:00:00Z">
                  <w:dateFormat w:val="yyyy-MM-dd"/>
                  <w:lid w:val="da-DK"/>
                  <w:storeMappedDataAs w:val="dateTime"/>
                  <w:calendar w:val="gregorian"/>
                </w:date>
              </w:sdtPr>
              <w:sdtContent>
                <w:r w:rsidR="000D57F3" w:rsidRPr="00690A3F">
                  <w:rPr>
                    <w:rFonts w:cstheme="minorHAnsi"/>
                    <w:color w:val="808080" w:themeColor="background1" w:themeShade="80"/>
                  </w:rPr>
                  <w:t>2021-01-01</w:t>
                </w:r>
              </w:sdtContent>
            </w:sdt>
          </w:p>
        </w:tc>
      </w:tr>
      <w:tr w:rsidR="001F5237" w:rsidRPr="00690A3F" w14:paraId="7B5496AC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40DFA4BD" w14:textId="6EEAD7CB" w:rsidR="001F5237" w:rsidRPr="00690A3F" w:rsidRDefault="00B07E22" w:rsidP="002B1DD4">
            <w:r w:rsidRPr="00690A3F">
              <w:t>Testlokation</w:t>
            </w:r>
          </w:p>
        </w:tc>
        <w:tc>
          <w:tcPr>
            <w:tcW w:w="11871" w:type="dxa"/>
          </w:tcPr>
          <w:p w14:paraId="5EBFB376" w14:textId="73C2A434" w:rsidR="001F5237" w:rsidRPr="00690A3F" w:rsidRDefault="001F5237" w:rsidP="002B1DD4"/>
        </w:tc>
      </w:tr>
      <w:tr w:rsidR="001F5237" w:rsidRPr="00690A3F" w14:paraId="700474F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7253865" w14:textId="725BFB81" w:rsidR="001F5237" w:rsidRPr="00690A3F" w:rsidRDefault="00B07E22" w:rsidP="002B1DD4">
            <w:r w:rsidRPr="00690A3F">
              <w:t>Godkendt</w:t>
            </w:r>
          </w:p>
        </w:tc>
        <w:tc>
          <w:tcPr>
            <w:tcW w:w="11871" w:type="dxa"/>
          </w:tcPr>
          <w:p w14:paraId="4EBD8BA3" w14:textId="4BC8CFD3" w:rsidR="00B07E22" w:rsidRPr="00690A3F" w:rsidRDefault="00000000" w:rsidP="00B07E22">
            <w:sdt>
              <w:sdtPr>
                <w:id w:val="110754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7E22" w:rsidRPr="00690A3F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B07E22" w:rsidRPr="00690A3F">
              <w:t xml:space="preserve"> Ja</w:t>
            </w:r>
          </w:p>
          <w:p w14:paraId="69F17AE4" w14:textId="0905A072" w:rsidR="001F5237" w:rsidRPr="00690A3F" w:rsidRDefault="00000000" w:rsidP="00B07E22">
            <w:sdt>
              <w:sdtPr>
                <w:id w:val="1670452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7E22" w:rsidRPr="00690A3F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B07E22" w:rsidRPr="00690A3F">
              <w:t xml:space="preserve"> Nej</w:t>
            </w:r>
          </w:p>
        </w:tc>
      </w:tr>
      <w:tr w:rsidR="001F5237" w:rsidRPr="00690A3F" w14:paraId="115DD6AD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606FB8B" w14:textId="2B6039C4" w:rsidR="001F5237" w:rsidRPr="00690A3F" w:rsidRDefault="00B07E22" w:rsidP="002B1DD4">
            <w:r w:rsidRPr="00690A3F">
              <w:t>Bemærkninger</w:t>
            </w:r>
          </w:p>
        </w:tc>
        <w:tc>
          <w:tcPr>
            <w:tcW w:w="11871" w:type="dxa"/>
          </w:tcPr>
          <w:p w14:paraId="04ECF41E" w14:textId="0D22567B" w:rsidR="006546D0" w:rsidRPr="00690A3F" w:rsidRDefault="006546D0" w:rsidP="002B1DD4"/>
        </w:tc>
      </w:tr>
      <w:tr w:rsidR="001F5237" w:rsidRPr="00690A3F" w14:paraId="3ACEAC49" w14:textId="77777777" w:rsidTr="002B1DD4">
        <w:tc>
          <w:tcPr>
            <w:tcW w:w="1555" w:type="dxa"/>
          </w:tcPr>
          <w:p w14:paraId="58017207" w14:textId="5917FB67" w:rsidR="001F5237" w:rsidRPr="00690A3F" w:rsidRDefault="00B07E22" w:rsidP="002B1DD4">
            <w:r w:rsidRPr="00690A3F">
              <w:t>Udført af</w:t>
            </w:r>
          </w:p>
        </w:tc>
        <w:tc>
          <w:tcPr>
            <w:tcW w:w="11871" w:type="dxa"/>
          </w:tcPr>
          <w:p w14:paraId="4A8065D0" w14:textId="674C5D4A" w:rsidR="001F5237" w:rsidRPr="00690A3F" w:rsidRDefault="001F5237" w:rsidP="002B1DD4"/>
        </w:tc>
      </w:tr>
    </w:tbl>
    <w:p w14:paraId="0C4CE8AD" w14:textId="282748A4" w:rsidR="001F5237" w:rsidRPr="00690A3F" w:rsidRDefault="001F5237" w:rsidP="00C529E2"/>
    <w:p w14:paraId="061A7C8B" w14:textId="222BCE30" w:rsidR="00461396" w:rsidRPr="00690A3F" w:rsidRDefault="00827EAE" w:rsidP="00461396">
      <w:pPr>
        <w:pStyle w:val="Overskrift1"/>
      </w:pPr>
      <w:bookmarkStart w:id="22" w:name="_Toc132808660"/>
      <w:r w:rsidRPr="00690A3F">
        <w:lastRenderedPageBreak/>
        <w:t>Testen</w:t>
      </w:r>
      <w:bookmarkEnd w:id="22"/>
    </w:p>
    <w:p w14:paraId="0591BC0B" w14:textId="4EC1F263" w:rsidR="00827EAE" w:rsidRPr="00690A3F" w:rsidRDefault="00827EAE" w:rsidP="00827EAE">
      <w:r w:rsidRPr="00690A3F">
        <w:t xml:space="preserve">Dette afsnit beskriver de krav, som </w:t>
      </w:r>
      <w:r w:rsidR="00C54EF6" w:rsidRPr="00690A3F">
        <w:t>system under test (</w:t>
      </w:r>
      <w:r w:rsidRPr="00690A3F">
        <w:t>SUT</w:t>
      </w:r>
      <w:r w:rsidR="00C54EF6" w:rsidRPr="00690A3F">
        <w:t>)</w:t>
      </w:r>
      <w:r w:rsidRPr="00690A3F">
        <w:t xml:space="preserve"> skal opfylde, før godkendelse kan finde sted.</w:t>
      </w:r>
    </w:p>
    <w:p w14:paraId="4944991B" w14:textId="1FA24448" w:rsidR="00827EAE" w:rsidRPr="00690A3F" w:rsidRDefault="00827EAE" w:rsidP="00827EAE">
      <w:r w:rsidRPr="00690A3F">
        <w:t>Testen er opdelt i t</w:t>
      </w:r>
      <w:r w:rsidR="00541D4D" w:rsidRPr="00690A3F">
        <w:t>re</w:t>
      </w:r>
      <w:r w:rsidRPr="00690A3F">
        <w:t xml:space="preserve"> sektioner:</w:t>
      </w:r>
    </w:p>
    <w:p w14:paraId="73BA8253" w14:textId="6B0AA3CA" w:rsidR="00541D4D" w:rsidRPr="00690A3F" w:rsidRDefault="00541D4D" w:rsidP="00327CB1">
      <w:pPr>
        <w:pStyle w:val="Listeafsnit"/>
        <w:numPr>
          <w:ilvl w:val="0"/>
          <w:numId w:val="6"/>
        </w:numPr>
      </w:pPr>
      <w:r w:rsidRPr="00690A3F">
        <w:t xml:space="preserve">Test af </w:t>
      </w:r>
      <w:proofErr w:type="spellStart"/>
      <w:r w:rsidRPr="00690A3F">
        <w:t>TouchStone</w:t>
      </w:r>
      <w:proofErr w:type="spellEnd"/>
      <w:r w:rsidRPr="00690A3F">
        <w:t xml:space="preserve"> testscripts</w:t>
      </w:r>
    </w:p>
    <w:p w14:paraId="339A357D" w14:textId="3DEACCAB" w:rsidR="00827EAE" w:rsidRPr="00690A3F" w:rsidRDefault="00827EAE" w:rsidP="00327CB1">
      <w:pPr>
        <w:pStyle w:val="Listeafsnit"/>
        <w:numPr>
          <w:ilvl w:val="0"/>
          <w:numId w:val="6"/>
        </w:numPr>
      </w:pPr>
      <w:r w:rsidRPr="00690A3F">
        <w:t>Test af krav til indhold og flow/</w:t>
      </w:r>
      <w:r w:rsidR="00A41EE0" w:rsidRPr="00690A3F">
        <w:t>arbejdsgange</w:t>
      </w:r>
    </w:p>
    <w:p w14:paraId="188DB67D" w14:textId="111955B8" w:rsidR="00A41EE0" w:rsidRPr="00690A3F" w:rsidRDefault="00A41EE0" w:rsidP="00327CB1">
      <w:pPr>
        <w:pStyle w:val="Listeafsnit"/>
        <w:numPr>
          <w:ilvl w:val="0"/>
          <w:numId w:val="6"/>
        </w:numPr>
      </w:pPr>
      <w:r w:rsidRPr="00690A3F">
        <w:t>Test af generelle tekniske krav</w:t>
      </w:r>
    </w:p>
    <w:p w14:paraId="639920AE" w14:textId="67D5BD1D" w:rsidR="00C866F9" w:rsidRPr="00690A3F" w:rsidRDefault="008F7BDC" w:rsidP="00DB031F">
      <w:r w:rsidRPr="00690A3F">
        <w:t>Testdeltager vil blive bedt om at gennemføre teststeps som beskrevet i tabellerne</w:t>
      </w:r>
      <w:r w:rsidR="00854AD2" w:rsidRPr="00690A3F">
        <w:t>.</w:t>
      </w:r>
    </w:p>
    <w:p w14:paraId="14EFB10D" w14:textId="65BDB2E0" w:rsidR="00315E18" w:rsidRPr="00690A3F" w:rsidRDefault="00987496" w:rsidP="00EB44E7">
      <w:pPr>
        <w:pStyle w:val="Overskrift2"/>
      </w:pPr>
      <w:bookmarkStart w:id="23" w:name="_Toc132808661"/>
      <w:r w:rsidRPr="00690A3F">
        <w:t>Dokumentation af testen</w:t>
      </w:r>
      <w:r w:rsidR="00315E18" w:rsidRPr="00690A3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8E402E1" wp14:editId="218B8762">
                <wp:simplePos x="0" y="0"/>
                <wp:positionH relativeFrom="column">
                  <wp:posOffset>0</wp:posOffset>
                </wp:positionH>
                <wp:positionV relativeFrom="paragraph">
                  <wp:posOffset>324485</wp:posOffset>
                </wp:positionV>
                <wp:extent cx="8442960" cy="1404620"/>
                <wp:effectExtent l="0" t="0" r="15240" b="12700"/>
                <wp:wrapTopAndBottom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AFE36" w14:textId="6DB0B5A9" w:rsidR="00315E18" w:rsidRPr="00AF3858" w:rsidRDefault="00C75012" w:rsidP="00315E1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24" w:name="Dokumentation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Dokumentation</w:t>
                            </w:r>
                            <w:r w:rsidR="0039630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af testen</w:t>
                            </w:r>
                          </w:p>
                          <w:bookmarkEnd w:id="24"/>
                          <w:p w14:paraId="4FD0E47C" w14:textId="3DD4101D" w:rsidR="00315E18" w:rsidRDefault="00C75012" w:rsidP="00315E18">
                            <w:r>
                              <w:t>Som gyldig dokumentation</w:t>
                            </w:r>
                            <w:r w:rsidR="005635BA">
                              <w:t xml:space="preserve"> skal testdeltager eller testleder dokumentere gennemførsel ved løbende </w:t>
                            </w:r>
                            <w:r w:rsidR="00947787">
                              <w:t xml:space="preserve">skærmdumps </w:t>
                            </w:r>
                            <w:r w:rsidR="00900F30">
                              <w:t>(.</w:t>
                            </w:r>
                            <w:proofErr w:type="spellStart"/>
                            <w:r w:rsidR="00900F30">
                              <w:t>png</w:t>
                            </w:r>
                            <w:proofErr w:type="spellEnd"/>
                            <w:r w:rsidR="00900F30">
                              <w:t>/.</w:t>
                            </w:r>
                            <w:proofErr w:type="spellStart"/>
                            <w:r w:rsidR="00900F30">
                              <w:t>jpeg</w:t>
                            </w:r>
                            <w:proofErr w:type="spellEnd"/>
                            <w:r w:rsidR="00900F30">
                              <w:t xml:space="preserve">) </w:t>
                            </w:r>
                            <w:r w:rsidR="00947787">
                              <w:t>og/eller filer/logfiler</w:t>
                            </w:r>
                            <w:r w:rsidR="00900F30">
                              <w:t xml:space="preserve"> (.xml/.</w:t>
                            </w:r>
                            <w:proofErr w:type="spellStart"/>
                            <w:r w:rsidR="00900F30">
                              <w:t>json</w:t>
                            </w:r>
                            <w:proofErr w:type="spellEnd"/>
                            <w:r w:rsidR="00900F30">
                              <w:t>)</w:t>
                            </w:r>
                            <w:r w:rsidR="00AA3C19">
                              <w:t xml:space="preserve">. </w:t>
                            </w:r>
                            <w:r w:rsidR="00AA3C19" w:rsidRPr="00900F30">
                              <w:rPr>
                                <w:b/>
                                <w:bCs/>
                              </w:rPr>
                              <w:t>Det aftale</w:t>
                            </w:r>
                            <w:r w:rsidR="00FD0EB4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AA3C19" w:rsidRPr="00900F30">
                              <w:rPr>
                                <w:b/>
                                <w:bCs/>
                              </w:rPr>
                              <w:t xml:space="preserve"> forud for testen, </w:t>
                            </w:r>
                            <w:r w:rsidR="00057739" w:rsidRPr="00900F30">
                              <w:rPr>
                                <w:b/>
                                <w:bCs/>
                              </w:rPr>
                              <w:t xml:space="preserve">hvem der har ansvaret </w:t>
                            </w:r>
                            <w:r w:rsidR="009001D2">
                              <w:rPr>
                                <w:b/>
                                <w:bCs/>
                              </w:rPr>
                              <w:t>herfor</w:t>
                            </w:r>
                            <w:r w:rsidR="00AA3C19" w:rsidRPr="00900F30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20CA1521" w14:textId="7293C146" w:rsidR="00947787" w:rsidRDefault="00947787" w:rsidP="00947787">
                            <w:r>
                              <w:t>Der gælder følgende</w:t>
                            </w:r>
                            <w:r w:rsidR="008F0120">
                              <w:t>:</w:t>
                            </w:r>
                          </w:p>
                          <w:p w14:paraId="343A4D92" w14:textId="77777777" w:rsidR="00947787" w:rsidRDefault="00947787" w:rsidP="00327CB1">
                            <w:pPr>
                              <w:pStyle w:val="Listeafsnit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Filerne skal kunne vises i et standardværktøj og må ikke kræve yderligere bearbejdning fra </w:t>
                            </w:r>
                            <w:proofErr w:type="spellStart"/>
                            <w:r>
                              <w:t>MedComs</w:t>
                            </w:r>
                            <w:proofErr w:type="spellEnd"/>
                            <w:r>
                              <w:t xml:space="preserve"> side</w:t>
                            </w:r>
                          </w:p>
                          <w:p w14:paraId="60FD994B" w14:textId="5B0D9C84" w:rsidR="00947787" w:rsidRDefault="00947787" w:rsidP="00327CB1">
                            <w:pPr>
                              <w:pStyle w:val="Listeafsnit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Alle filer og skærmdumps skal navngives med:</w:t>
                            </w:r>
                          </w:p>
                          <w:p w14:paraId="7BEECC00" w14:textId="77777777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Standardens navn</w:t>
                            </w:r>
                          </w:p>
                          <w:p w14:paraId="13152293" w14:textId="77777777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Hvorvidt SUT er afsender (S) eller modtager (R) af standarden</w:t>
                            </w:r>
                          </w:p>
                          <w:p w14:paraId="2CDC1D92" w14:textId="77777777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Nummeret på det pågældende teststep</w:t>
                            </w:r>
                          </w:p>
                          <w:p w14:paraId="13673E69" w14:textId="3F2E4203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For</w:t>
                            </w:r>
                            <w:r w:rsidR="0027236F">
                              <w:t>t</w:t>
                            </w:r>
                            <w:r>
                              <w:t>løbende bogstav</w:t>
                            </w:r>
                          </w:p>
                          <w:p w14:paraId="0F1602AB" w14:textId="46D5E615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Filtype</w:t>
                            </w:r>
                          </w:p>
                          <w:p w14:paraId="726867AF" w14:textId="42F590A2" w:rsidR="00A86DD4" w:rsidRPr="00541D4D" w:rsidRDefault="00A86DD4" w:rsidP="00687CA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541D4D">
                              <w:rPr>
                                <w:i/>
                                <w:iCs/>
                              </w:rPr>
                              <w:t xml:space="preserve">Eksempel: </w:t>
                            </w:r>
                            <w:r w:rsidR="00541D4D" w:rsidRPr="00541D4D">
                              <w:rPr>
                                <w:i/>
                                <w:iCs/>
                              </w:rPr>
                              <w:t>Advis om sygehusophol</w:t>
                            </w:r>
                            <w:r w:rsidR="00541D4D">
                              <w:rPr>
                                <w:i/>
                                <w:iCs/>
                              </w:rPr>
                              <w:t>d</w:t>
                            </w:r>
                            <w:r w:rsidRPr="00541D4D">
                              <w:rPr>
                                <w:i/>
                                <w:iCs/>
                              </w:rPr>
                              <w:t>_</w:t>
                            </w:r>
                            <w:r w:rsidR="00FD0EB4" w:rsidRPr="00541D4D">
                              <w:rPr>
                                <w:i/>
                                <w:iCs/>
                              </w:rPr>
                              <w:t>R</w:t>
                            </w:r>
                            <w:r w:rsidRPr="00541D4D">
                              <w:rPr>
                                <w:i/>
                                <w:iCs/>
                              </w:rPr>
                              <w:t>_3.4</w:t>
                            </w:r>
                            <w:r w:rsidR="00742CD9">
                              <w:rPr>
                                <w:i/>
                                <w:iCs/>
                              </w:rPr>
                              <w:t>.1.1</w:t>
                            </w:r>
                            <w:r w:rsidRPr="00541D4D">
                              <w:rPr>
                                <w:i/>
                                <w:iCs/>
                              </w:rPr>
                              <w:t>_A.xml</w:t>
                            </w:r>
                            <w:r w:rsidR="000640AB" w:rsidRPr="00541D4D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r w:rsidR="00742CD9">
                              <w:rPr>
                                <w:i/>
                                <w:iCs/>
                              </w:rPr>
                              <w:t>Advis om sygehusophold</w:t>
                            </w:r>
                            <w:r w:rsidR="000640AB" w:rsidRPr="00541D4D">
                              <w:rPr>
                                <w:i/>
                                <w:iCs/>
                              </w:rPr>
                              <w:t>n_S_3.4</w:t>
                            </w:r>
                            <w:r w:rsidR="00742CD9">
                              <w:rPr>
                                <w:i/>
                                <w:iCs/>
                              </w:rPr>
                              <w:t>.1.1</w:t>
                            </w:r>
                            <w:r w:rsidR="000640AB" w:rsidRPr="00541D4D">
                              <w:rPr>
                                <w:i/>
                                <w:iCs/>
                              </w:rPr>
                              <w:t>_B.xml</w:t>
                            </w:r>
                          </w:p>
                          <w:p w14:paraId="16E88CA6" w14:textId="00078D75" w:rsidR="00A86DD4" w:rsidRDefault="00A86DD4" w:rsidP="008F0120">
                            <w:r>
                              <w:t xml:space="preserve">Såfremt </w:t>
                            </w:r>
                            <w:r w:rsidR="004F64C7">
                              <w:t xml:space="preserve">leverandøren selv har dokumenteret testen, skal filerne afslutningsvist sendes i ZIP-fil til </w:t>
                            </w:r>
                            <w:hyperlink r:id="rId32" w:history="1">
                              <w:r w:rsidR="008869C0" w:rsidRPr="00B06421">
                                <w:rPr>
                                  <w:rStyle w:val="Hyperlink"/>
                                  <w:rFonts w:ascii="Calibri" w:hAnsi="Calibri" w:cstheme="minorBidi"/>
                                </w:rPr>
                                <w:t>fhir@medcom.dk</w:t>
                              </w:r>
                            </w:hyperlink>
                            <w:r w:rsidR="008869C0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402E1" id="_x0000_s1027" type="#_x0000_t202" style="position:absolute;left:0;text-align:left;margin-left:0;margin-top:25.55pt;width:664.8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54AAFE36" w14:textId="6DB0B5A9" w:rsidR="00315E18" w:rsidRPr="00AF3858" w:rsidRDefault="00C75012" w:rsidP="00315E1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25" w:name="Dokumentation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Dokumentation</w:t>
                      </w:r>
                      <w:r w:rsidR="0039630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af testen</w:t>
                      </w:r>
                    </w:p>
                    <w:bookmarkEnd w:id="25"/>
                    <w:p w14:paraId="4FD0E47C" w14:textId="3DD4101D" w:rsidR="00315E18" w:rsidRDefault="00C75012" w:rsidP="00315E18">
                      <w:r>
                        <w:t>Som gyldig dokumentation</w:t>
                      </w:r>
                      <w:r w:rsidR="005635BA">
                        <w:t xml:space="preserve"> skal testdeltager eller testleder dokumentere gennemførsel ved løbende </w:t>
                      </w:r>
                      <w:r w:rsidR="00947787">
                        <w:t xml:space="preserve">skærmdumps </w:t>
                      </w:r>
                      <w:r w:rsidR="00900F30">
                        <w:t>(.</w:t>
                      </w:r>
                      <w:proofErr w:type="spellStart"/>
                      <w:r w:rsidR="00900F30">
                        <w:t>png</w:t>
                      </w:r>
                      <w:proofErr w:type="spellEnd"/>
                      <w:r w:rsidR="00900F30">
                        <w:t>/.</w:t>
                      </w:r>
                      <w:proofErr w:type="spellStart"/>
                      <w:r w:rsidR="00900F30">
                        <w:t>jpeg</w:t>
                      </w:r>
                      <w:proofErr w:type="spellEnd"/>
                      <w:r w:rsidR="00900F30">
                        <w:t xml:space="preserve">) </w:t>
                      </w:r>
                      <w:r w:rsidR="00947787">
                        <w:t>og/eller filer/logfiler</w:t>
                      </w:r>
                      <w:r w:rsidR="00900F30">
                        <w:t xml:space="preserve"> (.xml/.</w:t>
                      </w:r>
                      <w:proofErr w:type="spellStart"/>
                      <w:r w:rsidR="00900F30">
                        <w:t>json</w:t>
                      </w:r>
                      <w:proofErr w:type="spellEnd"/>
                      <w:r w:rsidR="00900F30">
                        <w:t>)</w:t>
                      </w:r>
                      <w:r w:rsidR="00AA3C19">
                        <w:t xml:space="preserve">. </w:t>
                      </w:r>
                      <w:r w:rsidR="00AA3C19" w:rsidRPr="00900F30">
                        <w:rPr>
                          <w:b/>
                          <w:bCs/>
                        </w:rPr>
                        <w:t>Det aftale</w:t>
                      </w:r>
                      <w:r w:rsidR="00FD0EB4">
                        <w:rPr>
                          <w:b/>
                          <w:bCs/>
                        </w:rPr>
                        <w:t>s</w:t>
                      </w:r>
                      <w:r w:rsidR="00AA3C19" w:rsidRPr="00900F30">
                        <w:rPr>
                          <w:b/>
                          <w:bCs/>
                        </w:rPr>
                        <w:t xml:space="preserve"> forud for testen, </w:t>
                      </w:r>
                      <w:r w:rsidR="00057739" w:rsidRPr="00900F30">
                        <w:rPr>
                          <w:b/>
                          <w:bCs/>
                        </w:rPr>
                        <w:t xml:space="preserve">hvem der har ansvaret </w:t>
                      </w:r>
                      <w:r w:rsidR="009001D2">
                        <w:rPr>
                          <w:b/>
                          <w:bCs/>
                        </w:rPr>
                        <w:t>herfor</w:t>
                      </w:r>
                      <w:r w:rsidR="00AA3C19" w:rsidRPr="00900F30">
                        <w:rPr>
                          <w:b/>
                          <w:bCs/>
                        </w:rPr>
                        <w:t>.</w:t>
                      </w:r>
                    </w:p>
                    <w:p w14:paraId="20CA1521" w14:textId="7293C146" w:rsidR="00947787" w:rsidRDefault="00947787" w:rsidP="00947787">
                      <w:r>
                        <w:t>Der gælder følgende</w:t>
                      </w:r>
                      <w:r w:rsidR="008F0120">
                        <w:t>:</w:t>
                      </w:r>
                    </w:p>
                    <w:p w14:paraId="343A4D92" w14:textId="77777777" w:rsidR="00947787" w:rsidRDefault="00947787" w:rsidP="00327CB1">
                      <w:pPr>
                        <w:pStyle w:val="Listeafsnit"/>
                        <w:numPr>
                          <w:ilvl w:val="0"/>
                          <w:numId w:val="9"/>
                        </w:numPr>
                      </w:pPr>
                      <w:r>
                        <w:t xml:space="preserve">Filerne skal kunne vises i et standardværktøj og må ikke kræve yderligere bearbejdning fra </w:t>
                      </w:r>
                      <w:proofErr w:type="spellStart"/>
                      <w:r>
                        <w:t>MedComs</w:t>
                      </w:r>
                      <w:proofErr w:type="spellEnd"/>
                      <w:r>
                        <w:t xml:space="preserve"> side</w:t>
                      </w:r>
                    </w:p>
                    <w:p w14:paraId="60FD994B" w14:textId="5B0D9C84" w:rsidR="00947787" w:rsidRDefault="00947787" w:rsidP="00327CB1">
                      <w:pPr>
                        <w:pStyle w:val="Listeafsnit"/>
                        <w:numPr>
                          <w:ilvl w:val="0"/>
                          <w:numId w:val="9"/>
                        </w:numPr>
                      </w:pPr>
                      <w:r>
                        <w:t>Alle filer og skærmdumps skal navngives med:</w:t>
                      </w:r>
                    </w:p>
                    <w:p w14:paraId="7BEECC00" w14:textId="77777777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Standardens navn</w:t>
                      </w:r>
                    </w:p>
                    <w:p w14:paraId="13152293" w14:textId="77777777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Hvorvidt SUT er afsender (S) eller modtager (R) af standarden</w:t>
                      </w:r>
                    </w:p>
                    <w:p w14:paraId="2CDC1D92" w14:textId="77777777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Nummeret på det pågældende teststep</w:t>
                      </w:r>
                    </w:p>
                    <w:p w14:paraId="13673E69" w14:textId="3F2E4203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For</w:t>
                      </w:r>
                      <w:r w:rsidR="0027236F">
                        <w:t>t</w:t>
                      </w:r>
                      <w:r>
                        <w:t>løbende bogstav</w:t>
                      </w:r>
                    </w:p>
                    <w:p w14:paraId="0F1602AB" w14:textId="46D5E615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Filtype</w:t>
                      </w:r>
                    </w:p>
                    <w:p w14:paraId="726867AF" w14:textId="42F590A2" w:rsidR="00A86DD4" w:rsidRPr="00541D4D" w:rsidRDefault="00A86DD4" w:rsidP="00687CA4">
                      <w:pPr>
                        <w:rPr>
                          <w:i/>
                          <w:iCs/>
                        </w:rPr>
                      </w:pPr>
                      <w:r w:rsidRPr="00541D4D">
                        <w:rPr>
                          <w:i/>
                          <w:iCs/>
                        </w:rPr>
                        <w:t xml:space="preserve">Eksempel: </w:t>
                      </w:r>
                      <w:r w:rsidR="00541D4D" w:rsidRPr="00541D4D">
                        <w:rPr>
                          <w:i/>
                          <w:iCs/>
                        </w:rPr>
                        <w:t>Advis om sygehusophol</w:t>
                      </w:r>
                      <w:r w:rsidR="00541D4D">
                        <w:rPr>
                          <w:i/>
                          <w:iCs/>
                        </w:rPr>
                        <w:t>d</w:t>
                      </w:r>
                      <w:r w:rsidRPr="00541D4D">
                        <w:rPr>
                          <w:i/>
                          <w:iCs/>
                        </w:rPr>
                        <w:t>_</w:t>
                      </w:r>
                      <w:r w:rsidR="00FD0EB4" w:rsidRPr="00541D4D">
                        <w:rPr>
                          <w:i/>
                          <w:iCs/>
                        </w:rPr>
                        <w:t>R</w:t>
                      </w:r>
                      <w:r w:rsidRPr="00541D4D">
                        <w:rPr>
                          <w:i/>
                          <w:iCs/>
                        </w:rPr>
                        <w:t>_3.4</w:t>
                      </w:r>
                      <w:r w:rsidR="00742CD9">
                        <w:rPr>
                          <w:i/>
                          <w:iCs/>
                        </w:rPr>
                        <w:t>.1.1</w:t>
                      </w:r>
                      <w:r w:rsidRPr="00541D4D">
                        <w:rPr>
                          <w:i/>
                          <w:iCs/>
                        </w:rPr>
                        <w:t>_A.xml</w:t>
                      </w:r>
                      <w:r w:rsidR="000640AB" w:rsidRPr="00541D4D">
                        <w:rPr>
                          <w:i/>
                          <w:iCs/>
                        </w:rPr>
                        <w:t xml:space="preserve">, </w:t>
                      </w:r>
                      <w:r w:rsidR="00742CD9">
                        <w:rPr>
                          <w:i/>
                          <w:iCs/>
                        </w:rPr>
                        <w:t>Advis om sygehusophold</w:t>
                      </w:r>
                      <w:r w:rsidR="000640AB" w:rsidRPr="00541D4D">
                        <w:rPr>
                          <w:i/>
                          <w:iCs/>
                        </w:rPr>
                        <w:t>n_S_3.4</w:t>
                      </w:r>
                      <w:r w:rsidR="00742CD9">
                        <w:rPr>
                          <w:i/>
                          <w:iCs/>
                        </w:rPr>
                        <w:t>.1.1</w:t>
                      </w:r>
                      <w:r w:rsidR="000640AB" w:rsidRPr="00541D4D">
                        <w:rPr>
                          <w:i/>
                          <w:iCs/>
                        </w:rPr>
                        <w:t>_B.xml</w:t>
                      </w:r>
                    </w:p>
                    <w:p w14:paraId="16E88CA6" w14:textId="00078D75" w:rsidR="00A86DD4" w:rsidRDefault="00A86DD4" w:rsidP="008F0120">
                      <w:r>
                        <w:t xml:space="preserve">Såfremt </w:t>
                      </w:r>
                      <w:r w:rsidR="004F64C7">
                        <w:t xml:space="preserve">leverandøren selv har dokumenteret testen, skal filerne afslutningsvist sendes i ZIP-fil til </w:t>
                      </w:r>
                      <w:hyperlink r:id="rId33" w:history="1">
                        <w:r w:rsidR="008869C0" w:rsidRPr="00B06421">
                          <w:rPr>
                            <w:rStyle w:val="Hyperlink"/>
                            <w:rFonts w:ascii="Calibri" w:hAnsi="Calibri" w:cstheme="minorBidi"/>
                          </w:rPr>
                          <w:t>fhir@medcom.dk</w:t>
                        </w:r>
                      </w:hyperlink>
                      <w:r w:rsidR="008869C0">
                        <w:t xml:space="preserve">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23"/>
    </w:p>
    <w:p w14:paraId="30050CAB" w14:textId="77777777" w:rsidR="00736A81" w:rsidRPr="00690A3F" w:rsidRDefault="00736A81" w:rsidP="00DB031F"/>
    <w:p w14:paraId="01B257BA" w14:textId="77777777" w:rsidR="00F770C8" w:rsidRPr="00690A3F" w:rsidRDefault="00F770C8" w:rsidP="007B0C8C">
      <w:r w:rsidRPr="00690A3F">
        <w:br w:type="page"/>
      </w:r>
    </w:p>
    <w:p w14:paraId="1F6FFF33" w14:textId="72DF75AD" w:rsidR="0081704A" w:rsidRPr="00690A3F" w:rsidRDefault="0081704A" w:rsidP="00942481">
      <w:pPr>
        <w:pStyle w:val="Overskrift2"/>
      </w:pPr>
      <w:bookmarkStart w:id="26" w:name="_Toc132808662"/>
      <w:r w:rsidRPr="00690A3F">
        <w:lastRenderedPageBreak/>
        <w:t xml:space="preserve">Test af </w:t>
      </w:r>
      <w:proofErr w:type="spellStart"/>
      <w:r w:rsidRPr="00690A3F">
        <w:t>TouchStone</w:t>
      </w:r>
      <w:proofErr w:type="spellEnd"/>
      <w:r w:rsidRPr="00690A3F">
        <w:t xml:space="preserve"> testscripts</w:t>
      </w:r>
      <w:bookmarkEnd w:id="26"/>
    </w:p>
    <w:p w14:paraId="25524567" w14:textId="052D6FD8" w:rsidR="00992C3C" w:rsidRPr="00690A3F" w:rsidRDefault="00992C3C" w:rsidP="00992C3C">
      <w:r w:rsidRPr="00690A3F">
        <w:t xml:space="preserve">Formålet med disse tests er at sikre, at SUT modtager adviser teknisk korrekt og overholder regler i </w:t>
      </w:r>
      <w:hyperlink w:anchor="_Baggrundsmaterialer" w:history="1">
        <w:proofErr w:type="spellStart"/>
        <w:r w:rsidRPr="00690A3F">
          <w:rPr>
            <w:rStyle w:val="Hyperlink"/>
            <w:rFonts w:ascii="Calibri" w:hAnsi="Calibri" w:cstheme="minorBidi"/>
          </w:rPr>
          <w:t>Implementation</w:t>
        </w:r>
        <w:proofErr w:type="spellEnd"/>
        <w:r w:rsidRPr="00690A3F">
          <w:rPr>
            <w:rStyle w:val="Hyperlink"/>
            <w:rFonts w:ascii="Calibri" w:hAnsi="Calibri" w:cstheme="minorBidi"/>
          </w:rPr>
          <w:t xml:space="preserve"> Guiden</w:t>
        </w:r>
      </w:hyperlink>
      <w:r w:rsidRPr="00690A3F">
        <w:t xml:space="preserve">.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992C3C" w:rsidRPr="00690A3F" w14:paraId="6B2D0C5C" w14:textId="77777777" w:rsidTr="00E30884">
        <w:tc>
          <w:tcPr>
            <w:tcW w:w="359" w:type="pct"/>
            <w:shd w:val="clear" w:color="auto" w:fill="152F4A"/>
          </w:tcPr>
          <w:p w14:paraId="603D44C0" w14:textId="77777777" w:rsidR="00992C3C" w:rsidRPr="007062C2" w:rsidRDefault="00992C3C" w:rsidP="00E30884">
            <w:pPr>
              <w:jc w:val="center"/>
              <w:rPr>
                <w:b/>
                <w:bCs/>
              </w:rPr>
            </w:pPr>
            <w:r w:rsidRPr="007062C2">
              <w:rPr>
                <w:b/>
                <w:bCs/>
              </w:rPr>
              <w:t>Teststep #</w:t>
            </w:r>
          </w:p>
        </w:tc>
        <w:tc>
          <w:tcPr>
            <w:tcW w:w="1011" w:type="pct"/>
            <w:shd w:val="clear" w:color="auto" w:fill="152F4A"/>
          </w:tcPr>
          <w:p w14:paraId="29836CC4" w14:textId="77777777" w:rsidR="00992C3C" w:rsidRPr="007062C2" w:rsidRDefault="00992C3C" w:rsidP="00E30884">
            <w:pPr>
              <w:rPr>
                <w:b/>
                <w:bCs/>
              </w:rPr>
            </w:pPr>
            <w:r w:rsidRPr="007062C2">
              <w:rPr>
                <w:b/>
                <w:bCs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31F06E13" w14:textId="77777777" w:rsidR="00992C3C" w:rsidRPr="007062C2" w:rsidRDefault="00992C3C" w:rsidP="00E30884">
            <w:pPr>
              <w:rPr>
                <w:b/>
                <w:bCs/>
              </w:rPr>
            </w:pPr>
            <w:r w:rsidRPr="007062C2">
              <w:rPr>
                <w:b/>
                <w:bCs/>
              </w:rPr>
              <w:t>Testdata/testperson</w:t>
            </w:r>
          </w:p>
        </w:tc>
        <w:tc>
          <w:tcPr>
            <w:tcW w:w="1080" w:type="pct"/>
            <w:shd w:val="clear" w:color="auto" w:fill="152F4A"/>
          </w:tcPr>
          <w:p w14:paraId="6FBBA4B1" w14:textId="77777777" w:rsidR="00992C3C" w:rsidRPr="007062C2" w:rsidRDefault="00992C3C" w:rsidP="00E30884">
            <w:pPr>
              <w:rPr>
                <w:b/>
                <w:bCs/>
              </w:rPr>
            </w:pPr>
            <w:r w:rsidRPr="007062C2">
              <w:rPr>
                <w:b/>
                <w:bCs/>
              </w:rPr>
              <w:t>Forventet resultat</w:t>
            </w:r>
          </w:p>
        </w:tc>
        <w:tc>
          <w:tcPr>
            <w:tcW w:w="979" w:type="pct"/>
            <w:shd w:val="clear" w:color="auto" w:fill="152F4A"/>
          </w:tcPr>
          <w:p w14:paraId="0CAA19AF" w14:textId="77777777" w:rsidR="00992C3C" w:rsidRPr="007062C2" w:rsidRDefault="00992C3C" w:rsidP="00E30884">
            <w:pPr>
              <w:rPr>
                <w:b/>
                <w:bCs/>
              </w:rPr>
            </w:pPr>
            <w:r w:rsidRPr="007062C2">
              <w:rPr>
                <w:b/>
                <w:bCs/>
              </w:rPr>
              <w:t>Aktuelt resultat</w:t>
            </w:r>
          </w:p>
        </w:tc>
        <w:tc>
          <w:tcPr>
            <w:tcW w:w="825" w:type="pct"/>
            <w:shd w:val="clear" w:color="auto" w:fill="152F4A"/>
          </w:tcPr>
          <w:p w14:paraId="74A7F9F4" w14:textId="77777777" w:rsidR="00992C3C" w:rsidRPr="007062C2" w:rsidRDefault="00992C3C" w:rsidP="00E30884">
            <w:pPr>
              <w:rPr>
                <w:b/>
                <w:bCs/>
              </w:rPr>
            </w:pPr>
            <w:r w:rsidRPr="007062C2">
              <w:rPr>
                <w:b/>
                <w:bCs/>
              </w:rPr>
              <w:t>MedCom-vurdering</w:t>
            </w:r>
          </w:p>
        </w:tc>
      </w:tr>
      <w:tr w:rsidR="00992C3C" w:rsidRPr="00690A3F" w14:paraId="5B27E3AE" w14:textId="77777777" w:rsidTr="00E30884">
        <w:tc>
          <w:tcPr>
            <w:tcW w:w="359" w:type="pct"/>
          </w:tcPr>
          <w:p w14:paraId="3A40160A" w14:textId="77777777" w:rsidR="00992C3C" w:rsidRPr="00690A3F" w:rsidRDefault="00992C3C" w:rsidP="005344E3">
            <w:pPr>
              <w:pStyle w:val="Overskrift4"/>
            </w:pPr>
          </w:p>
        </w:tc>
        <w:tc>
          <w:tcPr>
            <w:tcW w:w="1011" w:type="pct"/>
          </w:tcPr>
          <w:p w14:paraId="479A57C5" w14:textId="77777777" w:rsidR="00992C3C" w:rsidRPr="00F75A88" w:rsidRDefault="00992C3C" w:rsidP="00E30884">
            <w:pPr>
              <w:rPr>
                <w:lang w:val="en-US"/>
              </w:rPr>
            </w:pPr>
            <w:proofErr w:type="spellStart"/>
            <w:r w:rsidRPr="00F75A88">
              <w:rPr>
                <w:rFonts w:eastAsia="Calibri" w:cs="Arial"/>
                <w:lang w:val="en-US"/>
              </w:rPr>
              <w:t>Kør</w:t>
            </w:r>
            <w:proofErr w:type="spellEnd"/>
            <w:r w:rsidRPr="00F75A88">
              <w:rPr>
                <w:rFonts w:eastAsia="Calibri" w:cs="Arial"/>
                <w:lang w:val="en-US"/>
              </w:rPr>
              <w:t xml:space="preserve"> alle </w:t>
            </w:r>
            <w:proofErr w:type="spellStart"/>
            <w:r w:rsidRPr="00F75A88">
              <w:rPr>
                <w:rFonts w:eastAsia="Calibri" w:cs="Arial"/>
                <w:lang w:val="en-US"/>
              </w:rPr>
              <w:t>testscripts</w:t>
            </w:r>
            <w:proofErr w:type="spellEnd"/>
            <w:r w:rsidRPr="00F75A88">
              <w:rPr>
                <w:rFonts w:eastAsia="Calibri" w:cs="Arial"/>
                <w:lang w:val="en-US"/>
              </w:rPr>
              <w:t xml:space="preserve"> for use-cases </w:t>
            </w:r>
            <w:proofErr w:type="spellStart"/>
            <w:r w:rsidRPr="00F75A88">
              <w:rPr>
                <w:rFonts w:eastAsia="Calibri" w:cs="Arial"/>
                <w:lang w:val="en-US"/>
              </w:rPr>
              <w:t>og</w:t>
            </w:r>
            <w:proofErr w:type="spellEnd"/>
            <w:r w:rsidRPr="00F75A88">
              <w:rPr>
                <w:rFonts w:eastAsia="Calibri" w:cs="Arial"/>
                <w:lang w:val="en-US"/>
              </w:rPr>
              <w:t xml:space="preserve"> user flows </w:t>
            </w:r>
            <w:proofErr w:type="spellStart"/>
            <w:r w:rsidRPr="00F75A88">
              <w:rPr>
                <w:rFonts w:eastAsia="Calibri" w:cs="Arial"/>
                <w:lang w:val="en-US"/>
              </w:rPr>
              <w:t>i</w:t>
            </w:r>
            <w:proofErr w:type="spellEnd"/>
            <w:r w:rsidRPr="00F75A88">
              <w:rPr>
                <w:rFonts w:eastAsia="Calibri" w:cs="Arial"/>
                <w:lang w:val="en-US"/>
              </w:rPr>
              <w:t xml:space="preserve"> </w:t>
            </w:r>
            <w:proofErr w:type="spellStart"/>
            <w:r w:rsidRPr="00F75A88">
              <w:rPr>
                <w:rFonts w:eastAsia="Calibri" w:cs="Arial"/>
                <w:lang w:val="en-US"/>
              </w:rPr>
              <w:t>TouchStone</w:t>
            </w:r>
            <w:proofErr w:type="spellEnd"/>
            <w:r w:rsidRPr="00F75A88">
              <w:rPr>
                <w:rFonts w:eastAsia="Calibri" w:cs="Arial"/>
                <w:lang w:val="en-US"/>
              </w:rPr>
              <w:t>.</w:t>
            </w:r>
          </w:p>
        </w:tc>
        <w:tc>
          <w:tcPr>
            <w:tcW w:w="746" w:type="pct"/>
          </w:tcPr>
          <w:p w14:paraId="07260E1E" w14:textId="77777777" w:rsidR="00992C3C" w:rsidRPr="007062C2" w:rsidRDefault="00992C3C" w:rsidP="00E30884">
            <w:pPr>
              <w:rPr>
                <w:rStyle w:val="Svaghenvisning"/>
                <w:lang w:val="en-US"/>
              </w:rPr>
            </w:pPr>
          </w:p>
        </w:tc>
        <w:tc>
          <w:tcPr>
            <w:tcW w:w="1080" w:type="pct"/>
          </w:tcPr>
          <w:p w14:paraId="59F83770" w14:textId="77777777" w:rsidR="00992C3C" w:rsidRPr="00690A3F" w:rsidRDefault="00992C3C" w:rsidP="00E30884">
            <w:r w:rsidRPr="00690A3F">
              <w:rPr>
                <w:rFonts w:eastAsia="Calibri" w:cs="Arial"/>
              </w:rPr>
              <w:t>Alle testscripts er gennemført uden fejl.</w:t>
            </w:r>
          </w:p>
        </w:tc>
        <w:tc>
          <w:tcPr>
            <w:tcW w:w="979" w:type="pct"/>
          </w:tcPr>
          <w:p w14:paraId="2273B9C7" w14:textId="77777777" w:rsidR="00992C3C" w:rsidRPr="00690A3F" w:rsidRDefault="00992C3C" w:rsidP="00E30884"/>
        </w:tc>
        <w:tc>
          <w:tcPr>
            <w:tcW w:w="825" w:type="pct"/>
          </w:tcPr>
          <w:p w14:paraId="4CAAC4F5" w14:textId="77777777" w:rsidR="00992C3C" w:rsidRPr="00690A3F" w:rsidRDefault="00992C3C" w:rsidP="00E30884">
            <w:pPr>
              <w:jc w:val="center"/>
              <w:rPr>
                <w:rStyle w:val="Pladsholdertekst"/>
                <w:rFonts w:eastAsia="Calibri" w:cs="Arial"/>
              </w:rPr>
            </w:pPr>
            <w:r w:rsidRPr="00690A3F">
              <w:rPr>
                <w:rStyle w:val="Pladsholdertekst"/>
                <w:rFonts w:eastAsia="Calibri"/>
              </w:rPr>
              <w:t>Vælg</w:t>
            </w:r>
          </w:p>
          <w:p w14:paraId="4E52D7A6" w14:textId="77777777" w:rsidR="00992C3C" w:rsidRPr="00690A3F" w:rsidRDefault="00992C3C" w:rsidP="00E30884">
            <w:pPr>
              <w:jc w:val="center"/>
            </w:pPr>
          </w:p>
        </w:tc>
      </w:tr>
    </w:tbl>
    <w:p w14:paraId="2B6CBBA3" w14:textId="77777777" w:rsidR="0081704A" w:rsidRPr="00690A3F" w:rsidRDefault="0081704A" w:rsidP="0081704A"/>
    <w:p w14:paraId="2CCBAE53" w14:textId="77777777" w:rsidR="00F770C8" w:rsidRPr="00690A3F" w:rsidRDefault="00F770C8" w:rsidP="007B0C8C">
      <w:r w:rsidRPr="00690A3F">
        <w:br w:type="page"/>
      </w:r>
    </w:p>
    <w:p w14:paraId="2BD3151F" w14:textId="64EB2A89" w:rsidR="00DB031F" w:rsidRPr="00690A3F" w:rsidRDefault="00942481" w:rsidP="00942481">
      <w:pPr>
        <w:pStyle w:val="Overskrift2"/>
      </w:pPr>
      <w:bookmarkStart w:id="27" w:name="_Toc132808663"/>
      <w:r w:rsidRPr="00690A3F">
        <w:lastRenderedPageBreak/>
        <w:t>Test af krav til indhold og flow/arbejdsgange</w:t>
      </w:r>
      <w:bookmarkEnd w:id="27"/>
    </w:p>
    <w:p w14:paraId="253A67A0" w14:textId="7156B9CC" w:rsidR="00942481" w:rsidRPr="00690A3F" w:rsidRDefault="00942481" w:rsidP="00942481">
      <w:r w:rsidRPr="00690A3F">
        <w:t xml:space="preserve">Formålet med disse tests er at sikre, at standarden er implementeret med tilfredsstillende kvalitet, dvs. understøtter </w:t>
      </w:r>
      <w:r w:rsidR="00CD2057" w:rsidRPr="00690A3F">
        <w:t xml:space="preserve">de forretningsmæssige krav til indhold og flow, som beskrevet i </w:t>
      </w:r>
      <w:hyperlink w:anchor="_Baggrundsmaterialer" w:history="1">
        <w:r w:rsidR="00CD2057" w:rsidRPr="00690A3F">
          <w:rPr>
            <w:rStyle w:val="Hyperlink"/>
            <w:rFonts w:ascii="Calibri" w:hAnsi="Calibri" w:cstheme="minorBidi"/>
          </w:rPr>
          <w:t>de sundhedsfaglige retningslinjer</w:t>
        </w:r>
      </w:hyperlink>
      <w:r w:rsidR="00CD2057" w:rsidRPr="00690A3F">
        <w:t xml:space="preserve"> og </w:t>
      </w:r>
      <w:hyperlink w:anchor="_Baggrundsmaterialer" w:history="1">
        <w:proofErr w:type="spellStart"/>
        <w:r w:rsidR="00CD2057" w:rsidRPr="00690A3F">
          <w:rPr>
            <w:rStyle w:val="Hyperlink"/>
            <w:rFonts w:ascii="Calibri" w:hAnsi="Calibri" w:cstheme="minorBidi"/>
          </w:rPr>
          <w:t>use</w:t>
        </w:r>
        <w:proofErr w:type="spellEnd"/>
        <w:r w:rsidR="00CD2057" w:rsidRPr="00690A3F">
          <w:rPr>
            <w:rStyle w:val="Hyperlink"/>
            <w:rFonts w:ascii="Calibri" w:hAnsi="Calibri" w:cstheme="minorBidi"/>
          </w:rPr>
          <w:t xml:space="preserve"> case-materialet</w:t>
        </w:r>
      </w:hyperlink>
      <w:r w:rsidR="00CD2057" w:rsidRPr="00690A3F">
        <w:t xml:space="preserve">. </w:t>
      </w:r>
      <w:r w:rsidR="00543CC7" w:rsidRPr="00690A3F">
        <w:t xml:space="preserve">Disse teststeps er </w:t>
      </w:r>
      <w:r w:rsidR="008911AE" w:rsidRPr="00690A3F">
        <w:t xml:space="preserve">overvejende målrettet test af brugergrænsefladen. </w:t>
      </w:r>
    </w:p>
    <w:p w14:paraId="68A7192D" w14:textId="7E17E0AA" w:rsidR="00E32B2C" w:rsidRPr="00690A3F" w:rsidRDefault="00E32B2C" w:rsidP="00285459">
      <w:pPr>
        <w:keepNext/>
      </w:pPr>
      <w:r w:rsidRPr="00690A3F">
        <w:t xml:space="preserve">Det er op til modtagersystemet (og kunder) at opsætte regler for eventuel automatisk pausering af </w:t>
      </w:r>
      <w:r w:rsidR="0080135E" w:rsidRPr="00690A3F">
        <w:t xml:space="preserve">kommunale </w:t>
      </w:r>
      <w:r w:rsidRPr="00690A3F">
        <w:t xml:space="preserve">ydelser ved modtagelse af </w:t>
      </w:r>
      <w:r w:rsidR="00742CD9" w:rsidRPr="00690A3F">
        <w:t>Advis om sygehusophold.</w:t>
      </w:r>
    </w:p>
    <w:p w14:paraId="16F461B8" w14:textId="42340800" w:rsidR="001C18BE" w:rsidRPr="00690A3F" w:rsidRDefault="00E32B2C" w:rsidP="00285459">
      <w:r w:rsidRPr="007062C2">
        <w:t xml:space="preserve">Det er op til modtagersystemet (og kunder), hvordan slutbrugeren notificeres/gøres opmærksom på modtagelse af </w:t>
      </w:r>
      <w:r w:rsidR="00742CD9" w:rsidRPr="007062C2">
        <w:t>Advis om sygehusophold</w:t>
      </w:r>
      <w:r w:rsidR="003F3F09" w:rsidRPr="007062C2">
        <w:t xml:space="preserve"> i brugergrænsefladen</w:t>
      </w:r>
      <w:r w:rsidR="00A84181" w:rsidRPr="00690A3F">
        <w:t>.</w:t>
      </w:r>
    </w:p>
    <w:p w14:paraId="5669EE6E" w14:textId="362B0D4F" w:rsidR="00881439" w:rsidRPr="00690A3F" w:rsidRDefault="00BB65A8" w:rsidP="00285459">
      <w:proofErr w:type="spellStart"/>
      <w:r w:rsidRPr="00690A3F">
        <w:t>Råd</w:t>
      </w:r>
      <w:r w:rsidR="00881439" w:rsidRPr="00690A3F">
        <w:t>atafilen</w:t>
      </w:r>
      <w:proofErr w:type="spellEnd"/>
      <w:r w:rsidR="00881439" w:rsidRPr="00690A3F">
        <w:t xml:space="preserve"> (med hele dens indhold</w:t>
      </w:r>
      <w:r w:rsidR="008574DB" w:rsidRPr="00690A3F">
        <w:t>, herunder angivelse af, om der skal sendes en indlæggelsesrapport,</w:t>
      </w:r>
      <w:r w:rsidR="00881439" w:rsidRPr="00690A3F">
        <w:t xml:space="preserve"> skal altid kunne tilgås af en teknisk bruger. Udvalgte data </w:t>
      </w:r>
      <w:r w:rsidR="00881439" w:rsidRPr="00690A3F">
        <w:rPr>
          <w:u w:val="single"/>
        </w:rPr>
        <w:t>skal</w:t>
      </w:r>
      <w:r w:rsidR="00881439" w:rsidRPr="00690A3F">
        <w:t xml:space="preserve"> </w:t>
      </w:r>
      <w:r w:rsidR="00CB5C31" w:rsidRPr="00690A3F">
        <w:t xml:space="preserve">(som minimum) </w:t>
      </w:r>
      <w:r w:rsidR="00881439" w:rsidRPr="00690A3F">
        <w:t>være synlige for SUT-bruger i brugergrænsefladen</w:t>
      </w:r>
      <w:r w:rsidR="00CB5C31" w:rsidRPr="00690A3F">
        <w:t>.</w:t>
      </w:r>
      <w:r w:rsidR="009048D9" w:rsidRPr="00690A3F">
        <w:t xml:space="preserve"> Såfremt </w:t>
      </w:r>
      <w:r w:rsidR="009A2FDD" w:rsidRPr="00690A3F">
        <w:t>felterne optræder med en overskrift</w:t>
      </w:r>
      <w:r w:rsidR="009048D9" w:rsidRPr="00690A3F">
        <w:t xml:space="preserve"> i brugergrænsefladen, </w:t>
      </w:r>
      <w:r w:rsidR="009048D9" w:rsidRPr="00690A3F">
        <w:rPr>
          <w:u w:val="single"/>
        </w:rPr>
        <w:t>anbefales</w:t>
      </w:r>
      <w:r w:rsidR="009048D9" w:rsidRPr="00690A3F">
        <w:t xml:space="preserve"> det </w:t>
      </w:r>
      <w:r w:rsidR="00271A1C" w:rsidRPr="00690A3F">
        <w:t xml:space="preserve">at </w:t>
      </w:r>
      <w:r w:rsidR="0021213E" w:rsidRPr="00690A3F">
        <w:t xml:space="preserve">anvende overskrifter som defineret i </w:t>
      </w:r>
      <w:r w:rsidR="0021213E" w:rsidRPr="00690A3F">
        <w:fldChar w:fldCharType="begin"/>
      </w:r>
      <w:r w:rsidR="0021213E" w:rsidRPr="00690A3F">
        <w:instrText xml:space="preserve"> REF _Ref118889431 \h </w:instrText>
      </w:r>
      <w:r w:rsidR="0021213E" w:rsidRPr="00690A3F">
        <w:fldChar w:fldCharType="separate"/>
      </w:r>
      <w:r w:rsidR="007062C2" w:rsidRPr="00690A3F">
        <w:t xml:space="preserve">Tabel </w:t>
      </w:r>
      <w:r w:rsidR="007062C2">
        <w:rPr>
          <w:noProof/>
        </w:rPr>
        <w:t>1</w:t>
      </w:r>
      <w:r w:rsidR="0021213E" w:rsidRPr="00690A3F">
        <w:fldChar w:fldCharType="end"/>
      </w:r>
      <w:r w:rsidR="009A2FDD" w:rsidRPr="00690A3F">
        <w:t xml:space="preserve">. </w:t>
      </w:r>
      <w:r w:rsidR="00534F3A" w:rsidRPr="00690A3F">
        <w:t>M</w:t>
      </w:r>
      <w:r w:rsidR="00BA1EB6" w:rsidRPr="00690A3F">
        <w:t xml:space="preserve">eddelelsen </w:t>
      </w:r>
      <w:r w:rsidR="00534F3A" w:rsidRPr="00690A3F">
        <w:t>skal altid – på brugergrænsefladen - navngivnes som ”Advis om sygehusophold”.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2410"/>
        <w:gridCol w:w="3686"/>
      </w:tblGrid>
      <w:tr w:rsidR="00B56E0B" w:rsidRPr="00690A3F" w14:paraId="01C155BC" w14:textId="776BDB7C" w:rsidTr="005F4C16">
        <w:tc>
          <w:tcPr>
            <w:tcW w:w="1838" w:type="dxa"/>
            <w:shd w:val="clear" w:color="auto" w:fill="EDEDED" w:themeFill="accent3" w:themeFillTint="33"/>
          </w:tcPr>
          <w:p w14:paraId="22E124BC" w14:textId="7CA85264" w:rsidR="00B56E0B" w:rsidRPr="00690A3F" w:rsidRDefault="00B56E0B" w:rsidP="00285459">
            <w:pPr>
              <w:rPr>
                <w:b/>
                <w:bCs/>
              </w:rPr>
            </w:pPr>
            <w:r w:rsidRPr="00690A3F">
              <w:rPr>
                <w:b/>
                <w:bCs/>
              </w:rPr>
              <w:t>Overskrift på felt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14:paraId="324AFC64" w14:textId="69C6BC4D" w:rsidR="00B56E0B" w:rsidRPr="00690A3F" w:rsidRDefault="00B56E0B" w:rsidP="00285459">
            <w:pPr>
              <w:rPr>
                <w:b/>
                <w:bCs/>
              </w:rPr>
            </w:pPr>
            <w:r w:rsidRPr="00690A3F">
              <w:rPr>
                <w:b/>
                <w:bCs/>
              </w:rPr>
              <w:t>Indhold</w:t>
            </w:r>
          </w:p>
        </w:tc>
        <w:tc>
          <w:tcPr>
            <w:tcW w:w="6096" w:type="dxa"/>
            <w:gridSpan w:val="2"/>
            <w:shd w:val="clear" w:color="auto" w:fill="DEEAF6" w:themeFill="accent1" w:themeFillTint="33"/>
          </w:tcPr>
          <w:p w14:paraId="7FD017CF" w14:textId="7A8AF85B" w:rsidR="00B56E0B" w:rsidRPr="00690A3F" w:rsidRDefault="00B56E0B" w:rsidP="00285459">
            <w:pPr>
              <w:rPr>
                <w:b/>
                <w:bCs/>
              </w:rPr>
            </w:pPr>
            <w:r w:rsidRPr="00690A3F">
              <w:rPr>
                <w:b/>
                <w:bCs/>
              </w:rPr>
              <w:t>Eksempel</w:t>
            </w:r>
          </w:p>
        </w:tc>
      </w:tr>
      <w:tr w:rsidR="00E90F14" w:rsidRPr="00690A3F" w14:paraId="3D9AD3C9" w14:textId="1D1D3908" w:rsidTr="005F4C16">
        <w:tc>
          <w:tcPr>
            <w:tcW w:w="1838" w:type="dxa"/>
          </w:tcPr>
          <w:p w14:paraId="7102B2C2" w14:textId="53FEC9E6" w:rsidR="00E90F14" w:rsidRPr="00690A3F" w:rsidRDefault="00E90F14" w:rsidP="00285459">
            <w:r w:rsidRPr="00690A3F">
              <w:t>Borger</w:t>
            </w:r>
          </w:p>
        </w:tc>
        <w:tc>
          <w:tcPr>
            <w:tcW w:w="2693" w:type="dxa"/>
          </w:tcPr>
          <w:p w14:paraId="0F90B5CB" w14:textId="1AAAF21D" w:rsidR="00E90F14" w:rsidRPr="00690A3F" w:rsidRDefault="00E90F14" w:rsidP="00285459">
            <w:r w:rsidRPr="00690A3F">
              <w:t xml:space="preserve">Borgerens cpr.nr. 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3C5D3ADE" w14:textId="468B9738" w:rsidR="00E90F14" w:rsidRPr="00690A3F" w:rsidRDefault="00E90F14" w:rsidP="00B56E0B">
            <w:r w:rsidRPr="00690A3F">
              <w:t>Borger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052199AA" w14:textId="6C9C26EC" w:rsidR="00E90F14" w:rsidRPr="00690A3F" w:rsidRDefault="00E90F14" w:rsidP="00B56E0B">
            <w:r w:rsidRPr="00690A3F">
              <w:t>XX-XX-XXX</w:t>
            </w:r>
          </w:p>
        </w:tc>
      </w:tr>
      <w:tr w:rsidR="00E90F14" w:rsidRPr="00690A3F" w14:paraId="0A52E93A" w14:textId="77777777" w:rsidTr="005F4C16">
        <w:tc>
          <w:tcPr>
            <w:tcW w:w="1838" w:type="dxa"/>
          </w:tcPr>
          <w:p w14:paraId="036BBDA6" w14:textId="4BD92695" w:rsidR="00E90F14" w:rsidRPr="00690A3F" w:rsidRDefault="00E90F14" w:rsidP="00473384">
            <w:r w:rsidRPr="00690A3F">
              <w:t>Status for sygehusophold</w:t>
            </w:r>
          </w:p>
        </w:tc>
        <w:tc>
          <w:tcPr>
            <w:tcW w:w="2693" w:type="dxa"/>
          </w:tcPr>
          <w:p w14:paraId="57574579" w14:textId="1F85F17B" w:rsidR="00E90F14" w:rsidRPr="00690A3F" w:rsidRDefault="00E90F14" w:rsidP="00473384">
            <w:r w:rsidRPr="00690A3F">
              <w:t>Status for patientens sygehusophold (</w:t>
            </w:r>
            <w:proofErr w:type="spellStart"/>
            <w:r w:rsidRPr="00690A3F">
              <w:t>advistypen</w:t>
            </w:r>
            <w:proofErr w:type="spellEnd"/>
            <w:r w:rsidRPr="00690A3F">
              <w:t xml:space="preserve">). Se ”HospitalNotification Codes” under </w:t>
            </w:r>
            <w:hyperlink w:anchor="_Baggrundsmaterialer" w:history="1">
              <w:r w:rsidRPr="00690A3F">
                <w:rPr>
                  <w:rStyle w:val="Hyperlink"/>
                  <w:rFonts w:ascii="Calibri" w:eastAsiaTheme="minorHAnsi" w:hAnsi="Calibri" w:cstheme="minorBidi"/>
                  <w:sz w:val="22"/>
                  <w:szCs w:val="22"/>
                </w:rPr>
                <w:t>B</w:t>
              </w:r>
              <w:r w:rsidRPr="00690A3F">
                <w:rPr>
                  <w:rStyle w:val="Hyperlink"/>
                  <w:rFonts w:ascii="Calibri" w:hAnsi="Calibri" w:cstheme="minorBidi"/>
                </w:rPr>
                <w:t>aggrundsmaterialer</w:t>
              </w:r>
            </w:hyperlink>
            <w:r w:rsidRPr="00690A3F">
              <w:t>.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62C311C0" w14:textId="05AB2408" w:rsidR="00E90F14" w:rsidRPr="00690A3F" w:rsidRDefault="00E90F14" w:rsidP="00B56E0B">
            <w:r w:rsidRPr="00690A3F">
              <w:t>Status for sygehusophold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A110753" w14:textId="51BDE9C7" w:rsidR="00E90F14" w:rsidRPr="00690A3F" w:rsidRDefault="00E90F14" w:rsidP="00B56E0B">
            <w:r w:rsidRPr="00690A3F">
              <w:t>S</w:t>
            </w:r>
            <w:r w:rsidR="00080783" w:rsidRPr="00690A3F">
              <w:t>tart</w:t>
            </w:r>
            <w:r w:rsidRPr="00690A3F">
              <w:t xml:space="preserve"> sygehusophold – </w:t>
            </w:r>
            <w:r w:rsidR="00B96458" w:rsidRPr="00690A3F">
              <w:t>i</w:t>
            </w:r>
            <w:r w:rsidRPr="00690A3F">
              <w:t>ndlagt</w:t>
            </w:r>
          </w:p>
        </w:tc>
      </w:tr>
      <w:tr w:rsidR="00E90F14" w:rsidRPr="00690A3F" w14:paraId="60DF2321" w14:textId="0F24A001" w:rsidTr="005F4C16">
        <w:tc>
          <w:tcPr>
            <w:tcW w:w="1838" w:type="dxa"/>
          </w:tcPr>
          <w:p w14:paraId="77BB91D8" w14:textId="2A6B0B60" w:rsidR="00E90F14" w:rsidRPr="00690A3F" w:rsidRDefault="00E90F14" w:rsidP="00285459">
            <w:r w:rsidRPr="00690A3F">
              <w:t>Tidspunkt</w:t>
            </w:r>
            <w:r w:rsidR="00534F3A" w:rsidRPr="00690A3F">
              <w:t xml:space="preserve"> for sygehusophold</w:t>
            </w:r>
          </w:p>
        </w:tc>
        <w:tc>
          <w:tcPr>
            <w:tcW w:w="2693" w:type="dxa"/>
          </w:tcPr>
          <w:p w14:paraId="71D704C6" w14:textId="0AC087E0" w:rsidR="00E90F14" w:rsidRPr="00690A3F" w:rsidRDefault="00E90F14" w:rsidP="00B56E0B">
            <w:r w:rsidRPr="00690A3F">
              <w:t xml:space="preserve">Dato og tidspunkt for, hvornår patienten blev indlagt/gik på orlov, afsluttede sin orlov, blev udskrevet, død mv. 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4F046AFC" w14:textId="01D8AC27" w:rsidR="00E90F14" w:rsidRPr="00690A3F" w:rsidRDefault="00E90F14" w:rsidP="00B56E0B">
            <w:r w:rsidRPr="00690A3F">
              <w:t>Tidspunkt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0B1AFDF7" w14:textId="3E5DF3F6" w:rsidR="00E90F14" w:rsidRPr="00690A3F" w:rsidRDefault="00E90F14" w:rsidP="00B56E0B">
            <w:r w:rsidRPr="00690A3F">
              <w:t>22-08-18 kl. 9:30</w:t>
            </w:r>
          </w:p>
        </w:tc>
      </w:tr>
      <w:tr w:rsidR="00E90F14" w:rsidRPr="00690A3F" w14:paraId="63664897" w14:textId="77777777" w:rsidTr="005F4C16">
        <w:tc>
          <w:tcPr>
            <w:tcW w:w="1838" w:type="dxa"/>
          </w:tcPr>
          <w:p w14:paraId="1D6DA237" w14:textId="604A9FAD" w:rsidR="00E90F14" w:rsidRPr="00690A3F" w:rsidRDefault="00E90F14" w:rsidP="00285459">
            <w:r w:rsidRPr="00690A3F">
              <w:t>Hospital</w:t>
            </w:r>
          </w:p>
        </w:tc>
        <w:tc>
          <w:tcPr>
            <w:tcW w:w="2693" w:type="dxa"/>
          </w:tcPr>
          <w:p w14:paraId="11F4E17D" w14:textId="4BE91F54" w:rsidR="00E90F14" w:rsidRPr="00690A3F" w:rsidRDefault="00E90F14" w:rsidP="00B56E0B">
            <w:r w:rsidRPr="00690A3F">
              <w:t>Navnet på det hospital, hvor patienten opholder sig.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3A643FC3" w14:textId="5AB1A399" w:rsidR="00E90F14" w:rsidRPr="00690A3F" w:rsidRDefault="00E90F14" w:rsidP="00B56E0B">
            <w:r w:rsidRPr="00690A3F">
              <w:t>Hospital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7A7B3327" w14:textId="352B8D58" w:rsidR="00E90F14" w:rsidRPr="00690A3F" w:rsidRDefault="00E90F14" w:rsidP="00B56E0B">
            <w:r w:rsidRPr="00690A3F">
              <w:t>Odense Universitetshospital</w:t>
            </w:r>
          </w:p>
        </w:tc>
      </w:tr>
      <w:tr w:rsidR="00E90F14" w:rsidRPr="00690A3F" w14:paraId="0AE0B030" w14:textId="77777777" w:rsidTr="005F4C16">
        <w:tc>
          <w:tcPr>
            <w:tcW w:w="1838" w:type="dxa"/>
          </w:tcPr>
          <w:p w14:paraId="2ADA729A" w14:textId="6AF979D4" w:rsidR="00E90F14" w:rsidRPr="00690A3F" w:rsidRDefault="00E90F14" w:rsidP="00285459">
            <w:r w:rsidRPr="00690A3F">
              <w:t>Af</w:t>
            </w:r>
            <w:r w:rsidR="00080783" w:rsidRPr="00690A3F">
              <w:t>deling</w:t>
            </w:r>
          </w:p>
        </w:tc>
        <w:tc>
          <w:tcPr>
            <w:tcW w:w="2693" w:type="dxa"/>
          </w:tcPr>
          <w:p w14:paraId="196B4BCC" w14:textId="4661616F" w:rsidR="00E90F14" w:rsidRPr="00690A3F" w:rsidRDefault="00E90F14" w:rsidP="00B56E0B">
            <w:r w:rsidRPr="00690A3F">
              <w:t>Navnet på den afdeling, hvor patienten opholder sig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3CF076B2" w14:textId="7EE671A7" w:rsidR="00E90F14" w:rsidRPr="00690A3F" w:rsidRDefault="00E90F14" w:rsidP="00B56E0B">
            <w:r w:rsidRPr="00690A3F">
              <w:t>Afdeling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447A062" w14:textId="57028343" w:rsidR="00E90F14" w:rsidRPr="00690A3F" w:rsidRDefault="00E90F14" w:rsidP="00B56E0B">
            <w:r w:rsidRPr="00690A3F">
              <w:t>Infektionsmedicinsk afdeling</w:t>
            </w:r>
          </w:p>
        </w:tc>
      </w:tr>
      <w:tr w:rsidR="00E90F14" w:rsidRPr="00690A3F" w14:paraId="67ACC2E5" w14:textId="77777777" w:rsidTr="005F4C16">
        <w:tc>
          <w:tcPr>
            <w:tcW w:w="1838" w:type="dxa"/>
          </w:tcPr>
          <w:p w14:paraId="7E0760DA" w14:textId="11276083" w:rsidR="00E90F14" w:rsidRPr="00690A3F" w:rsidRDefault="00F631AE" w:rsidP="00285459">
            <w:r w:rsidRPr="00690A3F">
              <w:t>Afsnit</w:t>
            </w:r>
          </w:p>
        </w:tc>
        <w:tc>
          <w:tcPr>
            <w:tcW w:w="2693" w:type="dxa"/>
          </w:tcPr>
          <w:p w14:paraId="7C1B7D02" w14:textId="6D1F9027" w:rsidR="00E90F14" w:rsidRPr="00690A3F" w:rsidRDefault="00E90F14" w:rsidP="00B56E0B">
            <w:r w:rsidRPr="00690A3F">
              <w:t>Navnet på den enhed</w:t>
            </w:r>
            <w:r w:rsidR="00080783" w:rsidRPr="00690A3F">
              <w:t>/det afsnit</w:t>
            </w:r>
            <w:r w:rsidRPr="00690A3F">
              <w:t>, hvor patienten opholder sig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29243208" w14:textId="3D51E6ED" w:rsidR="00E90F14" w:rsidRPr="00690A3F" w:rsidRDefault="008E4723" w:rsidP="00B56E0B">
            <w:r w:rsidRPr="00690A3F">
              <w:t>Afsnit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597B2A2" w14:textId="1D296076" w:rsidR="00E90F14" w:rsidRPr="00690A3F" w:rsidRDefault="00E90F14" w:rsidP="00B56E0B">
            <w:r w:rsidRPr="00690A3F">
              <w:t>Q</w:t>
            </w:r>
          </w:p>
        </w:tc>
      </w:tr>
    </w:tbl>
    <w:p w14:paraId="1A99B841" w14:textId="1E4033E5" w:rsidR="00A94DE0" w:rsidRPr="00690A3F" w:rsidRDefault="0021213E" w:rsidP="0021213E">
      <w:pPr>
        <w:pStyle w:val="Billedtekst"/>
      </w:pPr>
      <w:bookmarkStart w:id="28" w:name="_Ref118889431"/>
      <w:r w:rsidRPr="00690A3F">
        <w:t xml:space="preserve">Tabel </w:t>
      </w:r>
      <w:fldSimple w:instr=" SEQ Tabel \* ARABIC ">
        <w:r w:rsidR="007062C2">
          <w:rPr>
            <w:noProof/>
          </w:rPr>
          <w:t>1</w:t>
        </w:r>
      </w:fldSimple>
      <w:bookmarkEnd w:id="28"/>
      <w:r w:rsidRPr="00690A3F">
        <w:t xml:space="preserve"> Minimumskrav til felter, der skal vises for slutbrugeren, som anbefalinger til navngivning af felter</w:t>
      </w:r>
    </w:p>
    <w:p w14:paraId="0743F074" w14:textId="2344E699" w:rsidR="008A244C" w:rsidRPr="00690A3F" w:rsidRDefault="005B26E9" w:rsidP="00942481">
      <w:pPr>
        <w:rPr>
          <w:rStyle w:val="Hyperlink"/>
          <w:rFonts w:ascii="Calibri" w:hAnsi="Calibri" w:cstheme="minorBidi"/>
        </w:rPr>
      </w:pPr>
      <w:r w:rsidRPr="00690A3F">
        <w:lastRenderedPageBreak/>
        <w:fldChar w:fldCharType="begin"/>
      </w:r>
      <w:r w:rsidRPr="00690A3F">
        <w:instrText xml:space="preserve"> REF _Ref122511661 \h </w:instrText>
      </w:r>
      <w:r w:rsidRPr="00690A3F">
        <w:fldChar w:fldCharType="separate"/>
      </w:r>
      <w:r w:rsidR="007062C2" w:rsidRPr="00690A3F">
        <w:t xml:space="preserve">Tabel </w:t>
      </w:r>
      <w:r w:rsidR="007062C2">
        <w:rPr>
          <w:noProof/>
        </w:rPr>
        <w:t>2</w:t>
      </w:r>
      <w:r w:rsidRPr="00690A3F">
        <w:fldChar w:fldCharType="end"/>
      </w:r>
      <w:r w:rsidR="00C4003A" w:rsidRPr="00690A3F">
        <w:t xml:space="preserve"> nedenfor afspejler de </w:t>
      </w:r>
      <w:proofErr w:type="spellStart"/>
      <w:r w:rsidR="00C4003A" w:rsidRPr="00690A3F">
        <w:t>use</w:t>
      </w:r>
      <w:proofErr w:type="spellEnd"/>
      <w:r w:rsidR="00C4003A" w:rsidRPr="00690A3F">
        <w:t xml:space="preserve"> cases, s</w:t>
      </w:r>
      <w:r w:rsidR="00843797" w:rsidRPr="00690A3F">
        <w:t xml:space="preserve">om – i relation til indhold og flow/arbejdsgange – testes. </w:t>
      </w:r>
      <w:r w:rsidR="00EC1103" w:rsidRPr="00690A3F">
        <w:t>I tabellen fremgår</w:t>
      </w:r>
      <w:r w:rsidR="00684279" w:rsidRPr="00690A3F">
        <w:t xml:space="preserve"> ligeledes</w:t>
      </w:r>
      <w:r w:rsidR="008A244C" w:rsidRPr="00690A3F">
        <w:t xml:space="preserve">, hvilke eksempelfiler, der skal indlæses i forbindelse med hvert teststep. En oversigt over </w:t>
      </w:r>
      <w:hyperlink w:anchor="_Testeksempler_og_testpersoner" w:history="1">
        <w:r w:rsidR="008A244C" w:rsidRPr="00690A3F">
          <w:rPr>
            <w:rStyle w:val="Hyperlink"/>
            <w:rFonts w:ascii="Calibri" w:hAnsi="Calibri" w:cstheme="minorBidi"/>
          </w:rPr>
          <w:t>eksempelfilerne</w:t>
        </w:r>
      </w:hyperlink>
      <w:r w:rsidR="008A244C" w:rsidRPr="00690A3F">
        <w:t xml:space="preserve"> kan findes i </w:t>
      </w:r>
      <w:hyperlink w:anchor="BilagI" w:history="1">
        <w:r w:rsidR="008A244C" w:rsidRPr="00690A3F">
          <w:rPr>
            <w:rStyle w:val="Hyperlink"/>
            <w:rFonts w:ascii="Calibri" w:hAnsi="Calibri" w:cstheme="minorBidi"/>
          </w:rPr>
          <w:t>Bilag I</w:t>
        </w:r>
      </w:hyperlink>
    </w:p>
    <w:p w14:paraId="31938A99" w14:textId="6D1A3E19" w:rsidR="00AC7B50" w:rsidRPr="00690A3F" w:rsidRDefault="006B15AC" w:rsidP="00942481">
      <w:r w:rsidRPr="00690A3F">
        <w:t xml:space="preserve">I de enkelte teststeps refereres til en række </w:t>
      </w:r>
      <w:proofErr w:type="spellStart"/>
      <w:r w:rsidRPr="00690A3F">
        <w:t>advistyper</w:t>
      </w:r>
      <w:proofErr w:type="spellEnd"/>
      <w:r w:rsidRPr="00690A3F">
        <w:t xml:space="preserve">: [STIN], [STAA], [STOR], [SLOR], [SLHJ], [MORS], [AN_XX], [RE_XX]. En beskrivelse af disse er tilgængelig på GitHub (HospitalNotification Codes), se </w:t>
      </w:r>
      <w:hyperlink w:anchor="_Baggrundsmaterialer" w:history="1">
        <w:r w:rsidRPr="00690A3F">
          <w:rPr>
            <w:rStyle w:val="Hyperlink"/>
            <w:rFonts w:ascii="Calibri" w:hAnsi="Calibri" w:cstheme="minorBidi"/>
          </w:rPr>
          <w:t>Baggrundsmaterialer</w:t>
        </w:r>
      </w:hyperlink>
      <w:r w:rsidRPr="00690A3F">
        <w:t xml:space="preserve">.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262"/>
        <w:gridCol w:w="8542"/>
        <w:gridCol w:w="1804"/>
        <w:gridCol w:w="1818"/>
      </w:tblGrid>
      <w:tr w:rsidR="00A4195C" w:rsidRPr="00690A3F" w14:paraId="78BBE533" w14:textId="2023EE76" w:rsidTr="00920755">
        <w:trPr>
          <w:tblHeader/>
        </w:trPr>
        <w:tc>
          <w:tcPr>
            <w:tcW w:w="470" w:type="pct"/>
            <w:shd w:val="clear" w:color="auto" w:fill="EDEDED" w:themeFill="accent3" w:themeFillTint="33"/>
          </w:tcPr>
          <w:p w14:paraId="2C17AAF7" w14:textId="347DFA95" w:rsidR="00A4195C" w:rsidRPr="00690A3F" w:rsidRDefault="00000000" w:rsidP="00942481">
            <w:pPr>
              <w:rPr>
                <w:b/>
                <w:bCs/>
              </w:rPr>
            </w:pPr>
            <w:hyperlink w:anchor="_Baggrundsmaterialer" w:history="1">
              <w:proofErr w:type="spellStart"/>
              <w:r w:rsidR="00A4195C" w:rsidRPr="00690A3F">
                <w:rPr>
                  <w:rStyle w:val="Hyperlink"/>
                  <w:rFonts w:ascii="Calibri" w:eastAsiaTheme="minorHAnsi" w:hAnsi="Calibri" w:cstheme="minorBidi"/>
                  <w:b/>
                  <w:bCs/>
                  <w:sz w:val="22"/>
                  <w:szCs w:val="22"/>
                </w:rPr>
                <w:t>Use</w:t>
              </w:r>
              <w:proofErr w:type="spellEnd"/>
              <w:r w:rsidR="00A4195C" w:rsidRPr="00690A3F">
                <w:rPr>
                  <w:rStyle w:val="Hyperlink"/>
                  <w:rFonts w:ascii="Calibri" w:eastAsiaTheme="minorHAnsi" w:hAnsi="Calibri" w:cstheme="minorBidi"/>
                  <w:b/>
                  <w:bCs/>
                  <w:sz w:val="22"/>
                  <w:szCs w:val="22"/>
                </w:rPr>
                <w:t xml:space="preserve"> case</w:t>
              </w:r>
            </w:hyperlink>
          </w:p>
        </w:tc>
        <w:tc>
          <w:tcPr>
            <w:tcW w:w="3181" w:type="pct"/>
            <w:shd w:val="clear" w:color="auto" w:fill="EDEDED" w:themeFill="accent3" w:themeFillTint="33"/>
          </w:tcPr>
          <w:p w14:paraId="230692C2" w14:textId="1F4C4E99" w:rsidR="00A4195C" w:rsidRPr="00690A3F" w:rsidRDefault="00A4195C" w:rsidP="00942481">
            <w:pPr>
              <w:rPr>
                <w:b/>
                <w:bCs/>
              </w:rPr>
            </w:pPr>
            <w:r w:rsidRPr="00690A3F">
              <w:rPr>
                <w:b/>
                <w:bCs/>
              </w:rPr>
              <w:t>Beskrivelse</w:t>
            </w:r>
          </w:p>
        </w:tc>
        <w:tc>
          <w:tcPr>
            <w:tcW w:w="672" w:type="pct"/>
            <w:shd w:val="clear" w:color="auto" w:fill="EDEDED" w:themeFill="accent3" w:themeFillTint="33"/>
          </w:tcPr>
          <w:p w14:paraId="4E38EBD3" w14:textId="7DFA7719" w:rsidR="00A4195C" w:rsidRPr="00690A3F" w:rsidRDefault="00A4195C" w:rsidP="00942481">
            <w:pPr>
              <w:rPr>
                <w:b/>
                <w:bCs/>
              </w:rPr>
            </w:pPr>
            <w:r w:rsidRPr="00690A3F">
              <w:rPr>
                <w:b/>
                <w:bCs/>
              </w:rPr>
              <w:t xml:space="preserve">Afsnit </w:t>
            </w:r>
          </w:p>
        </w:tc>
        <w:tc>
          <w:tcPr>
            <w:tcW w:w="677" w:type="pct"/>
            <w:shd w:val="clear" w:color="auto" w:fill="EDEDED" w:themeFill="accent3" w:themeFillTint="33"/>
          </w:tcPr>
          <w:p w14:paraId="1D7FDEB7" w14:textId="3FD768F8" w:rsidR="00A4195C" w:rsidRPr="00690A3F" w:rsidRDefault="00A4195C" w:rsidP="00942481">
            <w:pPr>
              <w:rPr>
                <w:b/>
                <w:bCs/>
              </w:rPr>
            </w:pPr>
            <w:r w:rsidRPr="00690A3F">
              <w:rPr>
                <w:b/>
                <w:bCs/>
              </w:rPr>
              <w:t>Eksempelfil</w:t>
            </w:r>
          </w:p>
        </w:tc>
      </w:tr>
      <w:tr w:rsidR="00A4195C" w:rsidRPr="00690A3F" w14:paraId="36FF455E" w14:textId="538FD68E" w:rsidTr="00A4195C">
        <w:tc>
          <w:tcPr>
            <w:tcW w:w="470" w:type="pct"/>
          </w:tcPr>
          <w:p w14:paraId="386A8F8B" w14:textId="10137B45" w:rsidR="00A4195C" w:rsidRPr="00690A3F" w:rsidRDefault="00A4195C" w:rsidP="00BC5B80">
            <w:r w:rsidRPr="00690A3F">
              <w:t>R1</w:t>
            </w:r>
          </w:p>
        </w:tc>
        <w:tc>
          <w:tcPr>
            <w:tcW w:w="3181" w:type="pct"/>
          </w:tcPr>
          <w:p w14:paraId="6B119FFC" w14:textId="63690072" w:rsidR="00A4195C" w:rsidRPr="00690A3F" w:rsidRDefault="00A4195C" w:rsidP="00C24AD1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690A3F">
              <w:rPr>
                <w:rFonts w:eastAsia="Calibri" w:cstheme="minorHAnsi"/>
                <w:sz w:val="20"/>
                <w:szCs w:val="20"/>
              </w:rPr>
              <w:t xml:space="preserve">Borger </w:t>
            </w:r>
            <w:r w:rsidRPr="00690A3F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 w:rsidRPr="00690A3F">
              <w:rPr>
                <w:rFonts w:eastAsia="Calibri" w:cstheme="minorHAnsi"/>
                <w:sz w:val="20"/>
                <w:szCs w:val="20"/>
              </w:rPr>
              <w:t xml:space="preserve"> uden forudgående indlæggelse</w:t>
            </w:r>
          </w:p>
        </w:tc>
        <w:tc>
          <w:tcPr>
            <w:tcW w:w="672" w:type="pct"/>
          </w:tcPr>
          <w:p w14:paraId="1E33743F" w14:textId="6D22CA46" w:rsidR="00A4195C" w:rsidRPr="00690A3F" w:rsidRDefault="003751D1" w:rsidP="00BC5B80">
            <w:r w:rsidRPr="00690A3F">
              <w:fldChar w:fldCharType="begin"/>
            </w:r>
            <w:r w:rsidRPr="00690A3F">
              <w:instrText xml:space="preserve"> REF _Ref122526085 \r \h </w:instrText>
            </w:r>
            <w:r w:rsidRPr="00690A3F">
              <w:fldChar w:fldCharType="separate"/>
            </w:r>
            <w:r w:rsidR="007062C2">
              <w:t>3.3.1</w:t>
            </w:r>
            <w:r w:rsidRPr="00690A3F">
              <w:fldChar w:fldCharType="end"/>
            </w:r>
          </w:p>
        </w:tc>
        <w:tc>
          <w:tcPr>
            <w:tcW w:w="677" w:type="pct"/>
          </w:tcPr>
          <w:p w14:paraId="5026D8E8" w14:textId="2C77320C" w:rsidR="00A4195C" w:rsidRPr="00690A3F" w:rsidRDefault="00A4195C" w:rsidP="00BC5B80">
            <w:r w:rsidRPr="00690A3F">
              <w:t>[STIN_A]</w:t>
            </w:r>
          </w:p>
        </w:tc>
      </w:tr>
      <w:tr w:rsidR="00A4195C" w:rsidRPr="00690A3F" w14:paraId="6522A6F9" w14:textId="77777777" w:rsidTr="00A4195C">
        <w:tc>
          <w:tcPr>
            <w:tcW w:w="470" w:type="pct"/>
          </w:tcPr>
          <w:p w14:paraId="1309E395" w14:textId="167CFCEE" w:rsidR="00A4195C" w:rsidRPr="00690A3F" w:rsidRDefault="00A4195C" w:rsidP="00140AE8">
            <w:r w:rsidRPr="00690A3F">
              <w:t>R1</w:t>
            </w:r>
          </w:p>
        </w:tc>
        <w:tc>
          <w:tcPr>
            <w:tcW w:w="3181" w:type="pct"/>
          </w:tcPr>
          <w:p w14:paraId="7D6C7EFA" w14:textId="53FFF64D" w:rsidR="00A4195C" w:rsidRPr="00690A3F" w:rsidRDefault="00A4195C" w:rsidP="00140AE8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690A3F">
              <w:rPr>
                <w:rFonts w:eastAsia="Calibri" w:cstheme="minorHAnsi"/>
                <w:sz w:val="20"/>
                <w:szCs w:val="20"/>
              </w:rPr>
              <w:t xml:space="preserve">Borger </w:t>
            </w:r>
            <w:r w:rsidRPr="00690A3F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 w:rsidRPr="00690A3F">
              <w:rPr>
                <w:rFonts w:eastAsia="Calibri" w:cstheme="minorHAnsi"/>
                <w:sz w:val="20"/>
                <w:szCs w:val="20"/>
              </w:rPr>
              <w:t xml:space="preserve"> efter forudgående indlæggelse på andet sygehus i anden region (overflytning mellem regioner)</w:t>
            </w:r>
          </w:p>
        </w:tc>
        <w:tc>
          <w:tcPr>
            <w:tcW w:w="672" w:type="pct"/>
          </w:tcPr>
          <w:p w14:paraId="46503155" w14:textId="02161967" w:rsidR="00A4195C" w:rsidRPr="00690A3F" w:rsidRDefault="003751D1" w:rsidP="003751D1">
            <w:pPr>
              <w:tabs>
                <w:tab w:val="center" w:pos="794"/>
              </w:tabs>
            </w:pPr>
            <w:r w:rsidRPr="00690A3F">
              <w:fldChar w:fldCharType="begin"/>
            </w:r>
            <w:r w:rsidRPr="00690A3F">
              <w:instrText xml:space="preserve"> REF _Ref122526085 \r \h </w:instrText>
            </w:r>
            <w:r w:rsidRPr="00690A3F">
              <w:fldChar w:fldCharType="separate"/>
            </w:r>
            <w:r w:rsidR="007062C2">
              <w:t>3.3.1</w:t>
            </w:r>
            <w:r w:rsidRPr="00690A3F">
              <w:fldChar w:fldCharType="end"/>
            </w:r>
          </w:p>
        </w:tc>
        <w:tc>
          <w:tcPr>
            <w:tcW w:w="677" w:type="pct"/>
          </w:tcPr>
          <w:p w14:paraId="06EBAA46" w14:textId="02FBC932" w:rsidR="00A4195C" w:rsidRPr="00690A3F" w:rsidRDefault="00A4195C" w:rsidP="00140AE8">
            <w:r w:rsidRPr="00690A3F">
              <w:t>[STIN_B1]</w:t>
            </w:r>
          </w:p>
          <w:p w14:paraId="3A763D83" w14:textId="106233A5" w:rsidR="00A4195C" w:rsidRPr="00690A3F" w:rsidRDefault="00A4195C" w:rsidP="00140AE8">
            <w:r w:rsidRPr="00690A3F">
              <w:t>[STIN_B2]</w:t>
            </w:r>
          </w:p>
        </w:tc>
      </w:tr>
      <w:tr w:rsidR="00A4195C" w:rsidRPr="00690A3F" w14:paraId="61D65245" w14:textId="77777777" w:rsidTr="00A4195C">
        <w:tc>
          <w:tcPr>
            <w:tcW w:w="470" w:type="pct"/>
          </w:tcPr>
          <w:p w14:paraId="5309E370" w14:textId="32F7B92E" w:rsidR="00A4195C" w:rsidRPr="00690A3F" w:rsidRDefault="00A4195C" w:rsidP="00140AE8">
            <w:r w:rsidRPr="007062C2">
              <w:t>R1.A1</w:t>
            </w:r>
          </w:p>
        </w:tc>
        <w:tc>
          <w:tcPr>
            <w:tcW w:w="3181" w:type="pct"/>
          </w:tcPr>
          <w:p w14:paraId="3D67182E" w14:textId="6487E490" w:rsidR="00A4195C" w:rsidRPr="00690A3F" w:rsidRDefault="00A4195C" w:rsidP="00140AE8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690A3F">
              <w:rPr>
                <w:rFonts w:eastAsia="Calibri" w:cstheme="minorHAnsi"/>
                <w:sz w:val="20"/>
                <w:szCs w:val="20"/>
              </w:rPr>
              <w:t xml:space="preserve">Borger </w:t>
            </w:r>
            <w:r w:rsidRPr="00690A3F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 w:rsidRPr="00690A3F">
              <w:rPr>
                <w:rFonts w:eastAsia="Calibri" w:cstheme="minorHAnsi"/>
                <w:sz w:val="20"/>
                <w:szCs w:val="20"/>
              </w:rPr>
              <w:t xml:space="preserve"> efter forudgående indlæggelse på andet sygehus i samme region (overflytning mellem sygehuse i samme region)</w:t>
            </w:r>
          </w:p>
        </w:tc>
        <w:tc>
          <w:tcPr>
            <w:tcW w:w="672" w:type="pct"/>
          </w:tcPr>
          <w:p w14:paraId="3717640B" w14:textId="3B1FCAEE" w:rsidR="00A4195C" w:rsidRPr="00690A3F" w:rsidRDefault="00AB05F6" w:rsidP="00140AE8">
            <w:r w:rsidRPr="00690A3F">
              <w:fldChar w:fldCharType="begin"/>
            </w:r>
            <w:r w:rsidRPr="00690A3F">
              <w:instrText xml:space="preserve"> REF _Ref117164750 \r \h </w:instrText>
            </w:r>
            <w:r w:rsidRPr="00690A3F">
              <w:fldChar w:fldCharType="separate"/>
            </w:r>
            <w:r w:rsidR="007062C2">
              <w:t>3.3.2</w:t>
            </w:r>
            <w:r w:rsidRPr="00690A3F">
              <w:fldChar w:fldCharType="end"/>
            </w:r>
          </w:p>
        </w:tc>
        <w:tc>
          <w:tcPr>
            <w:tcW w:w="677" w:type="pct"/>
          </w:tcPr>
          <w:p w14:paraId="73922572" w14:textId="41C8DBE9" w:rsidR="00A4195C" w:rsidRPr="00690A3F" w:rsidRDefault="00A4195C" w:rsidP="00140AE8">
            <w:r w:rsidRPr="00690A3F">
              <w:t>[STIN_C1]</w:t>
            </w:r>
          </w:p>
          <w:p w14:paraId="38098F96" w14:textId="51A9494B" w:rsidR="00A4195C" w:rsidRPr="00690A3F" w:rsidRDefault="00A4195C" w:rsidP="00140AE8">
            <w:r w:rsidRPr="00690A3F">
              <w:t>[STIN_C2]</w:t>
            </w:r>
          </w:p>
        </w:tc>
      </w:tr>
      <w:tr w:rsidR="00A4195C" w:rsidRPr="00690A3F" w14:paraId="50FFDDD9" w14:textId="77777777" w:rsidTr="00A4195C">
        <w:tc>
          <w:tcPr>
            <w:tcW w:w="470" w:type="pct"/>
          </w:tcPr>
          <w:p w14:paraId="3DA37A6D" w14:textId="71BFD67E" w:rsidR="00A4195C" w:rsidRPr="00690A3F" w:rsidRDefault="00A4195C" w:rsidP="00E90A63">
            <w:r w:rsidRPr="00690A3F">
              <w:t>R2</w:t>
            </w:r>
          </w:p>
        </w:tc>
        <w:tc>
          <w:tcPr>
            <w:tcW w:w="3181" w:type="pct"/>
          </w:tcPr>
          <w:p w14:paraId="439C74C6" w14:textId="67949A6E" w:rsidR="00A4195C" w:rsidRPr="00690A3F" w:rsidRDefault="00A4195C" w:rsidP="00E90A63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690A3F">
              <w:rPr>
                <w:rFonts w:eastAsia="Calibri" w:cstheme="minorHAnsi"/>
                <w:sz w:val="20"/>
                <w:szCs w:val="20"/>
              </w:rPr>
              <w:t xml:space="preserve">Borger anvises til </w:t>
            </w:r>
            <w:r w:rsidRPr="00690A3F">
              <w:rPr>
                <w:rFonts w:eastAsia="Calibri" w:cstheme="minorHAnsi"/>
                <w:b/>
                <w:bCs/>
                <w:sz w:val="20"/>
                <w:szCs w:val="20"/>
              </w:rPr>
              <w:t>akut ambulant</w:t>
            </w:r>
            <w:r w:rsidRPr="00690A3F">
              <w:rPr>
                <w:rFonts w:eastAsia="Calibri" w:cstheme="minorHAnsi"/>
                <w:sz w:val="20"/>
                <w:szCs w:val="20"/>
              </w:rPr>
              <w:t xml:space="preserve"> sygehusophold</w:t>
            </w:r>
          </w:p>
        </w:tc>
        <w:tc>
          <w:tcPr>
            <w:tcW w:w="672" w:type="pct"/>
          </w:tcPr>
          <w:p w14:paraId="6438AD37" w14:textId="462C0EE4" w:rsidR="00A4195C" w:rsidRPr="00690A3F" w:rsidRDefault="003751D1" w:rsidP="00E90A63">
            <w:r w:rsidRPr="00690A3F">
              <w:fldChar w:fldCharType="begin"/>
            </w:r>
            <w:r w:rsidRPr="00690A3F">
              <w:instrText xml:space="preserve"> REF _Ref122526100 \r \h </w:instrText>
            </w:r>
            <w:r w:rsidRPr="00690A3F">
              <w:fldChar w:fldCharType="separate"/>
            </w:r>
            <w:r w:rsidR="007062C2">
              <w:t>3.3.3</w:t>
            </w:r>
            <w:r w:rsidRPr="00690A3F">
              <w:fldChar w:fldCharType="end"/>
            </w:r>
          </w:p>
        </w:tc>
        <w:tc>
          <w:tcPr>
            <w:tcW w:w="677" w:type="pct"/>
          </w:tcPr>
          <w:p w14:paraId="2F4A5085" w14:textId="1685641B" w:rsidR="00A4195C" w:rsidRPr="00690A3F" w:rsidRDefault="00A4195C" w:rsidP="00E90A63">
            <w:r w:rsidRPr="00690A3F">
              <w:t>[STAA_D]</w:t>
            </w:r>
          </w:p>
        </w:tc>
      </w:tr>
      <w:tr w:rsidR="00A4195C" w:rsidRPr="00690A3F" w14:paraId="59641CBE" w14:textId="77777777" w:rsidTr="00A4195C">
        <w:tc>
          <w:tcPr>
            <w:tcW w:w="470" w:type="pct"/>
          </w:tcPr>
          <w:p w14:paraId="51E02F25" w14:textId="3C58489F" w:rsidR="00A4195C" w:rsidRPr="00690A3F" w:rsidRDefault="00A4195C" w:rsidP="008D5A8C">
            <w:r w:rsidRPr="00690A3F">
              <w:t>R1.A1</w:t>
            </w:r>
          </w:p>
        </w:tc>
        <w:tc>
          <w:tcPr>
            <w:tcW w:w="3181" w:type="pct"/>
          </w:tcPr>
          <w:p w14:paraId="207D8625" w14:textId="21E6DE98" w:rsidR="00A4195C" w:rsidRPr="00690A3F" w:rsidRDefault="00A4195C" w:rsidP="008D5A8C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690A3F">
              <w:rPr>
                <w:rFonts w:eastAsia="Calibri" w:cstheme="minorHAnsi"/>
                <w:sz w:val="20"/>
                <w:szCs w:val="20"/>
              </w:rPr>
              <w:t xml:space="preserve">Borger </w:t>
            </w:r>
            <w:r w:rsidRPr="00690A3F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 w:rsidRPr="00690A3F">
              <w:rPr>
                <w:rFonts w:eastAsia="Calibri" w:cstheme="minorHAnsi"/>
                <w:sz w:val="20"/>
                <w:szCs w:val="20"/>
              </w:rPr>
              <w:t xml:space="preserve"> efter forudgående akut ambulant sygehusophold på samme sygehus</w:t>
            </w:r>
          </w:p>
        </w:tc>
        <w:tc>
          <w:tcPr>
            <w:tcW w:w="672" w:type="pct"/>
          </w:tcPr>
          <w:p w14:paraId="0A8FFBE8" w14:textId="0652A8B6" w:rsidR="00A4195C" w:rsidRPr="00690A3F" w:rsidRDefault="00AB05F6" w:rsidP="008D5A8C">
            <w:r w:rsidRPr="00690A3F">
              <w:fldChar w:fldCharType="begin"/>
            </w:r>
            <w:r w:rsidRPr="00690A3F">
              <w:instrText xml:space="preserve"> REF _Ref117164762 \r \h </w:instrText>
            </w:r>
            <w:r w:rsidRPr="00690A3F">
              <w:fldChar w:fldCharType="separate"/>
            </w:r>
            <w:r w:rsidR="007062C2">
              <w:t>3.3.4</w:t>
            </w:r>
            <w:r w:rsidRPr="00690A3F">
              <w:fldChar w:fldCharType="end"/>
            </w:r>
          </w:p>
        </w:tc>
        <w:tc>
          <w:tcPr>
            <w:tcW w:w="677" w:type="pct"/>
          </w:tcPr>
          <w:p w14:paraId="30F63719" w14:textId="0AD100CF" w:rsidR="00A4195C" w:rsidRPr="007062C2" w:rsidRDefault="00A4195C" w:rsidP="008D5A8C">
            <w:r w:rsidRPr="007062C2">
              <w:t>[STAA_E]</w:t>
            </w:r>
          </w:p>
          <w:p w14:paraId="6416CA84" w14:textId="42B3B38C" w:rsidR="00A4195C" w:rsidRPr="00690A3F" w:rsidRDefault="00A4195C" w:rsidP="008D5A8C">
            <w:r w:rsidRPr="007062C2">
              <w:t>[STIN_E]</w:t>
            </w:r>
          </w:p>
        </w:tc>
      </w:tr>
      <w:tr w:rsidR="00A4195C" w:rsidRPr="00690A3F" w14:paraId="2C049B38" w14:textId="77777777" w:rsidTr="00A4195C">
        <w:tc>
          <w:tcPr>
            <w:tcW w:w="470" w:type="pct"/>
          </w:tcPr>
          <w:p w14:paraId="6577CF9F" w14:textId="051A0F89" w:rsidR="00A4195C" w:rsidRPr="00690A3F" w:rsidRDefault="00A4195C" w:rsidP="00E90A63">
            <w:r w:rsidRPr="00690A3F">
              <w:t>R3</w:t>
            </w:r>
          </w:p>
        </w:tc>
        <w:tc>
          <w:tcPr>
            <w:tcW w:w="3181" w:type="pct"/>
          </w:tcPr>
          <w:p w14:paraId="4064EAF1" w14:textId="53D2AD0C" w:rsidR="00A4195C" w:rsidRPr="00690A3F" w:rsidRDefault="00A4195C" w:rsidP="00E90A63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690A3F">
              <w:rPr>
                <w:rFonts w:eastAsia="Calibri" w:cstheme="minorHAnsi"/>
                <w:sz w:val="20"/>
                <w:szCs w:val="20"/>
              </w:rPr>
              <w:t xml:space="preserve">Borger går på </w:t>
            </w:r>
            <w:r w:rsidRPr="00690A3F">
              <w:rPr>
                <w:rFonts w:eastAsia="Calibri" w:cstheme="minorHAnsi"/>
                <w:b/>
                <w:bCs/>
                <w:sz w:val="20"/>
                <w:szCs w:val="20"/>
              </w:rPr>
              <w:t>orlov</w:t>
            </w:r>
            <w:r w:rsidRPr="00690A3F">
              <w:rPr>
                <w:rFonts w:eastAsia="Calibri" w:cstheme="minorHAnsi"/>
                <w:sz w:val="20"/>
                <w:szCs w:val="20"/>
              </w:rPr>
              <w:t xml:space="preserve"> fra sit sygehusophold</w:t>
            </w:r>
          </w:p>
        </w:tc>
        <w:tc>
          <w:tcPr>
            <w:tcW w:w="672" w:type="pct"/>
          </w:tcPr>
          <w:p w14:paraId="7A95F3C4" w14:textId="3CF4713C" w:rsidR="00A4195C" w:rsidRPr="00690A3F" w:rsidRDefault="00EB6BDD" w:rsidP="00E90A63">
            <w:r w:rsidRPr="00690A3F">
              <w:fldChar w:fldCharType="begin"/>
            </w:r>
            <w:r w:rsidRPr="00690A3F">
              <w:instrText xml:space="preserve"> REF _Ref122526360 \r \h </w:instrText>
            </w:r>
            <w:r w:rsidRPr="00690A3F">
              <w:fldChar w:fldCharType="separate"/>
            </w:r>
            <w:r w:rsidR="007062C2">
              <w:t>3.3.5</w:t>
            </w:r>
            <w:r w:rsidRPr="00690A3F">
              <w:fldChar w:fldCharType="end"/>
            </w:r>
          </w:p>
        </w:tc>
        <w:tc>
          <w:tcPr>
            <w:tcW w:w="677" w:type="pct"/>
          </w:tcPr>
          <w:p w14:paraId="70AC21E2" w14:textId="40BAD0E7" w:rsidR="00A4195C" w:rsidRPr="00690A3F" w:rsidRDefault="00A4195C" w:rsidP="00E90A63">
            <w:r w:rsidRPr="00690A3F">
              <w:t>[STIN_F]</w:t>
            </w:r>
          </w:p>
          <w:p w14:paraId="05AF2AAB" w14:textId="77ADF3DC" w:rsidR="00A4195C" w:rsidRPr="00690A3F" w:rsidRDefault="00A4195C" w:rsidP="00E90A63">
            <w:r w:rsidRPr="00690A3F">
              <w:t>[STOR_F]</w:t>
            </w:r>
          </w:p>
        </w:tc>
      </w:tr>
      <w:tr w:rsidR="00A4195C" w:rsidRPr="00690A3F" w14:paraId="1640362A" w14:textId="77777777" w:rsidTr="00A4195C">
        <w:tc>
          <w:tcPr>
            <w:tcW w:w="470" w:type="pct"/>
          </w:tcPr>
          <w:p w14:paraId="5ECF783A" w14:textId="7A34B970" w:rsidR="00A4195C" w:rsidRPr="00690A3F" w:rsidRDefault="00A4195C" w:rsidP="00E90A63">
            <w:r w:rsidRPr="00690A3F">
              <w:t>R4</w:t>
            </w:r>
          </w:p>
        </w:tc>
        <w:tc>
          <w:tcPr>
            <w:tcW w:w="3181" w:type="pct"/>
          </w:tcPr>
          <w:p w14:paraId="5844423A" w14:textId="7191619D" w:rsidR="00A4195C" w:rsidRPr="00690A3F" w:rsidRDefault="00A4195C" w:rsidP="00E90A63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690A3F">
              <w:rPr>
                <w:rFonts w:eastAsia="Calibri" w:cstheme="minorHAnsi"/>
                <w:sz w:val="20"/>
                <w:szCs w:val="20"/>
              </w:rPr>
              <w:t xml:space="preserve">Borger returnerer til sygehuset fra sin </w:t>
            </w:r>
            <w:r w:rsidRPr="00690A3F">
              <w:rPr>
                <w:rFonts w:eastAsia="Calibri" w:cstheme="minorHAnsi"/>
                <w:b/>
                <w:bCs/>
                <w:sz w:val="20"/>
                <w:szCs w:val="20"/>
              </w:rPr>
              <w:t>orlov</w:t>
            </w:r>
          </w:p>
        </w:tc>
        <w:tc>
          <w:tcPr>
            <w:tcW w:w="672" w:type="pct"/>
          </w:tcPr>
          <w:p w14:paraId="4DADA042" w14:textId="530A4ADE" w:rsidR="00A4195C" w:rsidRPr="00690A3F" w:rsidRDefault="00AB05F6" w:rsidP="00E90A63">
            <w:r w:rsidRPr="00690A3F">
              <w:fldChar w:fldCharType="begin"/>
            </w:r>
            <w:r w:rsidRPr="00690A3F">
              <w:instrText xml:space="preserve"> REF _Ref117164774 \r \h </w:instrText>
            </w:r>
            <w:r w:rsidRPr="00690A3F">
              <w:fldChar w:fldCharType="separate"/>
            </w:r>
            <w:r w:rsidR="007062C2">
              <w:t>3.3.6</w:t>
            </w:r>
            <w:r w:rsidRPr="00690A3F">
              <w:fldChar w:fldCharType="end"/>
            </w:r>
          </w:p>
        </w:tc>
        <w:tc>
          <w:tcPr>
            <w:tcW w:w="677" w:type="pct"/>
          </w:tcPr>
          <w:p w14:paraId="6989DC5A" w14:textId="7AAA0D2B" w:rsidR="00A4195C" w:rsidRPr="00690A3F" w:rsidRDefault="00A4195C" w:rsidP="00E90A63">
            <w:r w:rsidRPr="00690A3F">
              <w:t>[STIN_G]</w:t>
            </w:r>
          </w:p>
          <w:p w14:paraId="640D3584" w14:textId="63A3C103" w:rsidR="00A4195C" w:rsidRPr="00690A3F" w:rsidRDefault="00A4195C" w:rsidP="00E90A63">
            <w:r w:rsidRPr="00690A3F">
              <w:t>[STOR_G]</w:t>
            </w:r>
          </w:p>
          <w:p w14:paraId="5F6DE6E8" w14:textId="0D3F08E1" w:rsidR="00A4195C" w:rsidRPr="00690A3F" w:rsidRDefault="00A4195C" w:rsidP="00884C75">
            <w:r w:rsidRPr="00690A3F">
              <w:t>[SLOR_G]</w:t>
            </w:r>
          </w:p>
        </w:tc>
      </w:tr>
      <w:tr w:rsidR="00A4195C" w:rsidRPr="00690A3F" w14:paraId="5D92BB10" w14:textId="77777777" w:rsidTr="00A4195C">
        <w:tc>
          <w:tcPr>
            <w:tcW w:w="470" w:type="pct"/>
          </w:tcPr>
          <w:p w14:paraId="6E21EA34" w14:textId="7305BF8B" w:rsidR="00A4195C" w:rsidRPr="00690A3F" w:rsidRDefault="00A4195C" w:rsidP="00E369B6">
            <w:r w:rsidRPr="00690A3F">
              <w:t>R6</w:t>
            </w:r>
          </w:p>
        </w:tc>
        <w:tc>
          <w:tcPr>
            <w:tcW w:w="3181" w:type="pct"/>
          </w:tcPr>
          <w:p w14:paraId="2622AF33" w14:textId="3E921DC6" w:rsidR="00A4195C" w:rsidRPr="00690A3F" w:rsidRDefault="00A4195C" w:rsidP="00E369B6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690A3F">
              <w:rPr>
                <w:rFonts w:eastAsia="Calibri" w:cstheme="minorHAnsi"/>
                <w:sz w:val="20"/>
                <w:szCs w:val="20"/>
              </w:rPr>
              <w:t xml:space="preserve">Borger </w:t>
            </w:r>
            <w:r w:rsidRPr="00690A3F">
              <w:rPr>
                <w:rFonts w:eastAsia="Calibri" w:cstheme="minorHAnsi"/>
                <w:b/>
                <w:bCs/>
                <w:sz w:val="20"/>
                <w:szCs w:val="20"/>
              </w:rPr>
              <w:t>afsluttes</w:t>
            </w:r>
            <w:r w:rsidRPr="00690A3F">
              <w:rPr>
                <w:rFonts w:eastAsia="Calibri" w:cstheme="minorHAnsi"/>
                <w:sz w:val="20"/>
                <w:szCs w:val="20"/>
              </w:rPr>
              <w:t>/udskrives</w:t>
            </w:r>
          </w:p>
        </w:tc>
        <w:tc>
          <w:tcPr>
            <w:tcW w:w="672" w:type="pct"/>
          </w:tcPr>
          <w:p w14:paraId="1BA7F6FF" w14:textId="56ED775B" w:rsidR="00A4195C" w:rsidRPr="00690A3F" w:rsidRDefault="00AB05F6" w:rsidP="00E369B6">
            <w:r w:rsidRPr="00690A3F">
              <w:fldChar w:fldCharType="begin"/>
            </w:r>
            <w:r w:rsidRPr="00690A3F">
              <w:instrText xml:space="preserve"> REF _Ref117164779 \r \h </w:instrText>
            </w:r>
            <w:r w:rsidRPr="00690A3F">
              <w:fldChar w:fldCharType="separate"/>
            </w:r>
            <w:r w:rsidR="007062C2">
              <w:t>3.3.7</w:t>
            </w:r>
            <w:r w:rsidRPr="00690A3F">
              <w:fldChar w:fldCharType="end"/>
            </w:r>
          </w:p>
        </w:tc>
        <w:tc>
          <w:tcPr>
            <w:tcW w:w="677" w:type="pct"/>
          </w:tcPr>
          <w:p w14:paraId="7BFB2C58" w14:textId="47B78574" w:rsidR="00A4195C" w:rsidRPr="00690A3F" w:rsidRDefault="00A4195C" w:rsidP="00E369B6">
            <w:r w:rsidRPr="00690A3F">
              <w:t>[STIN_H]</w:t>
            </w:r>
          </w:p>
          <w:p w14:paraId="4BECFC2A" w14:textId="77807EA4" w:rsidR="00A4195C" w:rsidRPr="00690A3F" w:rsidRDefault="00A4195C" w:rsidP="00E369B6">
            <w:r w:rsidRPr="00690A3F">
              <w:t>[SLHJ_H]</w:t>
            </w:r>
          </w:p>
        </w:tc>
      </w:tr>
      <w:tr w:rsidR="00A4195C" w:rsidRPr="00690A3F" w14:paraId="7E7CBD7D" w14:textId="77777777" w:rsidTr="00A4195C">
        <w:tc>
          <w:tcPr>
            <w:tcW w:w="470" w:type="pct"/>
          </w:tcPr>
          <w:p w14:paraId="0F9A961C" w14:textId="268BC953" w:rsidR="00A4195C" w:rsidRPr="00690A3F" w:rsidRDefault="00A4195C" w:rsidP="00884C75">
            <w:r w:rsidRPr="00690A3F">
              <w:t>R6</w:t>
            </w:r>
          </w:p>
        </w:tc>
        <w:tc>
          <w:tcPr>
            <w:tcW w:w="3181" w:type="pct"/>
          </w:tcPr>
          <w:p w14:paraId="387D793A" w14:textId="4AEE4841" w:rsidR="00A4195C" w:rsidRPr="00690A3F" w:rsidRDefault="00A4195C" w:rsidP="00884C75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690A3F">
              <w:rPr>
                <w:rFonts w:eastAsia="Calibri" w:cstheme="minorHAnsi"/>
                <w:sz w:val="20"/>
                <w:szCs w:val="20"/>
              </w:rPr>
              <w:t xml:space="preserve">Borger </w:t>
            </w:r>
            <w:r w:rsidRPr="00690A3F">
              <w:rPr>
                <w:rFonts w:eastAsia="Calibri" w:cstheme="minorHAnsi"/>
                <w:b/>
                <w:bCs/>
                <w:sz w:val="20"/>
                <w:szCs w:val="20"/>
              </w:rPr>
              <w:t>afsluttes</w:t>
            </w:r>
            <w:r w:rsidRPr="00690A3F">
              <w:rPr>
                <w:rFonts w:eastAsia="Calibri" w:cstheme="minorHAnsi"/>
                <w:sz w:val="20"/>
                <w:szCs w:val="20"/>
              </w:rPr>
              <w:t>/udskrives, fordi borger ikke er returneret til sygehuset efter endt orlov</w:t>
            </w:r>
          </w:p>
        </w:tc>
        <w:tc>
          <w:tcPr>
            <w:tcW w:w="672" w:type="pct"/>
          </w:tcPr>
          <w:p w14:paraId="40A083BB" w14:textId="3C2D881B" w:rsidR="00A4195C" w:rsidRPr="00690A3F" w:rsidRDefault="00AB05F6" w:rsidP="00884C75">
            <w:r w:rsidRPr="00690A3F">
              <w:fldChar w:fldCharType="begin"/>
            </w:r>
            <w:r w:rsidRPr="00690A3F">
              <w:instrText xml:space="preserve"> REF _Ref117164779 \r \h </w:instrText>
            </w:r>
            <w:r w:rsidRPr="00690A3F">
              <w:fldChar w:fldCharType="separate"/>
            </w:r>
            <w:r w:rsidR="007062C2">
              <w:t>3.3.7</w:t>
            </w:r>
            <w:r w:rsidRPr="00690A3F">
              <w:fldChar w:fldCharType="end"/>
            </w:r>
          </w:p>
        </w:tc>
        <w:tc>
          <w:tcPr>
            <w:tcW w:w="677" w:type="pct"/>
          </w:tcPr>
          <w:p w14:paraId="4FED45F4" w14:textId="0D76AD2A" w:rsidR="00A4195C" w:rsidRPr="00690A3F" w:rsidRDefault="00A4195C" w:rsidP="00884C75">
            <w:r w:rsidRPr="00690A3F">
              <w:t>[STIN_I]</w:t>
            </w:r>
          </w:p>
          <w:p w14:paraId="5CA177F5" w14:textId="049BE521" w:rsidR="00A4195C" w:rsidRPr="00690A3F" w:rsidRDefault="00A4195C" w:rsidP="00884C75">
            <w:r w:rsidRPr="00690A3F">
              <w:t>[STOR_I]</w:t>
            </w:r>
          </w:p>
          <w:p w14:paraId="0626183E" w14:textId="20FBDF37" w:rsidR="00A4195C" w:rsidRPr="00690A3F" w:rsidRDefault="00A4195C" w:rsidP="00884C75">
            <w:r w:rsidRPr="00690A3F">
              <w:t>[SLHJ_I]</w:t>
            </w:r>
          </w:p>
        </w:tc>
      </w:tr>
      <w:tr w:rsidR="00A4195C" w:rsidRPr="00690A3F" w14:paraId="49A63617" w14:textId="77777777" w:rsidTr="00A4195C">
        <w:tc>
          <w:tcPr>
            <w:tcW w:w="470" w:type="pct"/>
          </w:tcPr>
          <w:p w14:paraId="4A09C4D7" w14:textId="553A51C0" w:rsidR="00A4195C" w:rsidRPr="00690A3F" w:rsidRDefault="00A4195C" w:rsidP="00E369B6">
            <w:r w:rsidRPr="00690A3F">
              <w:t>R7</w:t>
            </w:r>
          </w:p>
        </w:tc>
        <w:tc>
          <w:tcPr>
            <w:tcW w:w="3181" w:type="pct"/>
          </w:tcPr>
          <w:p w14:paraId="73D151EE" w14:textId="50232AE3" w:rsidR="00A4195C" w:rsidRPr="00690A3F" w:rsidRDefault="00EC6A28" w:rsidP="00E369B6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690A3F">
              <w:rPr>
                <w:rFonts w:eastAsia="Calibri" w:cstheme="minorHAnsi"/>
                <w:sz w:val="20"/>
                <w:szCs w:val="20"/>
              </w:rPr>
              <w:t>Borger</w:t>
            </w:r>
            <w:r w:rsidR="00A4195C" w:rsidRPr="00690A3F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="00A4195C" w:rsidRPr="00690A3F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dør </w:t>
            </w:r>
            <w:r w:rsidR="00A4195C" w:rsidRPr="00690A3F">
              <w:rPr>
                <w:rFonts w:eastAsia="Calibri" w:cstheme="minorHAnsi"/>
                <w:sz w:val="20"/>
                <w:szCs w:val="20"/>
              </w:rPr>
              <w:t>ved ankomst</w:t>
            </w:r>
          </w:p>
        </w:tc>
        <w:tc>
          <w:tcPr>
            <w:tcW w:w="672" w:type="pct"/>
          </w:tcPr>
          <w:p w14:paraId="404111E5" w14:textId="48A51D02" w:rsidR="00A4195C" w:rsidRPr="00690A3F" w:rsidRDefault="00EB6BDD" w:rsidP="00E369B6">
            <w:r w:rsidRPr="00690A3F">
              <w:fldChar w:fldCharType="begin"/>
            </w:r>
            <w:r w:rsidRPr="00690A3F">
              <w:instrText xml:space="preserve"> REF _Ref122526329 \r \h </w:instrText>
            </w:r>
            <w:r w:rsidRPr="00690A3F">
              <w:fldChar w:fldCharType="separate"/>
            </w:r>
            <w:r w:rsidR="007062C2">
              <w:t>3.3.8</w:t>
            </w:r>
            <w:r w:rsidRPr="00690A3F">
              <w:fldChar w:fldCharType="end"/>
            </w:r>
          </w:p>
        </w:tc>
        <w:tc>
          <w:tcPr>
            <w:tcW w:w="677" w:type="pct"/>
          </w:tcPr>
          <w:p w14:paraId="26168983" w14:textId="496BEC96" w:rsidR="00A4195C" w:rsidRPr="00690A3F" w:rsidRDefault="00A4195C" w:rsidP="00E369B6">
            <w:r w:rsidRPr="00690A3F">
              <w:t>[MORS_J]</w:t>
            </w:r>
          </w:p>
        </w:tc>
      </w:tr>
      <w:tr w:rsidR="00A4195C" w:rsidRPr="00690A3F" w14:paraId="1C10AFEC" w14:textId="77777777" w:rsidTr="00A4195C">
        <w:tc>
          <w:tcPr>
            <w:tcW w:w="470" w:type="pct"/>
          </w:tcPr>
          <w:p w14:paraId="43263346" w14:textId="23CD9AF3" w:rsidR="00A4195C" w:rsidRPr="00690A3F" w:rsidRDefault="00A4195C" w:rsidP="00E369B6">
            <w:r w:rsidRPr="00690A3F">
              <w:t>R7</w:t>
            </w:r>
          </w:p>
        </w:tc>
        <w:tc>
          <w:tcPr>
            <w:tcW w:w="3181" w:type="pct"/>
          </w:tcPr>
          <w:p w14:paraId="2B89D009" w14:textId="304779D4" w:rsidR="00A4195C" w:rsidRPr="00690A3F" w:rsidRDefault="00EC6A28" w:rsidP="00E369B6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690A3F">
              <w:rPr>
                <w:rFonts w:eastAsia="Calibri" w:cstheme="minorHAnsi"/>
                <w:sz w:val="20"/>
                <w:szCs w:val="20"/>
              </w:rPr>
              <w:t>Borger</w:t>
            </w:r>
            <w:r w:rsidR="00A4195C" w:rsidRPr="00690A3F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="00A4195C" w:rsidRPr="00690A3F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dør </w:t>
            </w:r>
            <w:r w:rsidR="00A4195C" w:rsidRPr="00690A3F">
              <w:rPr>
                <w:rFonts w:eastAsia="Calibri" w:cstheme="minorHAnsi"/>
                <w:sz w:val="20"/>
                <w:szCs w:val="20"/>
              </w:rPr>
              <w:t>under sygehusophold</w:t>
            </w:r>
          </w:p>
        </w:tc>
        <w:tc>
          <w:tcPr>
            <w:tcW w:w="672" w:type="pct"/>
          </w:tcPr>
          <w:p w14:paraId="60FEA74F" w14:textId="77D345BD" w:rsidR="00A4195C" w:rsidRPr="00690A3F" w:rsidRDefault="00EB6BDD" w:rsidP="00E369B6">
            <w:r w:rsidRPr="00690A3F">
              <w:fldChar w:fldCharType="begin"/>
            </w:r>
            <w:r w:rsidRPr="00690A3F">
              <w:instrText xml:space="preserve"> REF _Ref122526329 \r \h </w:instrText>
            </w:r>
            <w:r w:rsidRPr="00690A3F">
              <w:fldChar w:fldCharType="separate"/>
            </w:r>
            <w:r w:rsidR="007062C2">
              <w:t>3.3.8</w:t>
            </w:r>
            <w:r w:rsidRPr="00690A3F">
              <w:fldChar w:fldCharType="end"/>
            </w:r>
          </w:p>
        </w:tc>
        <w:tc>
          <w:tcPr>
            <w:tcW w:w="677" w:type="pct"/>
          </w:tcPr>
          <w:p w14:paraId="3ED36E28" w14:textId="7FA4332E" w:rsidR="00A4195C" w:rsidRPr="00690A3F" w:rsidRDefault="00A4195C" w:rsidP="00E369B6">
            <w:r w:rsidRPr="00690A3F">
              <w:t>[STIN_K]</w:t>
            </w:r>
          </w:p>
          <w:p w14:paraId="61BFF46C" w14:textId="6198BB6A" w:rsidR="00A4195C" w:rsidRPr="00690A3F" w:rsidRDefault="00A4195C" w:rsidP="00E369B6">
            <w:r w:rsidRPr="00690A3F">
              <w:t>[MORS_K]</w:t>
            </w:r>
          </w:p>
        </w:tc>
      </w:tr>
      <w:tr w:rsidR="00A4195C" w:rsidRPr="00263384" w14:paraId="10C55499" w14:textId="77777777" w:rsidTr="00A4195C">
        <w:tc>
          <w:tcPr>
            <w:tcW w:w="470" w:type="pct"/>
          </w:tcPr>
          <w:p w14:paraId="374FCC3E" w14:textId="3939BB6B" w:rsidR="00A4195C" w:rsidRPr="00690A3F" w:rsidRDefault="00A4195C" w:rsidP="0075513F">
            <w:r w:rsidRPr="00690A3F">
              <w:t>R7</w:t>
            </w:r>
          </w:p>
        </w:tc>
        <w:tc>
          <w:tcPr>
            <w:tcW w:w="3181" w:type="pct"/>
          </w:tcPr>
          <w:p w14:paraId="0B5B27CA" w14:textId="7F8AA9AE" w:rsidR="00A4195C" w:rsidRPr="00690A3F" w:rsidRDefault="00EC6A28" w:rsidP="0075513F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690A3F">
              <w:rPr>
                <w:rFonts w:eastAsia="Calibri" w:cstheme="minorHAnsi"/>
                <w:sz w:val="20"/>
                <w:szCs w:val="20"/>
              </w:rPr>
              <w:t>Borger</w:t>
            </w:r>
            <w:r w:rsidR="00A4195C" w:rsidRPr="00690A3F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="00A4195C" w:rsidRPr="00690A3F">
              <w:rPr>
                <w:rFonts w:eastAsia="Calibri" w:cstheme="minorHAnsi"/>
                <w:b/>
                <w:bCs/>
                <w:sz w:val="20"/>
                <w:szCs w:val="20"/>
              </w:rPr>
              <w:t>dør</w:t>
            </w:r>
            <w:r w:rsidR="00A4195C" w:rsidRPr="00690A3F">
              <w:rPr>
                <w:rFonts w:eastAsia="Calibri" w:cstheme="minorHAnsi"/>
                <w:sz w:val="20"/>
                <w:szCs w:val="20"/>
              </w:rPr>
              <w:t xml:space="preserve"> under orlov</w:t>
            </w:r>
          </w:p>
        </w:tc>
        <w:tc>
          <w:tcPr>
            <w:tcW w:w="672" w:type="pct"/>
          </w:tcPr>
          <w:p w14:paraId="43122BE0" w14:textId="23910532" w:rsidR="00A4195C" w:rsidRPr="00690A3F" w:rsidRDefault="00EB6BDD" w:rsidP="0075513F">
            <w:r w:rsidRPr="00690A3F">
              <w:fldChar w:fldCharType="begin"/>
            </w:r>
            <w:r w:rsidRPr="00690A3F">
              <w:instrText xml:space="preserve"> REF _Ref122526329 \r \h </w:instrText>
            </w:r>
            <w:r w:rsidRPr="00690A3F">
              <w:fldChar w:fldCharType="separate"/>
            </w:r>
            <w:r w:rsidR="007062C2">
              <w:t>3.3.8</w:t>
            </w:r>
            <w:r w:rsidRPr="00690A3F">
              <w:fldChar w:fldCharType="end"/>
            </w:r>
          </w:p>
        </w:tc>
        <w:tc>
          <w:tcPr>
            <w:tcW w:w="677" w:type="pct"/>
          </w:tcPr>
          <w:p w14:paraId="2DB4FF23" w14:textId="025C2450" w:rsidR="00A4195C" w:rsidRPr="00F75A88" w:rsidRDefault="00A4195C" w:rsidP="0075513F">
            <w:pPr>
              <w:rPr>
                <w:lang w:val="sv-SE"/>
              </w:rPr>
            </w:pPr>
            <w:r w:rsidRPr="00F75A88">
              <w:rPr>
                <w:lang w:val="sv-SE"/>
              </w:rPr>
              <w:t>[STIN_L]</w:t>
            </w:r>
          </w:p>
          <w:p w14:paraId="13AC9BDD" w14:textId="5768535D" w:rsidR="00A4195C" w:rsidRPr="00F75A88" w:rsidRDefault="00A4195C" w:rsidP="0075513F">
            <w:pPr>
              <w:rPr>
                <w:lang w:val="sv-SE"/>
              </w:rPr>
            </w:pPr>
            <w:r w:rsidRPr="00F75A88">
              <w:rPr>
                <w:lang w:val="sv-SE"/>
              </w:rPr>
              <w:t>[STOR_L]</w:t>
            </w:r>
          </w:p>
          <w:p w14:paraId="081E62EA" w14:textId="7FBDE91D" w:rsidR="00A4195C" w:rsidRPr="00F75A88" w:rsidRDefault="00A4195C" w:rsidP="0075513F">
            <w:pPr>
              <w:rPr>
                <w:lang w:val="sv-SE"/>
              </w:rPr>
            </w:pPr>
            <w:r w:rsidRPr="00F75A88">
              <w:rPr>
                <w:lang w:val="sv-SE"/>
              </w:rPr>
              <w:t>[MORS_L]</w:t>
            </w:r>
          </w:p>
        </w:tc>
      </w:tr>
      <w:tr w:rsidR="00A4195C" w:rsidRPr="00690A3F" w14:paraId="593940F0" w14:textId="78C8AE7D" w:rsidTr="00A4195C">
        <w:tc>
          <w:tcPr>
            <w:tcW w:w="470" w:type="pct"/>
          </w:tcPr>
          <w:p w14:paraId="2EAD7A3D" w14:textId="4D4DC7DA" w:rsidR="00A4195C" w:rsidRPr="00690A3F" w:rsidRDefault="00A4195C" w:rsidP="00E369B6">
            <w:r w:rsidRPr="00690A3F">
              <w:t>R8</w:t>
            </w:r>
          </w:p>
        </w:tc>
        <w:tc>
          <w:tcPr>
            <w:tcW w:w="3181" w:type="pct"/>
          </w:tcPr>
          <w:p w14:paraId="503752B2" w14:textId="7F5D721D" w:rsidR="00A4195C" w:rsidRPr="00690A3F" w:rsidRDefault="00A4195C" w:rsidP="00E369B6">
            <w:pPr>
              <w:rPr>
                <w:sz w:val="20"/>
                <w:szCs w:val="20"/>
              </w:rPr>
            </w:pPr>
            <w:r w:rsidRPr="00690A3F">
              <w:rPr>
                <w:b/>
                <w:sz w:val="20"/>
                <w:szCs w:val="20"/>
              </w:rPr>
              <w:t>Manuel afslutning</w:t>
            </w:r>
            <w:r w:rsidRPr="00690A3F">
              <w:rPr>
                <w:sz w:val="20"/>
                <w:szCs w:val="20"/>
              </w:rPr>
              <w:t xml:space="preserve"> af sygehusophold i modtagersystem</w:t>
            </w:r>
          </w:p>
        </w:tc>
        <w:tc>
          <w:tcPr>
            <w:tcW w:w="672" w:type="pct"/>
          </w:tcPr>
          <w:p w14:paraId="756C5D03" w14:textId="2CD5B6A5" w:rsidR="00A4195C" w:rsidRPr="00690A3F" w:rsidRDefault="00AB05F6" w:rsidP="00E369B6">
            <w:r w:rsidRPr="00690A3F">
              <w:fldChar w:fldCharType="begin"/>
            </w:r>
            <w:r w:rsidRPr="00690A3F">
              <w:instrText xml:space="preserve"> REF _Ref117164812 \r \h </w:instrText>
            </w:r>
            <w:r w:rsidR="005B26E9" w:rsidRPr="00690A3F">
              <w:instrText xml:space="preserve"> \* MERGEFORMAT </w:instrText>
            </w:r>
            <w:r w:rsidRPr="00690A3F">
              <w:fldChar w:fldCharType="separate"/>
            </w:r>
            <w:r w:rsidR="007062C2">
              <w:t>3.3.9</w:t>
            </w:r>
            <w:r w:rsidRPr="00690A3F">
              <w:fldChar w:fldCharType="end"/>
            </w:r>
          </w:p>
        </w:tc>
        <w:tc>
          <w:tcPr>
            <w:tcW w:w="677" w:type="pct"/>
          </w:tcPr>
          <w:p w14:paraId="45DAFAD4" w14:textId="4E3E8C66" w:rsidR="00A4195C" w:rsidRPr="00690A3F" w:rsidRDefault="00C91EF4" w:rsidP="00E369B6">
            <w:r w:rsidRPr="00690A3F">
              <w:t>[STIN_M]</w:t>
            </w:r>
          </w:p>
        </w:tc>
      </w:tr>
      <w:tr w:rsidR="00A4195C" w:rsidRPr="005822CE" w14:paraId="04EEB893" w14:textId="32D4F88A" w:rsidTr="00A4195C">
        <w:tc>
          <w:tcPr>
            <w:tcW w:w="470" w:type="pct"/>
          </w:tcPr>
          <w:p w14:paraId="11CAA80E" w14:textId="61095CBB" w:rsidR="00A4195C" w:rsidRPr="00690A3F" w:rsidRDefault="00A4195C" w:rsidP="00E369B6">
            <w:r w:rsidRPr="00690A3F">
              <w:t>R.CANC</w:t>
            </w:r>
          </w:p>
        </w:tc>
        <w:tc>
          <w:tcPr>
            <w:tcW w:w="3181" w:type="pct"/>
          </w:tcPr>
          <w:p w14:paraId="269DE5F2" w14:textId="79AC07E0" w:rsidR="00A4195C" w:rsidRPr="00690A3F" w:rsidRDefault="00A4195C" w:rsidP="009F40C9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690A3F">
              <w:rPr>
                <w:rFonts w:eastAsia="Calibri" w:cstheme="minorHAnsi"/>
                <w:sz w:val="20"/>
                <w:szCs w:val="20"/>
              </w:rPr>
              <w:t xml:space="preserve">Modtagelse af </w:t>
            </w:r>
            <w:r w:rsidRPr="00690A3F">
              <w:rPr>
                <w:rFonts w:eastAsia="Calibri" w:cstheme="minorHAnsi"/>
                <w:b/>
                <w:bCs/>
                <w:sz w:val="20"/>
                <w:szCs w:val="20"/>
              </w:rPr>
              <w:t>annullering</w:t>
            </w:r>
            <w:r w:rsidRPr="00690A3F">
              <w:rPr>
                <w:rFonts w:eastAsia="Calibri" w:cstheme="minorHAnsi"/>
                <w:sz w:val="20"/>
                <w:szCs w:val="20"/>
              </w:rPr>
              <w:t xml:space="preserve"> (forkert patient/cpr.nr</w:t>
            </w:r>
            <w:r w:rsidR="00EC6A28" w:rsidRPr="00690A3F">
              <w:rPr>
                <w:rFonts w:eastAsia="Calibri" w:cstheme="minorHAnsi"/>
                <w:sz w:val="20"/>
                <w:szCs w:val="20"/>
              </w:rPr>
              <w:t xml:space="preserve"> eller forkert type af sygehusophold</w:t>
            </w:r>
            <w:r w:rsidRPr="00690A3F">
              <w:rPr>
                <w:rFonts w:eastAsia="Calibri" w:cstheme="minorHAnsi"/>
                <w:sz w:val="20"/>
                <w:szCs w:val="20"/>
              </w:rPr>
              <w:t>)</w:t>
            </w:r>
          </w:p>
        </w:tc>
        <w:tc>
          <w:tcPr>
            <w:tcW w:w="672" w:type="pct"/>
          </w:tcPr>
          <w:p w14:paraId="128B4BFC" w14:textId="58A1E774" w:rsidR="00A4195C" w:rsidRPr="00690A3F" w:rsidRDefault="00AB05F6" w:rsidP="00E369B6">
            <w:r w:rsidRPr="00690A3F">
              <w:fldChar w:fldCharType="begin"/>
            </w:r>
            <w:r w:rsidRPr="00690A3F">
              <w:instrText xml:space="preserve"> REF _Ref117164816 \r \h </w:instrText>
            </w:r>
            <w:r w:rsidR="005B26E9" w:rsidRPr="00690A3F">
              <w:instrText xml:space="preserve"> \* MERGEFORMAT </w:instrText>
            </w:r>
            <w:r w:rsidRPr="00690A3F">
              <w:fldChar w:fldCharType="separate"/>
            </w:r>
            <w:r w:rsidR="007062C2">
              <w:rPr>
                <w:b/>
                <w:bCs/>
              </w:rPr>
              <w:t>Fejl! Henvisningskilde ikke fundet.</w:t>
            </w:r>
            <w:r w:rsidRPr="00690A3F">
              <w:fldChar w:fldCharType="end"/>
            </w:r>
          </w:p>
        </w:tc>
        <w:tc>
          <w:tcPr>
            <w:tcW w:w="677" w:type="pct"/>
          </w:tcPr>
          <w:p w14:paraId="1AF73AB5" w14:textId="300E3E55" w:rsidR="00A4195C" w:rsidRPr="00F75A88" w:rsidRDefault="00A4195C" w:rsidP="00E369B6">
            <w:pPr>
              <w:rPr>
                <w:lang w:val="en-US"/>
              </w:rPr>
            </w:pPr>
            <w:r w:rsidRPr="00F75A88">
              <w:rPr>
                <w:lang w:val="en-US"/>
              </w:rPr>
              <w:t>[STIN_</w:t>
            </w:r>
            <w:r w:rsidR="00C91EF4" w:rsidRPr="00F75A88">
              <w:rPr>
                <w:lang w:val="en-US"/>
              </w:rPr>
              <w:t>N</w:t>
            </w:r>
            <w:r w:rsidRPr="00F75A88">
              <w:rPr>
                <w:lang w:val="en-US"/>
              </w:rPr>
              <w:t>]</w:t>
            </w:r>
          </w:p>
          <w:p w14:paraId="2F4F9569" w14:textId="3C3AB88A" w:rsidR="00A4195C" w:rsidRPr="00F75A88" w:rsidRDefault="00A4195C" w:rsidP="00E369B6">
            <w:pPr>
              <w:rPr>
                <w:lang w:val="en-US"/>
              </w:rPr>
            </w:pPr>
            <w:r w:rsidRPr="00F75A88">
              <w:rPr>
                <w:lang w:val="en-US"/>
              </w:rPr>
              <w:t>[AN_STIN_</w:t>
            </w:r>
            <w:r w:rsidR="00C91EF4" w:rsidRPr="00F75A88">
              <w:rPr>
                <w:lang w:val="en-US"/>
              </w:rPr>
              <w:t>N</w:t>
            </w:r>
            <w:r w:rsidRPr="00F75A88">
              <w:rPr>
                <w:lang w:val="en-US"/>
              </w:rPr>
              <w:t>]</w:t>
            </w:r>
          </w:p>
        </w:tc>
      </w:tr>
      <w:tr w:rsidR="00A4195C" w:rsidRPr="005822CE" w14:paraId="5D391B18" w14:textId="2CE8B6E0" w:rsidTr="00A4195C">
        <w:tc>
          <w:tcPr>
            <w:tcW w:w="470" w:type="pct"/>
          </w:tcPr>
          <w:p w14:paraId="0CCBC6E5" w14:textId="4F57DD5F" w:rsidR="00A4195C" w:rsidRPr="00690A3F" w:rsidRDefault="00A4195C" w:rsidP="00E369B6">
            <w:r w:rsidRPr="00690A3F">
              <w:lastRenderedPageBreak/>
              <w:t>R.CORR</w:t>
            </w:r>
          </w:p>
        </w:tc>
        <w:tc>
          <w:tcPr>
            <w:tcW w:w="3181" w:type="pct"/>
          </w:tcPr>
          <w:p w14:paraId="0099FA3D" w14:textId="18AE152A" w:rsidR="00A4195C" w:rsidRPr="00690A3F" w:rsidRDefault="00A4195C" w:rsidP="00577741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690A3F">
              <w:rPr>
                <w:rFonts w:eastAsia="Calibri" w:cstheme="minorHAnsi"/>
                <w:sz w:val="20"/>
                <w:szCs w:val="20"/>
              </w:rPr>
              <w:t xml:space="preserve">Modtagelse af </w:t>
            </w:r>
            <w:r w:rsidRPr="00690A3F">
              <w:rPr>
                <w:rFonts w:eastAsia="Calibri" w:cstheme="minorHAnsi"/>
                <w:b/>
                <w:bCs/>
                <w:sz w:val="20"/>
                <w:szCs w:val="20"/>
              </w:rPr>
              <w:t>rettelse</w:t>
            </w:r>
            <w:r w:rsidRPr="00690A3F">
              <w:rPr>
                <w:rFonts w:eastAsia="Calibri" w:cstheme="minorHAnsi"/>
                <w:sz w:val="20"/>
                <w:szCs w:val="20"/>
              </w:rPr>
              <w:t xml:space="preserve"> (forkert tidspunkt)</w:t>
            </w:r>
          </w:p>
        </w:tc>
        <w:tc>
          <w:tcPr>
            <w:tcW w:w="672" w:type="pct"/>
          </w:tcPr>
          <w:p w14:paraId="2E21AEBC" w14:textId="6C901AB6" w:rsidR="00A4195C" w:rsidRPr="00690A3F" w:rsidRDefault="00AB05F6" w:rsidP="00E369B6">
            <w:r w:rsidRPr="00690A3F">
              <w:fldChar w:fldCharType="begin"/>
            </w:r>
            <w:r w:rsidRPr="00690A3F">
              <w:instrText xml:space="preserve"> REF _Ref117164822 \r \h </w:instrText>
            </w:r>
            <w:r w:rsidRPr="00690A3F">
              <w:fldChar w:fldCharType="separate"/>
            </w:r>
            <w:r w:rsidR="007062C2">
              <w:t>3.3.10</w:t>
            </w:r>
            <w:r w:rsidRPr="00690A3F">
              <w:fldChar w:fldCharType="end"/>
            </w:r>
          </w:p>
        </w:tc>
        <w:tc>
          <w:tcPr>
            <w:tcW w:w="677" w:type="pct"/>
          </w:tcPr>
          <w:p w14:paraId="50C87319" w14:textId="2386512D" w:rsidR="00A4195C" w:rsidRPr="005822CE" w:rsidRDefault="00A4195C" w:rsidP="00E369B6">
            <w:pPr>
              <w:rPr>
                <w:lang w:val="en-GB"/>
              </w:rPr>
            </w:pPr>
            <w:r w:rsidRPr="005822CE">
              <w:rPr>
                <w:lang w:val="en-GB"/>
              </w:rPr>
              <w:t>[STIN_O]</w:t>
            </w:r>
          </w:p>
          <w:p w14:paraId="76BC78F4" w14:textId="0959E4A5" w:rsidR="00A4195C" w:rsidRPr="005822CE" w:rsidRDefault="00A4195C" w:rsidP="00E369B6">
            <w:pPr>
              <w:rPr>
                <w:lang w:val="en-GB"/>
              </w:rPr>
            </w:pPr>
            <w:r w:rsidRPr="005822CE">
              <w:rPr>
                <w:lang w:val="en-GB"/>
              </w:rPr>
              <w:t>[RE_STIN_O]</w:t>
            </w:r>
          </w:p>
        </w:tc>
      </w:tr>
      <w:tr w:rsidR="00A4195C" w:rsidRPr="005822CE" w14:paraId="1F405EA4" w14:textId="77777777" w:rsidTr="00A4195C">
        <w:tc>
          <w:tcPr>
            <w:tcW w:w="470" w:type="pct"/>
          </w:tcPr>
          <w:p w14:paraId="4467BADE" w14:textId="7172876D" w:rsidR="00A4195C" w:rsidRPr="00690A3F" w:rsidRDefault="00A4195C" w:rsidP="00E369B6">
            <w:r w:rsidRPr="00690A3F">
              <w:t>R.CORR</w:t>
            </w:r>
          </w:p>
        </w:tc>
        <w:tc>
          <w:tcPr>
            <w:tcW w:w="3181" w:type="pct"/>
          </w:tcPr>
          <w:p w14:paraId="5A78B0A3" w14:textId="0A52E6FD" w:rsidR="00A4195C" w:rsidRPr="00690A3F" w:rsidRDefault="00A4195C" w:rsidP="00E369B6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690A3F">
              <w:rPr>
                <w:rFonts w:eastAsia="Calibri" w:cstheme="minorHAnsi"/>
                <w:sz w:val="20"/>
                <w:szCs w:val="20"/>
              </w:rPr>
              <w:t xml:space="preserve">Modtagelse af </w:t>
            </w:r>
            <w:r w:rsidRPr="00690A3F">
              <w:rPr>
                <w:rFonts w:eastAsia="Calibri" w:cstheme="minorHAnsi"/>
                <w:b/>
                <w:bCs/>
                <w:sz w:val="20"/>
                <w:szCs w:val="20"/>
              </w:rPr>
              <w:t>rettelse</w:t>
            </w:r>
            <w:r w:rsidRPr="00690A3F">
              <w:rPr>
                <w:rFonts w:eastAsia="Calibri" w:cstheme="minorHAnsi"/>
                <w:sz w:val="20"/>
                <w:szCs w:val="20"/>
              </w:rPr>
              <w:t xml:space="preserve"> (forkert sygehusafdeling)</w:t>
            </w:r>
          </w:p>
        </w:tc>
        <w:tc>
          <w:tcPr>
            <w:tcW w:w="672" w:type="pct"/>
          </w:tcPr>
          <w:p w14:paraId="631D3CD2" w14:textId="7752CC1B" w:rsidR="00A4195C" w:rsidRPr="00690A3F" w:rsidRDefault="00AB05F6" w:rsidP="00E369B6">
            <w:r w:rsidRPr="00690A3F">
              <w:fldChar w:fldCharType="begin"/>
            </w:r>
            <w:r w:rsidRPr="00690A3F">
              <w:instrText xml:space="preserve"> REF _Ref117164822 \r \h </w:instrText>
            </w:r>
            <w:r w:rsidRPr="00690A3F">
              <w:fldChar w:fldCharType="separate"/>
            </w:r>
            <w:r w:rsidR="007062C2">
              <w:t>3.3.10</w:t>
            </w:r>
            <w:r w:rsidRPr="00690A3F">
              <w:fldChar w:fldCharType="end"/>
            </w:r>
          </w:p>
        </w:tc>
        <w:tc>
          <w:tcPr>
            <w:tcW w:w="677" w:type="pct"/>
          </w:tcPr>
          <w:p w14:paraId="7EA3378B" w14:textId="4A72C4C1" w:rsidR="00A4195C" w:rsidRPr="005822CE" w:rsidRDefault="00A4195C" w:rsidP="00577741">
            <w:pPr>
              <w:rPr>
                <w:lang w:val="en-GB"/>
              </w:rPr>
            </w:pPr>
            <w:r w:rsidRPr="005822CE">
              <w:rPr>
                <w:lang w:val="en-GB"/>
              </w:rPr>
              <w:t>[STIN_P]</w:t>
            </w:r>
          </w:p>
          <w:p w14:paraId="3E09F673" w14:textId="03968FB5" w:rsidR="00A4195C" w:rsidRPr="005822CE" w:rsidRDefault="00A4195C" w:rsidP="005B26E9">
            <w:pPr>
              <w:keepNext/>
              <w:rPr>
                <w:lang w:val="en-GB"/>
              </w:rPr>
            </w:pPr>
            <w:r w:rsidRPr="005822CE">
              <w:rPr>
                <w:lang w:val="en-GB"/>
              </w:rPr>
              <w:t>[RE_STIN_P]</w:t>
            </w:r>
          </w:p>
        </w:tc>
      </w:tr>
    </w:tbl>
    <w:p w14:paraId="24772AA2" w14:textId="6B4D24AC" w:rsidR="00460447" w:rsidRPr="00690A3F" w:rsidRDefault="005B26E9" w:rsidP="005B26E9">
      <w:pPr>
        <w:pStyle w:val="Billedtekst"/>
      </w:pPr>
      <w:bookmarkStart w:id="29" w:name="_Ref122511661"/>
      <w:bookmarkStart w:id="30" w:name="_Ref117164734"/>
      <w:r w:rsidRPr="00690A3F">
        <w:t xml:space="preserve">Tabel </w:t>
      </w:r>
      <w:fldSimple w:instr=" SEQ Tabel \* ARABIC ">
        <w:r w:rsidR="007062C2">
          <w:rPr>
            <w:noProof/>
          </w:rPr>
          <w:t>2</w:t>
        </w:r>
      </w:fldSimple>
      <w:bookmarkEnd w:id="29"/>
      <w:r w:rsidRPr="00690A3F">
        <w:t xml:space="preserve">: Oversigtstabel over </w:t>
      </w:r>
      <w:proofErr w:type="spellStart"/>
      <w:r w:rsidRPr="00690A3F">
        <w:t>use</w:t>
      </w:r>
      <w:proofErr w:type="spellEnd"/>
      <w:r w:rsidRPr="00690A3F">
        <w:t xml:space="preserve"> cases, som testes</w:t>
      </w:r>
    </w:p>
    <w:p w14:paraId="03F23445" w14:textId="3FFE93C1" w:rsidR="00413BF6" w:rsidRPr="00690A3F" w:rsidRDefault="0089477B" w:rsidP="003E0C7F">
      <w:pPr>
        <w:pStyle w:val="Overskrift3"/>
      </w:pPr>
      <w:bookmarkStart w:id="31" w:name="_Ref122526085"/>
      <w:proofErr w:type="spellStart"/>
      <w:r w:rsidRPr="00690A3F">
        <w:t>Use</w:t>
      </w:r>
      <w:proofErr w:type="spellEnd"/>
      <w:r w:rsidRPr="00690A3F">
        <w:t xml:space="preserve"> case R1: Borger indlægges/modtagelse af [STIN] med anmodning om XDIS16</w:t>
      </w:r>
      <w:bookmarkEnd w:id="30"/>
      <w:bookmarkEnd w:id="31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327CB1" w:rsidRPr="00690A3F" w14:paraId="58A89013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3B85A65A" w14:textId="4F8EB8DB" w:rsidR="00627CDD" w:rsidRPr="00690A3F" w:rsidRDefault="00327CB1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690A3F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114B9387" w14:textId="77777777" w:rsidR="00627CDD" w:rsidRPr="00690A3F" w:rsidRDefault="00627CDD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690A3F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1B676ACD" w14:textId="4D9CD956" w:rsidR="00627CDD" w:rsidRPr="00690A3F" w:rsidRDefault="00214C39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690A3F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978FC42" w14:textId="77777777" w:rsidR="00627CDD" w:rsidRPr="00690A3F" w:rsidRDefault="00627CDD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690A3F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61725C3F" w14:textId="77777777" w:rsidR="00627CDD" w:rsidRPr="00690A3F" w:rsidRDefault="00627CDD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690A3F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7B49C8C8" w14:textId="77777777" w:rsidR="00627CDD" w:rsidRPr="00690A3F" w:rsidRDefault="00627CDD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690A3F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MedCom vurdering</w:t>
            </w:r>
          </w:p>
        </w:tc>
      </w:tr>
      <w:tr w:rsidR="0089477B" w:rsidRPr="00690A3F" w14:paraId="5FF89516" w14:textId="77777777" w:rsidTr="00DE20A1">
        <w:trPr>
          <w:cantSplit/>
        </w:trPr>
        <w:tc>
          <w:tcPr>
            <w:tcW w:w="332" w:type="pct"/>
          </w:tcPr>
          <w:p w14:paraId="11DB24B9" w14:textId="77777777" w:rsidR="0089477B" w:rsidRPr="007062C2" w:rsidRDefault="0089477B" w:rsidP="00214C39">
            <w:pPr>
              <w:pStyle w:val="Overskrift4"/>
              <w:keepNext w:val="0"/>
              <w:widowControl w:val="0"/>
              <w:rPr>
                <w:rFonts w:eastAsia="Calibri"/>
                <w:lang w:val="da-DK"/>
              </w:rPr>
            </w:pPr>
            <w:bookmarkStart w:id="32" w:name="_Ref117164662"/>
          </w:p>
        </w:tc>
        <w:bookmarkEnd w:id="32"/>
        <w:tc>
          <w:tcPr>
            <w:tcW w:w="1400" w:type="pct"/>
          </w:tcPr>
          <w:p w14:paraId="3B0B5536" w14:textId="423124A4" w:rsidR="00941C25" w:rsidRPr="00690A3F" w:rsidRDefault="00941C25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rFonts w:eastAsia="Times New Roman" w:cs="Calibri"/>
                <w:b/>
                <w:bCs/>
                <w:szCs w:val="24"/>
                <w:lang w:val="da-DK"/>
              </w:rPr>
              <w:t>Borger indlægges</w:t>
            </w:r>
          </w:p>
          <w:p w14:paraId="22DA55C1" w14:textId="2C7EB1A1" w:rsidR="0089477B" w:rsidRPr="00690A3F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>Indlæs testdata og vis, at SUT-bruger kan se, at der er modtaget</w:t>
            </w:r>
            <w:r w:rsidR="0027356F" w:rsidRPr="00690A3F">
              <w:rPr>
                <w:rFonts w:eastAsia="Times New Roman" w:cs="Calibri"/>
                <w:szCs w:val="24"/>
                <w:lang w:val="da-DK"/>
              </w:rPr>
              <w:t xml:space="preserve"> Advis om sygehus</w:t>
            </w:r>
            <w:r w:rsidR="00214C39" w:rsidRPr="00690A3F">
              <w:rPr>
                <w:rFonts w:eastAsia="Times New Roman" w:cs="Calibri"/>
                <w:szCs w:val="24"/>
                <w:lang w:val="da-DK"/>
              </w:rPr>
              <w:t>o</w:t>
            </w:r>
            <w:r w:rsidR="0027356F" w:rsidRPr="00690A3F">
              <w:rPr>
                <w:rFonts w:eastAsia="Times New Roman" w:cs="Calibri"/>
                <w:szCs w:val="24"/>
                <w:lang w:val="da-DK"/>
              </w:rPr>
              <w:t>phold af typen</w:t>
            </w:r>
            <w:r w:rsidRPr="00690A3F">
              <w:rPr>
                <w:rFonts w:eastAsia="Times New Roman" w:cs="Calibri"/>
                <w:szCs w:val="24"/>
                <w:lang w:val="da-DK"/>
              </w:rPr>
              <w:t>: „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Start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indlagt</w:t>
            </w:r>
            <w:r w:rsidRPr="00690A3F">
              <w:rPr>
                <w:rFonts w:eastAsia="Times New Roman" w:cs="Calibri"/>
                <w:szCs w:val="24"/>
                <w:lang w:val="da-DK"/>
              </w:rPr>
              <w:t>“</w:t>
            </w:r>
            <w:r w:rsidR="005344E3" w:rsidRPr="00690A3F">
              <w:rPr>
                <w:rFonts w:eastAsia="Times New Roman" w:cs="Calibri"/>
                <w:szCs w:val="24"/>
                <w:lang w:val="da-DK"/>
              </w:rPr>
              <w:t>.</w:t>
            </w:r>
          </w:p>
          <w:p w14:paraId="404AB96F" w14:textId="77777777" w:rsidR="005344E3" w:rsidRPr="00690A3F" w:rsidRDefault="005344E3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1F1C83D5" w14:textId="77777777" w:rsidR="0089477B" w:rsidRPr="00690A3F" w:rsidRDefault="0089477B" w:rsidP="007062C2">
            <w:pPr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23FA45D1" w14:textId="264FBC77" w:rsidR="0089477B" w:rsidRPr="007062C2" w:rsidRDefault="00F76B17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[STIN_A]</w:t>
            </w:r>
          </w:p>
        </w:tc>
        <w:tc>
          <w:tcPr>
            <w:tcW w:w="1107" w:type="pct"/>
          </w:tcPr>
          <w:p w14:paraId="257C13CE" w14:textId="3E2A6198" w:rsidR="0089477B" w:rsidRPr="00690A3F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SUT-bruger kan se, at der er modtaget </w:t>
            </w:r>
            <w:r w:rsidR="00214C39" w:rsidRPr="00690A3F">
              <w:rPr>
                <w:rFonts w:eastAsia="Times New Roman" w:cs="Calibri"/>
                <w:szCs w:val="24"/>
                <w:lang w:val="da-DK"/>
              </w:rPr>
              <w:t xml:space="preserve">Advis om sygehusophold </w:t>
            </w:r>
            <w:r w:rsidRPr="00690A3F">
              <w:rPr>
                <w:rFonts w:eastAsia="Times New Roman" w:cs="Calibri"/>
                <w:szCs w:val="24"/>
                <w:lang w:val="da-DK"/>
              </w:rPr>
              <w:t>af typen: ”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Start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indlagt</w:t>
            </w:r>
            <w:r w:rsidRPr="00690A3F">
              <w:rPr>
                <w:rFonts w:eastAsia="Times New Roman" w:cs="Calibri"/>
                <w:szCs w:val="24"/>
                <w:lang w:val="da-DK"/>
              </w:rPr>
              <w:t>”</w:t>
            </w:r>
          </w:p>
          <w:p w14:paraId="07ECF59C" w14:textId="1AA80CF2" w:rsidR="0027356F" w:rsidRPr="00690A3F" w:rsidRDefault="0027356F" w:rsidP="00214C39">
            <w:pPr>
              <w:widowControl w:val="0"/>
              <w:spacing w:before="60" w:after="120"/>
              <w:rPr>
                <w:szCs w:val="24"/>
                <w:lang w:val="da-DK"/>
              </w:rPr>
            </w:pPr>
            <w:r w:rsidRPr="00690A3F">
              <w:rPr>
                <w:szCs w:val="24"/>
                <w:lang w:val="da-DK"/>
              </w:rPr>
              <w:t>SUT-bruger kan (som minimum) se følgende:</w:t>
            </w:r>
          </w:p>
          <w:p w14:paraId="28971DB1" w14:textId="77777777" w:rsidR="0027356F" w:rsidRPr="00690A3F" w:rsidRDefault="0027356F" w:rsidP="00214C39">
            <w:pPr>
              <w:widowControl w:val="0"/>
              <w:numPr>
                <w:ilvl w:val="0"/>
                <w:numId w:val="15"/>
              </w:numPr>
              <w:spacing w:before="60" w:after="160" w:line="259" w:lineRule="auto"/>
              <w:contextualSpacing/>
              <w:rPr>
                <w:szCs w:val="24"/>
                <w:lang w:val="da-DK"/>
              </w:rPr>
            </w:pPr>
            <w:r w:rsidRPr="00690A3F">
              <w:rPr>
                <w:szCs w:val="24"/>
                <w:lang w:val="da-DK"/>
              </w:rPr>
              <w:t>Borgerens cpr.nr.</w:t>
            </w:r>
          </w:p>
          <w:p w14:paraId="188B7E50" w14:textId="399E6D8D" w:rsidR="00D50C7C" w:rsidRPr="00690A3F" w:rsidRDefault="00D50C7C" w:rsidP="00214C39">
            <w:pPr>
              <w:widowControl w:val="0"/>
              <w:numPr>
                <w:ilvl w:val="0"/>
                <w:numId w:val="15"/>
              </w:numPr>
              <w:spacing w:before="60" w:after="160" w:line="259" w:lineRule="auto"/>
              <w:contextualSpacing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szCs w:val="24"/>
                <w:lang w:val="da-DK"/>
              </w:rPr>
              <w:t>Status for sygehusophold: ”</w:t>
            </w:r>
            <w:r w:rsidR="00F62AF8" w:rsidRPr="00690A3F">
              <w:rPr>
                <w:szCs w:val="24"/>
                <w:lang w:val="da-DK"/>
              </w:rPr>
              <w:t>Start</w:t>
            </w:r>
            <w:r w:rsidRPr="00690A3F">
              <w:rPr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szCs w:val="24"/>
                <w:lang w:val="da-DK"/>
              </w:rPr>
              <w:t>indlagt</w:t>
            </w:r>
            <w:r w:rsidRPr="00690A3F">
              <w:rPr>
                <w:szCs w:val="24"/>
                <w:lang w:val="da-DK"/>
              </w:rPr>
              <w:t>”</w:t>
            </w:r>
          </w:p>
          <w:p w14:paraId="485AD5BC" w14:textId="0F59982B" w:rsidR="0027356F" w:rsidRPr="00690A3F" w:rsidRDefault="0027356F" w:rsidP="00214C39">
            <w:pPr>
              <w:widowControl w:val="0"/>
              <w:numPr>
                <w:ilvl w:val="0"/>
                <w:numId w:val="15"/>
              </w:numPr>
              <w:spacing w:before="60" w:after="160" w:line="259" w:lineRule="auto"/>
              <w:contextualSpacing/>
              <w:rPr>
                <w:szCs w:val="24"/>
                <w:lang w:val="da-DK"/>
              </w:rPr>
            </w:pPr>
            <w:r w:rsidRPr="00690A3F">
              <w:rPr>
                <w:szCs w:val="24"/>
                <w:lang w:val="da-DK"/>
              </w:rPr>
              <w:t>Tidspunkt og klokkeslæt for</w:t>
            </w:r>
            <w:r w:rsidR="004F5A8F" w:rsidRPr="00690A3F">
              <w:rPr>
                <w:szCs w:val="24"/>
                <w:lang w:val="da-DK"/>
              </w:rPr>
              <w:t xml:space="preserve"> </w:t>
            </w:r>
            <w:r w:rsidRPr="00690A3F">
              <w:rPr>
                <w:szCs w:val="24"/>
                <w:lang w:val="da-DK"/>
              </w:rPr>
              <w:t>sygehusophold</w:t>
            </w:r>
            <w:r w:rsidR="00BD3451" w:rsidRPr="00690A3F">
              <w:rPr>
                <w:szCs w:val="24"/>
                <w:lang w:val="da-DK"/>
              </w:rPr>
              <w:t xml:space="preserve"> (</w:t>
            </w:r>
            <w:proofErr w:type="spellStart"/>
            <w:r w:rsidR="004F5A8F" w:rsidRPr="00690A3F">
              <w:rPr>
                <w:szCs w:val="24"/>
                <w:lang w:val="da-DK"/>
              </w:rPr>
              <w:t>En</w:t>
            </w:r>
            <w:r w:rsidR="00BD3451" w:rsidRPr="00690A3F">
              <w:rPr>
                <w:szCs w:val="24"/>
                <w:lang w:val="da-DK"/>
              </w:rPr>
              <w:t>counter.period.start</w:t>
            </w:r>
            <w:proofErr w:type="spellEnd"/>
            <w:r w:rsidR="00BD3451" w:rsidRPr="00690A3F">
              <w:rPr>
                <w:szCs w:val="24"/>
                <w:lang w:val="da-DK"/>
              </w:rPr>
              <w:t>)</w:t>
            </w:r>
          </w:p>
          <w:p w14:paraId="5B19DE9E" w14:textId="7BCBF924" w:rsidR="0089477B" w:rsidRPr="007062C2" w:rsidRDefault="0027356F" w:rsidP="00214C39">
            <w:pPr>
              <w:widowControl w:val="0"/>
              <w:numPr>
                <w:ilvl w:val="0"/>
                <w:numId w:val="15"/>
              </w:numPr>
              <w:spacing w:before="60" w:after="160" w:line="259" w:lineRule="auto"/>
              <w:contextualSpacing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szCs w:val="24"/>
                <w:lang w:val="da-DK"/>
              </w:rPr>
              <w:t>Navn på sygehusafdeling/-afsnit og sygehus, hvor borgerens opholder sig</w:t>
            </w:r>
          </w:p>
          <w:p w14:paraId="5B21E31F" w14:textId="47CB49ED" w:rsidR="00F375E1" w:rsidRPr="00690A3F" w:rsidRDefault="00F375E1" w:rsidP="00F375E1">
            <w:pPr>
              <w:widowControl w:val="0"/>
              <w:spacing w:before="60" w:after="160" w:line="259" w:lineRule="auto"/>
              <w:contextualSpacing/>
              <w:rPr>
                <w:szCs w:val="24"/>
                <w:lang w:val="da-DK"/>
              </w:rPr>
            </w:pPr>
          </w:p>
          <w:p w14:paraId="5CDFDC44" w14:textId="0D7CA3A1" w:rsidR="00F375E1" w:rsidRPr="00690A3F" w:rsidRDefault="00F375E1" w:rsidP="00776DD5">
            <w:pPr>
              <w:widowControl w:val="0"/>
              <w:spacing w:before="60" w:after="160" w:line="259" w:lineRule="auto"/>
              <w:contextualSpacing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szCs w:val="24"/>
                <w:lang w:val="da-DK"/>
              </w:rPr>
              <w:t xml:space="preserve">SUT-bruger kan se, at borgeren optræder som </w:t>
            </w:r>
            <w:r w:rsidR="004D05E2" w:rsidRPr="00690A3F">
              <w:rPr>
                <w:szCs w:val="24"/>
                <w:lang w:val="da-DK"/>
              </w:rPr>
              <w:t>indlagt/</w:t>
            </w:r>
            <w:r w:rsidRPr="00690A3F">
              <w:rPr>
                <w:szCs w:val="24"/>
                <w:lang w:val="da-DK"/>
              </w:rPr>
              <w:t>fraværende pga. sygehusophold</w:t>
            </w:r>
          </w:p>
          <w:p w14:paraId="535528AF" w14:textId="1CDCAAB8" w:rsidR="00423796" w:rsidRPr="00690A3F" w:rsidRDefault="00423796" w:rsidP="00423796">
            <w:pPr>
              <w:widowControl w:val="0"/>
              <w:spacing w:before="60" w:after="160" w:line="259" w:lineRule="auto"/>
              <w:contextualSpacing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05069F8A" w14:textId="77777777" w:rsidR="0089477B" w:rsidRPr="007062C2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A231C11" w14:textId="24109B68" w:rsidR="0089477B" w:rsidRPr="007062C2" w:rsidRDefault="00000000" w:rsidP="00214C39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31586675"/>
                <w:placeholder>
                  <w:docPart w:val="88E20EED78F347E9B70D277203EC202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9477B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89477B" w:rsidRPr="00690A3F" w14:paraId="03C10942" w14:textId="77777777" w:rsidTr="00DE20A1">
        <w:trPr>
          <w:cantSplit/>
        </w:trPr>
        <w:tc>
          <w:tcPr>
            <w:tcW w:w="332" w:type="pct"/>
          </w:tcPr>
          <w:p w14:paraId="7F806E0D" w14:textId="77777777" w:rsidR="0089477B" w:rsidRPr="007062C2" w:rsidRDefault="0089477B" w:rsidP="00214C39">
            <w:pPr>
              <w:pStyle w:val="Overskrift4"/>
              <w:keepNext w:val="0"/>
              <w:widowControl w:val="0"/>
              <w:rPr>
                <w:rFonts w:eastAsia="Calibri"/>
                <w:lang w:val="da-DK"/>
              </w:rPr>
            </w:pPr>
            <w:bookmarkStart w:id="33" w:name="_Ref117164679"/>
          </w:p>
        </w:tc>
        <w:bookmarkEnd w:id="33"/>
        <w:tc>
          <w:tcPr>
            <w:tcW w:w="1400" w:type="pct"/>
          </w:tcPr>
          <w:p w14:paraId="7D0AE134" w14:textId="6B1FFA2E" w:rsidR="0089477B" w:rsidRPr="007062C2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>Vis, at SUT har afsendt en automatisk indlæggelsesrapport (XDIS16) på borgeren, og at dette er synligt for SUT-bruger</w:t>
            </w:r>
          </w:p>
        </w:tc>
        <w:tc>
          <w:tcPr>
            <w:tcW w:w="737" w:type="pct"/>
          </w:tcPr>
          <w:p w14:paraId="256E8B18" w14:textId="10D0D387" w:rsidR="0089477B" w:rsidRPr="007062C2" w:rsidRDefault="0089477B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1CDACD4C" w14:textId="6651D299" w:rsidR="0089477B" w:rsidRPr="007062C2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Der er afsendt en automatisk indlæggelsesrapport (XDIS16) </w:t>
            </w:r>
            <w:r w:rsidR="00D30D1D" w:rsidRPr="00690A3F">
              <w:rPr>
                <w:rFonts w:eastAsia="Times New Roman"/>
                <w:szCs w:val="24"/>
                <w:lang w:val="da-DK"/>
              </w:rPr>
              <w:t>som svar på [STIN_A]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. Dette er synligt for SUT-bruger. </w:t>
            </w:r>
          </w:p>
        </w:tc>
        <w:tc>
          <w:tcPr>
            <w:tcW w:w="1031" w:type="pct"/>
          </w:tcPr>
          <w:p w14:paraId="11028B38" w14:textId="77777777" w:rsidR="0089477B" w:rsidRPr="007062C2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29A39612" w14:textId="0157CF8D" w:rsidR="0089477B" w:rsidRPr="007062C2" w:rsidRDefault="00000000" w:rsidP="00214C39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19982119"/>
                <w:placeholder>
                  <w:docPart w:val="7B0EF64D04E2455F9ECD3381AEBDE05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9477B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FB5C91" w:rsidRPr="00690A3F" w14:paraId="1ADB6E97" w14:textId="77777777" w:rsidTr="00DE20A1">
        <w:trPr>
          <w:cantSplit/>
        </w:trPr>
        <w:tc>
          <w:tcPr>
            <w:tcW w:w="332" w:type="pct"/>
          </w:tcPr>
          <w:p w14:paraId="2B49AB86" w14:textId="77777777" w:rsidR="00FB5C91" w:rsidRPr="007062C2" w:rsidRDefault="00FB5C91" w:rsidP="00214C39">
            <w:pPr>
              <w:pStyle w:val="Overskrift4"/>
              <w:keepNext w:val="0"/>
              <w:widowControl w:val="0"/>
              <w:rPr>
                <w:rFonts w:eastAsia="Calibri"/>
                <w:lang w:val="da-DK"/>
              </w:rPr>
            </w:pPr>
          </w:p>
        </w:tc>
        <w:tc>
          <w:tcPr>
            <w:tcW w:w="1400" w:type="pct"/>
          </w:tcPr>
          <w:p w14:paraId="75361338" w14:textId="734C4052" w:rsidR="00FB5C91" w:rsidRPr="00690A3F" w:rsidRDefault="00FB5C91" w:rsidP="00214C39">
            <w:pPr>
              <w:widowControl w:val="0"/>
              <w:spacing w:before="60" w:after="120"/>
              <w:rPr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szCs w:val="24"/>
                <w:lang w:val="da-DK"/>
              </w:rPr>
              <w:t xml:space="preserve">Borgeren indlægges på nyt sygehus i anden region </w:t>
            </w:r>
          </w:p>
          <w:p w14:paraId="3EE7AF6F" w14:textId="193055E6" w:rsidR="00FB5C91" w:rsidRPr="00690A3F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214C39" w:rsidRPr="00690A3F">
              <w:rPr>
                <w:rFonts w:eastAsia="Times New Roman" w:cs="Calibri"/>
                <w:szCs w:val="24"/>
                <w:lang w:val="da-DK"/>
              </w:rPr>
              <w:t>testdata-filerne.</w:t>
            </w:r>
          </w:p>
          <w:p w14:paraId="5941FAB5" w14:textId="5307C52E" w:rsidR="00FB5C91" w:rsidRPr="00690A3F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 w:rsidRPr="00690A3F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Start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indlagt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 w:rsidRPr="00690A3F">
              <w:rPr>
                <w:rFonts w:eastAsia="Times New Roman"/>
                <w:szCs w:val="24"/>
                <w:lang w:val="da-DK"/>
              </w:rPr>
              <w:t>et advis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Start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indlagt</w:t>
            </w:r>
            <w:r w:rsidRPr="00690A3F">
              <w:rPr>
                <w:rFonts w:eastAsia="Times New Roman"/>
                <w:szCs w:val="24"/>
                <w:lang w:val="da-DK"/>
              </w:rPr>
              <w:t>“ fra andet sygehus</w:t>
            </w:r>
          </w:p>
          <w:p w14:paraId="4445FD42" w14:textId="77777777" w:rsidR="00FB5C91" w:rsidRPr="007062C2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17347F4C" w14:textId="77777777" w:rsidR="00F65ACF" w:rsidRPr="007062C2" w:rsidRDefault="00F65ACF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[STIN_B1]</w:t>
            </w:r>
          </w:p>
          <w:p w14:paraId="4C11B50D" w14:textId="54044373" w:rsidR="00FB5C91" w:rsidRPr="007062C2" w:rsidRDefault="00F65ACF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[STIN_B2]</w:t>
            </w:r>
          </w:p>
        </w:tc>
        <w:tc>
          <w:tcPr>
            <w:tcW w:w="1107" w:type="pct"/>
          </w:tcPr>
          <w:p w14:paraId="6C16EA40" w14:textId="2DB283C0" w:rsidR="00FB5C91" w:rsidRPr="00690A3F" w:rsidRDefault="00FB5C91" w:rsidP="00214C39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 w:rsidRPr="00690A3F">
              <w:rPr>
                <w:rFonts w:eastAsia="Times New Roman" w:cs="Calibri"/>
                <w:szCs w:val="24"/>
                <w:lang w:val="da-DK"/>
              </w:rPr>
              <w:t xml:space="preserve">et advis </w:t>
            </w:r>
            <w:r w:rsidRPr="00690A3F">
              <w:rPr>
                <w:rFonts w:eastAsia="Times New Roman" w:cs="Calibri"/>
                <w:szCs w:val="24"/>
                <w:lang w:val="da-DK"/>
              </w:rPr>
              <w:t>af typen: ”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Start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indlagt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 w:rsidRPr="00690A3F">
              <w:rPr>
                <w:rFonts w:eastAsia="Times New Roman"/>
                <w:szCs w:val="24"/>
                <w:lang w:val="da-DK"/>
              </w:rPr>
              <w:t>et advis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Start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indlagt</w:t>
            </w:r>
            <w:r w:rsidRPr="00690A3F">
              <w:rPr>
                <w:rFonts w:eastAsia="Times New Roman"/>
                <w:szCs w:val="24"/>
                <w:lang w:val="da-DK"/>
              </w:rPr>
              <w:t>“ fra andet sygehus i anden region.</w:t>
            </w:r>
          </w:p>
          <w:p w14:paraId="6C2C0DBE" w14:textId="7D0C5EA7" w:rsidR="00F375E1" w:rsidRPr="00690A3F" w:rsidRDefault="00F375E1" w:rsidP="00F375E1">
            <w:pPr>
              <w:widowControl w:val="0"/>
              <w:spacing w:before="60" w:after="160" w:line="259" w:lineRule="auto"/>
              <w:contextualSpacing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szCs w:val="24"/>
                <w:lang w:val="da-DK"/>
              </w:rPr>
              <w:t>SUT-bruger kan se, at borgeren optræde</w:t>
            </w:r>
            <w:r w:rsidR="004D05E2" w:rsidRPr="00690A3F">
              <w:rPr>
                <w:szCs w:val="24"/>
                <w:lang w:val="da-DK"/>
              </w:rPr>
              <w:t xml:space="preserve">r </w:t>
            </w:r>
            <w:r w:rsidRPr="00690A3F">
              <w:rPr>
                <w:szCs w:val="24"/>
                <w:lang w:val="da-DK"/>
              </w:rPr>
              <w:t xml:space="preserve">som </w:t>
            </w:r>
            <w:r w:rsidR="004D05E2" w:rsidRPr="00690A3F">
              <w:rPr>
                <w:szCs w:val="24"/>
                <w:lang w:val="da-DK"/>
              </w:rPr>
              <w:t>indlagt/</w:t>
            </w:r>
            <w:r w:rsidRPr="00690A3F">
              <w:rPr>
                <w:szCs w:val="24"/>
                <w:lang w:val="da-DK"/>
              </w:rPr>
              <w:t>fraværende pga. sygehusopholdet</w:t>
            </w:r>
          </w:p>
          <w:p w14:paraId="5E5B9906" w14:textId="77777777" w:rsidR="00FB5C91" w:rsidRPr="007062C2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7B0A6B32" w14:textId="77777777" w:rsidR="00FB5C91" w:rsidRPr="007062C2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9BF4C35" w14:textId="46257D6E" w:rsidR="00FB5C91" w:rsidRPr="007062C2" w:rsidRDefault="00000000" w:rsidP="00214C39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96100430"/>
                <w:placeholder>
                  <w:docPart w:val="19F1C9682E2B4AA2BEE5255F91B346C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B5C91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FB5C91" w:rsidRPr="00690A3F" w14:paraId="283C89C9" w14:textId="77777777" w:rsidTr="00DE20A1">
        <w:trPr>
          <w:cantSplit/>
        </w:trPr>
        <w:tc>
          <w:tcPr>
            <w:tcW w:w="332" w:type="pct"/>
          </w:tcPr>
          <w:p w14:paraId="706C091C" w14:textId="77777777" w:rsidR="00FB5C91" w:rsidRPr="007062C2" w:rsidRDefault="00FB5C91" w:rsidP="00214C39">
            <w:pPr>
              <w:pStyle w:val="Overskrift4"/>
              <w:keepNext w:val="0"/>
              <w:widowControl w:val="0"/>
              <w:rPr>
                <w:rFonts w:eastAsia="Calibri"/>
                <w:lang w:val="da-DK"/>
              </w:rPr>
            </w:pPr>
          </w:p>
        </w:tc>
        <w:tc>
          <w:tcPr>
            <w:tcW w:w="1400" w:type="pct"/>
          </w:tcPr>
          <w:p w14:paraId="7BA6664A" w14:textId="5DD61AE9" w:rsidR="00FB5C91" w:rsidRPr="007062C2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>Vis, at SUT har afsendt en automatisk indlæggelsesrapport (XDIS16) på borgeren, og at dette er synligt for SUT-bruger</w:t>
            </w:r>
          </w:p>
        </w:tc>
        <w:tc>
          <w:tcPr>
            <w:tcW w:w="737" w:type="pct"/>
          </w:tcPr>
          <w:p w14:paraId="39AF0D1C" w14:textId="6DCBF24C" w:rsidR="00FB5C91" w:rsidRPr="007062C2" w:rsidRDefault="00FB5C91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0B96B820" w14:textId="353C071A" w:rsidR="00FB5C91" w:rsidRPr="007062C2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Der er afsendt </w:t>
            </w:r>
            <w:r w:rsidR="00F75A84" w:rsidRPr="00690A3F">
              <w:rPr>
                <w:rFonts w:eastAsia="Times New Roman"/>
                <w:szCs w:val="24"/>
                <w:lang w:val="da-DK"/>
              </w:rPr>
              <w:t xml:space="preserve">to </w:t>
            </w:r>
            <w:r w:rsidRPr="00690A3F">
              <w:rPr>
                <w:rFonts w:eastAsia="Times New Roman"/>
                <w:szCs w:val="24"/>
                <w:lang w:val="da-DK"/>
              </w:rPr>
              <w:t>automatisk</w:t>
            </w:r>
            <w:r w:rsidR="00790DB9" w:rsidRPr="00690A3F">
              <w:rPr>
                <w:rFonts w:eastAsia="Times New Roman"/>
                <w:szCs w:val="24"/>
                <w:lang w:val="da-DK"/>
              </w:rPr>
              <w:t>e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indlæggelsesrapport</w:t>
            </w:r>
            <w:r w:rsidR="00F75A84" w:rsidRPr="00690A3F">
              <w:rPr>
                <w:rFonts w:eastAsia="Times New Roman"/>
                <w:szCs w:val="24"/>
                <w:lang w:val="da-DK"/>
              </w:rPr>
              <w:t>er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(XDIS16) </w:t>
            </w:r>
            <w:r w:rsidR="003239E4" w:rsidRPr="00690A3F">
              <w:rPr>
                <w:rFonts w:eastAsia="Times New Roman"/>
                <w:szCs w:val="24"/>
                <w:lang w:val="da-DK"/>
              </w:rPr>
              <w:t>som svar på begge adviser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. Dette er synligt for SUT-bruger. </w:t>
            </w:r>
          </w:p>
        </w:tc>
        <w:tc>
          <w:tcPr>
            <w:tcW w:w="1031" w:type="pct"/>
          </w:tcPr>
          <w:p w14:paraId="30226C02" w14:textId="77777777" w:rsidR="00FB5C91" w:rsidRPr="007062C2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33964E09" w14:textId="79DF6976" w:rsidR="00FB5C91" w:rsidRPr="007062C2" w:rsidRDefault="00000000" w:rsidP="00214C39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75187808"/>
                <w:placeholder>
                  <w:docPart w:val="930ED8CD29A54405B9F11BD4A1159BA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B5C91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3E0771FC" w14:textId="77777777" w:rsidR="00DE20A1" w:rsidRPr="00690A3F" w:rsidRDefault="00DE20A1" w:rsidP="00DE20A1"/>
    <w:p w14:paraId="730E881D" w14:textId="525911A9" w:rsidR="00DE20A1" w:rsidRPr="00690A3F" w:rsidRDefault="00DE20A1" w:rsidP="00DE20A1">
      <w:pPr>
        <w:pStyle w:val="Overskrift3"/>
      </w:pPr>
      <w:bookmarkStart w:id="34" w:name="_Ref117164750"/>
      <w:proofErr w:type="spellStart"/>
      <w:r w:rsidRPr="00690A3F">
        <w:lastRenderedPageBreak/>
        <w:t>Use</w:t>
      </w:r>
      <w:proofErr w:type="spellEnd"/>
      <w:r w:rsidRPr="00690A3F">
        <w:t xml:space="preserve"> case R1.A1: Borger indlægges/modtagelse af [STIN] uden anmodning om XDIS16</w:t>
      </w:r>
      <w:bookmarkEnd w:id="34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DE20A1" w:rsidRPr="00690A3F" w14:paraId="76446367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39863994" w14:textId="50BB70E4" w:rsidR="00DE20A1" w:rsidRPr="007062C2" w:rsidRDefault="00DE20A1" w:rsidP="00DE20A1">
            <w:pPr>
              <w:rPr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6D5BB5B5" w14:textId="41E6AAED" w:rsidR="00DE20A1" w:rsidRPr="007062C2" w:rsidRDefault="00DE20A1" w:rsidP="00DE20A1">
            <w:pPr>
              <w:rPr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7256E3E0" w14:textId="4938269B" w:rsidR="00DE20A1" w:rsidRPr="007062C2" w:rsidRDefault="00DE20A1" w:rsidP="00DE20A1">
            <w:pPr>
              <w:rPr>
                <w:rFonts w:ascii="Courier New" w:hAnsi="Courier New" w:cs="Courier New"/>
                <w:b/>
                <w:bCs/>
                <w:shd w:val="clear" w:color="auto" w:fill="FFFFFF"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A7103C9" w14:textId="0A2DE05A" w:rsidR="00DE20A1" w:rsidRPr="007062C2" w:rsidRDefault="00DE20A1" w:rsidP="00DE20A1">
            <w:pPr>
              <w:rPr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CAAEFCA" w14:textId="1D04A095" w:rsidR="00DE20A1" w:rsidRPr="007062C2" w:rsidRDefault="00DE20A1" w:rsidP="00DE20A1">
            <w:pPr>
              <w:rPr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34BDF3F2" w14:textId="55913D55" w:rsidR="00DE20A1" w:rsidRPr="007062C2" w:rsidRDefault="00DE20A1" w:rsidP="00DE20A1">
            <w:pPr>
              <w:rPr>
                <w:rFonts w:cstheme="minorHAnsi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MedCom vurdering</w:t>
            </w:r>
          </w:p>
        </w:tc>
      </w:tr>
      <w:tr w:rsidR="00A353BA" w:rsidRPr="00690A3F" w14:paraId="676D285C" w14:textId="77777777" w:rsidTr="006E2ECB">
        <w:trPr>
          <w:cantSplit/>
        </w:trPr>
        <w:tc>
          <w:tcPr>
            <w:tcW w:w="332" w:type="pct"/>
          </w:tcPr>
          <w:p w14:paraId="6B1BB78C" w14:textId="77777777" w:rsidR="00A353BA" w:rsidRPr="007062C2" w:rsidRDefault="00A353BA" w:rsidP="00244BA1">
            <w:pPr>
              <w:pStyle w:val="Overskrift4"/>
              <w:rPr>
                <w:rFonts w:eastAsia="Calibri"/>
                <w:lang w:val="da-DK"/>
              </w:rPr>
            </w:pPr>
          </w:p>
        </w:tc>
        <w:tc>
          <w:tcPr>
            <w:tcW w:w="1400" w:type="pct"/>
          </w:tcPr>
          <w:p w14:paraId="4110CB60" w14:textId="3FCFDDF2" w:rsidR="00A353BA" w:rsidRPr="00690A3F" w:rsidRDefault="00A353BA" w:rsidP="00A353BA">
            <w:pPr>
              <w:spacing w:before="60" w:after="120"/>
              <w:rPr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szCs w:val="24"/>
                <w:lang w:val="da-DK"/>
              </w:rPr>
              <w:t xml:space="preserve">Borgeren </w:t>
            </w:r>
            <w:r w:rsidR="00B51E7A" w:rsidRPr="00690A3F">
              <w:rPr>
                <w:b/>
                <w:bCs/>
                <w:szCs w:val="24"/>
                <w:lang w:val="da-DK"/>
              </w:rPr>
              <w:t>indlægges på nyt sygehus i samme region</w:t>
            </w:r>
          </w:p>
          <w:p w14:paraId="3C56FA97" w14:textId="5E09BE5B" w:rsidR="00A353BA" w:rsidRPr="00690A3F" w:rsidRDefault="00B51E7A" w:rsidP="00A353BA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 w:rsidRPr="00690A3F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6FD84F17" w14:textId="77777777" w:rsidR="00A353BA" w:rsidRPr="00690A3F" w:rsidRDefault="00A353BA" w:rsidP="00A353BA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585F1632" w14:textId="330ACBF2" w:rsidR="00A353BA" w:rsidRPr="00690A3F" w:rsidRDefault="00A353BA" w:rsidP="00A353BA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 w:rsidRPr="00690A3F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Start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indlagt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 w:rsidRPr="00690A3F">
              <w:rPr>
                <w:rFonts w:eastAsia="Times New Roman"/>
                <w:szCs w:val="24"/>
                <w:lang w:val="da-DK"/>
              </w:rPr>
              <w:t>et advis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Start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indlagt</w:t>
            </w:r>
            <w:r w:rsidRPr="00690A3F">
              <w:rPr>
                <w:rFonts w:eastAsia="Times New Roman"/>
                <w:szCs w:val="24"/>
                <w:lang w:val="da-DK"/>
              </w:rPr>
              <w:t>“ fra andet sygehus.</w:t>
            </w:r>
          </w:p>
          <w:p w14:paraId="215D6701" w14:textId="77777777" w:rsidR="00A353BA" w:rsidRPr="007062C2" w:rsidRDefault="00A353BA" w:rsidP="00A353BA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27C870E4" w14:textId="77777777" w:rsidR="00B51E7A" w:rsidRPr="007062C2" w:rsidRDefault="00B51E7A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[STIN_C1]</w:t>
            </w:r>
          </w:p>
          <w:p w14:paraId="17454FA2" w14:textId="4F9FAAA0" w:rsidR="00A353BA" w:rsidRPr="007062C2" w:rsidRDefault="00B51E7A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[STIN_C2]</w:t>
            </w:r>
          </w:p>
        </w:tc>
        <w:tc>
          <w:tcPr>
            <w:tcW w:w="1107" w:type="pct"/>
          </w:tcPr>
          <w:p w14:paraId="0261F341" w14:textId="08DCB14F" w:rsidR="00A353BA" w:rsidRPr="00690A3F" w:rsidRDefault="00A353BA" w:rsidP="00A353BA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 w:rsidRPr="00690A3F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Start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indlagt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 w:rsidRPr="00690A3F">
              <w:rPr>
                <w:rFonts w:eastAsia="Times New Roman"/>
                <w:szCs w:val="24"/>
                <w:lang w:val="da-DK"/>
              </w:rPr>
              <w:t>et advis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Start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indlagt</w:t>
            </w:r>
            <w:r w:rsidRPr="00690A3F">
              <w:rPr>
                <w:rFonts w:eastAsia="Times New Roman"/>
                <w:szCs w:val="24"/>
                <w:lang w:val="da-DK"/>
              </w:rPr>
              <w:t>“ fra andet sygehus i samme region.</w:t>
            </w:r>
          </w:p>
          <w:p w14:paraId="4DF7441C" w14:textId="523E2F95" w:rsidR="00F375E1" w:rsidRPr="00690A3F" w:rsidRDefault="00F375E1" w:rsidP="00F375E1">
            <w:pPr>
              <w:widowControl w:val="0"/>
              <w:spacing w:before="60" w:after="160" w:line="259" w:lineRule="auto"/>
              <w:contextualSpacing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szCs w:val="24"/>
                <w:lang w:val="da-DK"/>
              </w:rPr>
              <w:t>SUT-bruger kan se, at borgeren optræder som</w:t>
            </w:r>
            <w:r w:rsidR="004D05E2" w:rsidRPr="00690A3F">
              <w:rPr>
                <w:szCs w:val="24"/>
                <w:lang w:val="da-DK"/>
              </w:rPr>
              <w:t xml:space="preserve"> indlagt/</w:t>
            </w:r>
            <w:r w:rsidRPr="00690A3F">
              <w:rPr>
                <w:szCs w:val="24"/>
                <w:lang w:val="da-DK"/>
              </w:rPr>
              <w:t>fraværende pga. sygehusopholdet</w:t>
            </w:r>
          </w:p>
          <w:p w14:paraId="590CAB27" w14:textId="77777777" w:rsidR="00A353BA" w:rsidRPr="007062C2" w:rsidRDefault="00A353BA" w:rsidP="00A353BA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560EE4F0" w14:textId="77777777" w:rsidR="00A353BA" w:rsidRPr="007062C2" w:rsidRDefault="00A353BA" w:rsidP="00A353BA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471A900" w14:textId="02BDBA7E" w:rsidR="00A353BA" w:rsidRPr="007062C2" w:rsidRDefault="00000000" w:rsidP="00A353BA">
            <w:pPr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32661009"/>
                <w:placeholder>
                  <w:docPart w:val="53442C6DF530470D8F8318D2511FF84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A353BA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A353BA" w:rsidRPr="00690A3F" w14:paraId="6C988FF2" w14:textId="77777777" w:rsidTr="006E2ECB">
        <w:trPr>
          <w:cantSplit/>
        </w:trPr>
        <w:tc>
          <w:tcPr>
            <w:tcW w:w="332" w:type="pct"/>
          </w:tcPr>
          <w:p w14:paraId="2167FDE9" w14:textId="77777777" w:rsidR="00A353BA" w:rsidRPr="007062C2" w:rsidRDefault="00A353BA" w:rsidP="00244BA1">
            <w:pPr>
              <w:pStyle w:val="Overskrift4"/>
              <w:rPr>
                <w:rFonts w:eastAsia="Calibri"/>
                <w:lang w:val="da-DK"/>
              </w:rPr>
            </w:pPr>
          </w:p>
        </w:tc>
        <w:tc>
          <w:tcPr>
            <w:tcW w:w="1400" w:type="pct"/>
          </w:tcPr>
          <w:p w14:paraId="2D849C8D" w14:textId="468CC810" w:rsidR="00A353BA" w:rsidRPr="007062C2" w:rsidRDefault="00A353BA" w:rsidP="00A353BA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690A3F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afsendt en automatisk indlæggelsesrapport (XDIS16) </w:t>
            </w:r>
            <w:r w:rsidR="00D30D1D" w:rsidRPr="00690A3F">
              <w:rPr>
                <w:rFonts w:eastAsia="Times New Roman"/>
                <w:szCs w:val="24"/>
                <w:lang w:val="da-DK"/>
              </w:rPr>
              <w:t>som svar på [STIN_C2]</w:t>
            </w:r>
          </w:p>
        </w:tc>
        <w:tc>
          <w:tcPr>
            <w:tcW w:w="737" w:type="pct"/>
          </w:tcPr>
          <w:p w14:paraId="53769CF2" w14:textId="709FA7AE" w:rsidR="00A353BA" w:rsidRPr="007062C2" w:rsidRDefault="00A353BA" w:rsidP="00A353BA">
            <w:pPr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086FD3F2" w14:textId="4BD2B54C" w:rsidR="00A353BA" w:rsidRPr="007062C2" w:rsidRDefault="00A353BA" w:rsidP="00A353BA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 w:rsidR="00D30D1D" w:rsidRPr="00690A3F">
              <w:rPr>
                <w:rFonts w:eastAsia="Times New Roman"/>
                <w:szCs w:val="24"/>
                <w:lang w:val="da-DK"/>
              </w:rPr>
              <w:t>som svar på [STIN_C2]</w:t>
            </w:r>
            <w:r w:rsidRPr="00690A3F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4522B132" w14:textId="77777777" w:rsidR="00A353BA" w:rsidRPr="007062C2" w:rsidRDefault="00A353BA" w:rsidP="00A353BA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EF4B38A" w14:textId="448A8EF7" w:rsidR="00A353BA" w:rsidRPr="007062C2" w:rsidRDefault="00000000" w:rsidP="00A353BA">
            <w:pPr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08088579"/>
                <w:placeholder>
                  <w:docPart w:val="C7DF941AD9694D5189FDF9FCBF7E445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A353BA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1E9AF34B" w14:textId="77777777" w:rsidR="00F770C8" w:rsidRPr="00690A3F" w:rsidRDefault="00F770C8" w:rsidP="00920755">
      <w:pPr>
        <w:pStyle w:val="Overskrift3"/>
        <w:numPr>
          <w:ilvl w:val="0"/>
          <w:numId w:val="0"/>
        </w:numPr>
      </w:pPr>
      <w:bookmarkStart w:id="35" w:name="_Ref117164756"/>
      <w:r w:rsidRPr="00690A3F">
        <w:br w:type="page"/>
      </w:r>
    </w:p>
    <w:p w14:paraId="5C156DFF" w14:textId="495009F6" w:rsidR="006E2ECB" w:rsidRPr="00690A3F" w:rsidRDefault="006E2ECB" w:rsidP="006E2ECB">
      <w:pPr>
        <w:pStyle w:val="Overskrift3"/>
      </w:pPr>
      <w:bookmarkStart w:id="36" w:name="_Ref122526100"/>
      <w:proofErr w:type="spellStart"/>
      <w:r w:rsidRPr="00690A3F">
        <w:lastRenderedPageBreak/>
        <w:t>Use</w:t>
      </w:r>
      <w:proofErr w:type="spellEnd"/>
      <w:r w:rsidRPr="00690A3F">
        <w:t xml:space="preserve"> case R2: Borge</w:t>
      </w:r>
      <w:r w:rsidR="008E1450" w:rsidRPr="00690A3F">
        <w:t>r opholder sig akut ambulant på sygehuset/modtagelse af [STAA] med anmodning om XDIS16</w:t>
      </w:r>
      <w:bookmarkEnd w:id="35"/>
      <w:bookmarkEnd w:id="36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8E1450" w:rsidRPr="00690A3F" w14:paraId="6DACE3B8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77BFA54" w14:textId="52969100" w:rsidR="008E1450" w:rsidRPr="007062C2" w:rsidRDefault="008E1450" w:rsidP="00F75A84">
            <w:pPr>
              <w:widowControl w:val="0"/>
              <w:rPr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A3F2AC1" w14:textId="7545821E" w:rsidR="008E1450" w:rsidRPr="007062C2" w:rsidRDefault="008E1450" w:rsidP="00F75A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3457F778" w14:textId="069D9FEE" w:rsidR="008E1450" w:rsidRPr="007062C2" w:rsidRDefault="008E1450" w:rsidP="00F75A84">
            <w:pPr>
              <w:widowControl w:val="0"/>
              <w:rPr>
                <w:rFonts w:ascii="Courier New" w:eastAsia="Times New Roman" w:hAnsi="Courier New" w:cs="Courier New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2DBD89C4" w14:textId="680D17A5" w:rsidR="008E1450" w:rsidRPr="007062C2" w:rsidRDefault="008E1450" w:rsidP="00F75A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5B5AEF81" w14:textId="5950F8E5" w:rsidR="008E1450" w:rsidRPr="007062C2" w:rsidRDefault="008E1450" w:rsidP="00F75A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4AA316C2" w14:textId="12694EDF" w:rsidR="008E1450" w:rsidRPr="007062C2" w:rsidRDefault="008E1450" w:rsidP="00F75A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MedCom vurdering</w:t>
            </w:r>
          </w:p>
        </w:tc>
      </w:tr>
      <w:tr w:rsidR="00627CDD" w:rsidRPr="00690A3F" w14:paraId="65837B86" w14:textId="77777777" w:rsidTr="00187BD4">
        <w:trPr>
          <w:cantSplit/>
        </w:trPr>
        <w:tc>
          <w:tcPr>
            <w:tcW w:w="332" w:type="pct"/>
          </w:tcPr>
          <w:p w14:paraId="2648BD01" w14:textId="77777777" w:rsidR="00627CDD" w:rsidRPr="00690A3F" w:rsidRDefault="00627CDD" w:rsidP="00F75A84">
            <w:pPr>
              <w:pStyle w:val="Overskrift4"/>
              <w:keepNext w:val="0"/>
              <w:widowControl w:val="0"/>
              <w:rPr>
                <w:rFonts w:eastAsia="Calibri"/>
                <w:lang w:val="da-DK"/>
              </w:rPr>
            </w:pPr>
            <w:bookmarkStart w:id="37" w:name="_Ref66791545"/>
          </w:p>
        </w:tc>
        <w:bookmarkEnd w:id="37"/>
        <w:tc>
          <w:tcPr>
            <w:tcW w:w="1400" w:type="pct"/>
          </w:tcPr>
          <w:p w14:paraId="34F7CA89" w14:textId="3B33F2A5" w:rsidR="008E1450" w:rsidRPr="00690A3F" w:rsidRDefault="008E1450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>Indlæs testdata og vis, at SUT-bruger kan se, at der er modtaget Advis om sygehusophold af typen: „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Start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akut ambulant</w:t>
            </w:r>
            <w:r w:rsidRPr="00690A3F">
              <w:rPr>
                <w:rFonts w:eastAsia="Times New Roman" w:cs="Calibri"/>
                <w:szCs w:val="24"/>
                <w:lang w:val="da-DK"/>
              </w:rPr>
              <w:t>“</w:t>
            </w:r>
          </w:p>
          <w:p w14:paraId="5A757B67" w14:textId="77777777" w:rsidR="00627CDD" w:rsidRPr="00690A3F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680C042C" w14:textId="2D8FE29C" w:rsidR="00627CDD" w:rsidRPr="00690A3F" w:rsidRDefault="00C10083" w:rsidP="00F75A8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[STAA_D]</w:t>
            </w:r>
          </w:p>
        </w:tc>
        <w:tc>
          <w:tcPr>
            <w:tcW w:w="1107" w:type="pct"/>
          </w:tcPr>
          <w:p w14:paraId="3008F017" w14:textId="15080F81" w:rsidR="00627CDD" w:rsidRPr="00690A3F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SUT-bruger kan se, at der er modtaget </w:t>
            </w:r>
            <w:r w:rsidR="00F75A84" w:rsidRPr="00690A3F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Start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akut ambulant</w:t>
            </w:r>
            <w:r w:rsidRPr="00690A3F">
              <w:rPr>
                <w:rFonts w:eastAsia="Times New Roman" w:cs="Calibri"/>
                <w:szCs w:val="24"/>
                <w:lang w:val="da-DK"/>
              </w:rPr>
              <w:t>”</w:t>
            </w:r>
            <w:r w:rsidR="004C3E17" w:rsidRPr="00690A3F">
              <w:rPr>
                <w:rFonts w:eastAsia="Times New Roman" w:cs="Calibri"/>
                <w:szCs w:val="24"/>
                <w:lang w:val="da-DK"/>
              </w:rPr>
              <w:t>.</w:t>
            </w:r>
          </w:p>
          <w:p w14:paraId="739A729C" w14:textId="77777777" w:rsidR="004C3E17" w:rsidRPr="00690A3F" w:rsidRDefault="004C3E17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7527C1F9" w14:textId="328C6BE9" w:rsidR="004C3E17" w:rsidRPr="00690A3F" w:rsidRDefault="004C3E17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>Tidspunkt for sygehusophold</w:t>
            </w:r>
            <w:r w:rsidR="009F507D" w:rsidRPr="00690A3F">
              <w:rPr>
                <w:rFonts w:eastAsia="Times New Roman"/>
                <w:szCs w:val="24"/>
                <w:lang w:val="da-DK"/>
              </w:rPr>
              <w:t>/hændelsen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= </w:t>
            </w:r>
            <w:proofErr w:type="spellStart"/>
            <w:r w:rsidR="00A66374" w:rsidRPr="00690A3F">
              <w:rPr>
                <w:rFonts w:eastAsia="Times New Roman" w:cs="Calibri"/>
                <w:szCs w:val="24"/>
                <w:lang w:val="da-DK"/>
              </w:rPr>
              <w:t>E</w:t>
            </w:r>
            <w:r w:rsidR="004F5A8F" w:rsidRPr="00690A3F">
              <w:rPr>
                <w:rFonts w:eastAsia="Times New Roman" w:cs="Calibri"/>
                <w:szCs w:val="24"/>
                <w:lang w:val="da-DK"/>
              </w:rPr>
              <w:t>nc</w:t>
            </w:r>
            <w:r w:rsidR="00A66374" w:rsidRPr="00690A3F">
              <w:rPr>
                <w:rFonts w:eastAsia="Times New Roman" w:cs="Calibri"/>
                <w:szCs w:val="24"/>
                <w:lang w:val="da-DK"/>
              </w:rPr>
              <w:t>ounter.period.start</w:t>
            </w:r>
            <w:proofErr w:type="spellEnd"/>
          </w:p>
          <w:p w14:paraId="50149B9E" w14:textId="1CFF2F00" w:rsidR="00F375E1" w:rsidRPr="00690A3F" w:rsidRDefault="00F375E1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7DC5D02D" w14:textId="77777777" w:rsidR="00F375E1" w:rsidRPr="00690A3F" w:rsidRDefault="00F375E1" w:rsidP="00F375E1">
            <w:pPr>
              <w:widowControl w:val="0"/>
              <w:spacing w:before="60" w:after="160" w:line="259" w:lineRule="auto"/>
              <w:contextualSpacing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szCs w:val="24"/>
                <w:lang w:val="da-DK"/>
              </w:rPr>
              <w:t>SUT-bruger kan se, at borgeren optræder som fraværende pga. sygehusopholdet</w:t>
            </w:r>
          </w:p>
          <w:p w14:paraId="39997190" w14:textId="422A62A3" w:rsidR="00627CDD" w:rsidRPr="00690A3F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4EA67C80" w14:textId="77777777" w:rsidR="00627CDD" w:rsidRPr="00690A3F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4031683" w14:textId="3EA3EB95" w:rsidR="00627CDD" w:rsidRPr="00690A3F" w:rsidRDefault="00000000" w:rsidP="00F75A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95079537"/>
                <w:placeholder>
                  <w:docPart w:val="80C58B040B1343FAB89C4E084E8662D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DC10EC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627CDD" w:rsidRPr="00690A3F" w14:paraId="3F80CFD7" w14:textId="77777777" w:rsidTr="00187BD4">
        <w:trPr>
          <w:cantSplit/>
        </w:trPr>
        <w:tc>
          <w:tcPr>
            <w:tcW w:w="332" w:type="pct"/>
          </w:tcPr>
          <w:p w14:paraId="38708624" w14:textId="77777777" w:rsidR="00627CDD" w:rsidRPr="00690A3F" w:rsidRDefault="00627CDD" w:rsidP="00F75A84">
            <w:pPr>
              <w:pStyle w:val="Overskrift4"/>
              <w:keepNext w:val="0"/>
              <w:widowControl w:val="0"/>
              <w:rPr>
                <w:lang w:val="da-DK"/>
              </w:rPr>
            </w:pPr>
            <w:bookmarkStart w:id="38" w:name="_Ref66795255"/>
          </w:p>
        </w:tc>
        <w:bookmarkEnd w:id="38"/>
        <w:tc>
          <w:tcPr>
            <w:tcW w:w="1400" w:type="pct"/>
          </w:tcPr>
          <w:p w14:paraId="4FD6DA7C" w14:textId="77777777" w:rsidR="00627CDD" w:rsidRPr="00690A3F" w:rsidRDefault="00627CDD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>Vis, at SUT har afsendt en automatisk indlæggelsesrapport (XDIS16) på borgeren, og at dette er synligt for SUT-bruger.</w:t>
            </w:r>
          </w:p>
        </w:tc>
        <w:tc>
          <w:tcPr>
            <w:tcW w:w="737" w:type="pct"/>
          </w:tcPr>
          <w:p w14:paraId="0088A4DC" w14:textId="0819D39E" w:rsidR="00627CDD" w:rsidRPr="00690A3F" w:rsidRDefault="00627CDD" w:rsidP="00F75A8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15294F49" w14:textId="4BC59B26" w:rsidR="00627CDD" w:rsidRPr="00690A3F" w:rsidRDefault="00627CDD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Der er afsendt en automatisk indlæggelsesrapport (XDIS16) </w:t>
            </w:r>
            <w:r w:rsidR="00C10083" w:rsidRPr="00690A3F">
              <w:rPr>
                <w:rFonts w:eastAsia="Times New Roman"/>
                <w:szCs w:val="24"/>
                <w:lang w:val="da-DK"/>
              </w:rPr>
              <w:t>s</w:t>
            </w:r>
            <w:r w:rsidR="00F75A84" w:rsidRPr="00690A3F">
              <w:rPr>
                <w:rFonts w:eastAsia="Times New Roman"/>
                <w:szCs w:val="24"/>
                <w:lang w:val="da-DK"/>
              </w:rPr>
              <w:t>om</w:t>
            </w:r>
            <w:r w:rsidR="00C10083" w:rsidRPr="00690A3F">
              <w:rPr>
                <w:rFonts w:eastAsia="Times New Roman"/>
                <w:szCs w:val="24"/>
                <w:lang w:val="da-DK"/>
              </w:rPr>
              <w:t xml:space="preserve"> svar på [STAA_D]</w:t>
            </w:r>
            <w:r w:rsidRPr="00690A3F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6CD3624F" w14:textId="77777777" w:rsidR="00627CDD" w:rsidRPr="00690A3F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46F5E49" w14:textId="63EDFBA4" w:rsidR="00627CDD" w:rsidRPr="00690A3F" w:rsidRDefault="00000000" w:rsidP="00F75A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53504700"/>
                <w:placeholder>
                  <w:docPart w:val="BE169AAA82924AB1939200EE9EC3E4D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DC10EC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36C8CCB4" w14:textId="77777777" w:rsidR="00187BD4" w:rsidRPr="00690A3F" w:rsidRDefault="00187BD4"/>
    <w:p w14:paraId="6C0CF16F" w14:textId="3E6DA44E" w:rsidR="00187BD4" w:rsidRPr="00690A3F" w:rsidRDefault="00187BD4" w:rsidP="00187BD4">
      <w:pPr>
        <w:pStyle w:val="Overskrift3"/>
      </w:pPr>
      <w:bookmarkStart w:id="39" w:name="_Ref117164762"/>
      <w:proofErr w:type="spellStart"/>
      <w:r w:rsidRPr="00690A3F">
        <w:lastRenderedPageBreak/>
        <w:t>Use</w:t>
      </w:r>
      <w:proofErr w:type="spellEnd"/>
      <w:r w:rsidRPr="00690A3F">
        <w:t xml:space="preserve"> case </w:t>
      </w:r>
      <w:r w:rsidR="00244BA1" w:rsidRPr="00690A3F">
        <w:t>R1.A1: Borger indlægges efter forudgående akut ambulant sygehusophold</w:t>
      </w:r>
      <w:r w:rsidR="00916728" w:rsidRPr="00690A3F">
        <w:t>/modtagelse af [STIN] uden anmodning om XDIS16</w:t>
      </w:r>
      <w:bookmarkEnd w:id="39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244BA1" w:rsidRPr="00690A3F" w14:paraId="38AE31BC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2B322272" w14:textId="2F85DAB4" w:rsidR="00244BA1" w:rsidRPr="007062C2" w:rsidRDefault="00244BA1" w:rsidP="00244BA1">
            <w:pPr>
              <w:rPr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3D602CC8" w14:textId="3D23FD36" w:rsidR="00244BA1" w:rsidRPr="007062C2" w:rsidRDefault="00244BA1" w:rsidP="00244BA1">
            <w:pPr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DA2C56E" w14:textId="28B5E7F2" w:rsidR="00244BA1" w:rsidRPr="007062C2" w:rsidRDefault="00244BA1" w:rsidP="00244BA1">
            <w:pPr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587CDF75" w14:textId="658FF4E5" w:rsidR="00244BA1" w:rsidRPr="007062C2" w:rsidRDefault="00244BA1" w:rsidP="00244BA1">
            <w:pPr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499564D1" w14:textId="5EB2E80E" w:rsidR="00244BA1" w:rsidRPr="007062C2" w:rsidRDefault="00244BA1" w:rsidP="00244BA1">
            <w:pPr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0349938D" w14:textId="107D4C63" w:rsidR="00244BA1" w:rsidRPr="007062C2" w:rsidRDefault="00244BA1" w:rsidP="00244BA1">
            <w:pPr>
              <w:rPr>
                <w:rFonts w:cstheme="minorHAnsi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MedCom vurdering</w:t>
            </w:r>
          </w:p>
        </w:tc>
      </w:tr>
      <w:tr w:rsidR="00627CDD" w:rsidRPr="00690A3F" w14:paraId="0CFF05CA" w14:textId="77777777" w:rsidTr="00916728">
        <w:trPr>
          <w:cantSplit/>
        </w:trPr>
        <w:tc>
          <w:tcPr>
            <w:tcW w:w="332" w:type="pct"/>
          </w:tcPr>
          <w:p w14:paraId="0568592B" w14:textId="77777777" w:rsidR="00627CDD" w:rsidRPr="00690A3F" w:rsidRDefault="00627CDD" w:rsidP="0090057A">
            <w:pPr>
              <w:pStyle w:val="Overskrift4"/>
              <w:rPr>
                <w:lang w:val="da-DK"/>
              </w:rPr>
            </w:pPr>
            <w:bookmarkStart w:id="40" w:name="_Ref66954920"/>
          </w:p>
        </w:tc>
        <w:bookmarkEnd w:id="40"/>
        <w:tc>
          <w:tcPr>
            <w:tcW w:w="1400" w:type="pct"/>
          </w:tcPr>
          <w:p w14:paraId="60C38A1A" w14:textId="06357BF0" w:rsidR="0006587E" w:rsidRPr="00690A3F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 w:rsidRPr="00690A3F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4B13F6B3" w14:textId="77777777" w:rsidR="0006587E" w:rsidRPr="00690A3F" w:rsidRDefault="0006587E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0F316A4A" w14:textId="0DCBDFE9" w:rsidR="00627CDD" w:rsidRPr="00690A3F" w:rsidRDefault="0006587E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>V</w:t>
            </w:r>
            <w:r w:rsidR="00A5163F" w:rsidRPr="00690A3F">
              <w:rPr>
                <w:rFonts w:eastAsia="Times New Roman" w:cs="Calibri"/>
                <w:szCs w:val="24"/>
                <w:lang w:val="da-DK"/>
              </w:rPr>
              <w:t>i</w:t>
            </w:r>
            <w:r w:rsidR="005564E6" w:rsidRPr="00690A3F">
              <w:rPr>
                <w:rFonts w:eastAsia="Times New Roman" w:cs="Calibri"/>
                <w:szCs w:val="24"/>
                <w:lang w:val="da-DK"/>
              </w:rPr>
              <w:t xml:space="preserve">s, at SUT-bruger kan se, at der er modtaget 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først </w:t>
            </w:r>
            <w:r w:rsidR="00F75A84" w:rsidRPr="00690A3F">
              <w:rPr>
                <w:rFonts w:eastAsia="Times New Roman" w:cs="Calibri"/>
                <w:szCs w:val="24"/>
                <w:lang w:val="da-DK"/>
              </w:rPr>
              <w:t>et advis</w:t>
            </w:r>
            <w:r w:rsidR="005564E6" w:rsidRPr="00690A3F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Start</w:t>
            </w:r>
            <w:r w:rsidR="005564E6" w:rsidRPr="00690A3F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akut ambulant</w:t>
            </w:r>
            <w:r w:rsidR="005564E6" w:rsidRPr="00690A3F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 w:rsidRPr="00690A3F">
              <w:rPr>
                <w:rFonts w:eastAsia="Times New Roman"/>
                <w:szCs w:val="24"/>
                <w:lang w:val="da-DK"/>
              </w:rPr>
              <w:t>et advis</w:t>
            </w:r>
            <w:r w:rsidR="005564E6" w:rsidRPr="00690A3F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Start</w:t>
            </w:r>
            <w:r w:rsidR="005564E6" w:rsidRPr="00690A3F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indlagt</w:t>
            </w:r>
            <w:r w:rsidR="005564E6" w:rsidRPr="00690A3F">
              <w:rPr>
                <w:rFonts w:eastAsia="Times New Roman"/>
                <w:szCs w:val="24"/>
                <w:lang w:val="da-DK"/>
              </w:rPr>
              <w:t>”.</w:t>
            </w:r>
          </w:p>
        </w:tc>
        <w:tc>
          <w:tcPr>
            <w:tcW w:w="737" w:type="pct"/>
          </w:tcPr>
          <w:p w14:paraId="62F8DEAD" w14:textId="77777777" w:rsidR="00A46DC5" w:rsidRPr="007062C2" w:rsidRDefault="00A46DC5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[STAA_E]</w:t>
            </w:r>
          </w:p>
          <w:p w14:paraId="603D0B74" w14:textId="00837814" w:rsidR="00627CDD" w:rsidRPr="00690A3F" w:rsidRDefault="00A46DC5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[STIN_E]</w:t>
            </w:r>
          </w:p>
        </w:tc>
        <w:tc>
          <w:tcPr>
            <w:tcW w:w="1107" w:type="pct"/>
          </w:tcPr>
          <w:p w14:paraId="19AA257C" w14:textId="333034D5" w:rsidR="00F375E1" w:rsidRPr="00690A3F" w:rsidRDefault="008A1DF2" w:rsidP="004D1A45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SUT-bruger kan se, at der er modtaget </w:t>
            </w:r>
            <w:r w:rsidR="00742B85" w:rsidRPr="00690A3F">
              <w:rPr>
                <w:rFonts w:eastAsia="Times New Roman" w:cs="Calibri"/>
                <w:szCs w:val="24"/>
                <w:lang w:val="da-DK"/>
              </w:rPr>
              <w:t xml:space="preserve">først </w:t>
            </w:r>
            <w:r w:rsidR="00F75A84" w:rsidRPr="00690A3F">
              <w:rPr>
                <w:rFonts w:eastAsia="Times New Roman" w:cs="Calibri"/>
                <w:szCs w:val="24"/>
                <w:lang w:val="da-DK"/>
              </w:rPr>
              <w:t>et advis</w:t>
            </w:r>
            <w:r w:rsidR="00742B85" w:rsidRPr="00690A3F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Start</w:t>
            </w:r>
            <w:r w:rsidR="00742B85" w:rsidRPr="00690A3F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akut ambulant</w:t>
            </w:r>
            <w:r w:rsidR="00742B85" w:rsidRPr="00690A3F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="00742B85" w:rsidRPr="00690A3F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 w:rsidRPr="00690A3F">
              <w:rPr>
                <w:rFonts w:eastAsia="Times New Roman"/>
                <w:szCs w:val="24"/>
                <w:lang w:val="da-DK"/>
              </w:rPr>
              <w:t>et advis</w:t>
            </w:r>
            <w:r w:rsidR="00742B85" w:rsidRPr="00690A3F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Start</w:t>
            </w:r>
            <w:r w:rsidR="00742B85" w:rsidRPr="00690A3F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indlagt</w:t>
            </w:r>
            <w:r w:rsidR="00742B85" w:rsidRPr="00690A3F">
              <w:rPr>
                <w:rFonts w:eastAsia="Times New Roman"/>
                <w:szCs w:val="24"/>
                <w:lang w:val="da-DK"/>
              </w:rPr>
              <w:t>”.</w:t>
            </w:r>
          </w:p>
          <w:p w14:paraId="5B679656" w14:textId="77777777" w:rsidR="00F375E1" w:rsidRPr="00690A3F" w:rsidRDefault="00F375E1" w:rsidP="004D1A45">
            <w:pPr>
              <w:spacing w:before="60"/>
              <w:rPr>
                <w:rFonts w:eastAsia="Times New Roman"/>
                <w:szCs w:val="24"/>
                <w:lang w:val="da-DK"/>
              </w:rPr>
            </w:pPr>
          </w:p>
          <w:p w14:paraId="0EB35796" w14:textId="3AECC021" w:rsidR="00F375E1" w:rsidRPr="00690A3F" w:rsidRDefault="00F375E1" w:rsidP="00F375E1">
            <w:pPr>
              <w:widowControl w:val="0"/>
              <w:spacing w:before="60" w:after="160" w:line="259" w:lineRule="auto"/>
              <w:contextualSpacing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szCs w:val="24"/>
                <w:lang w:val="da-DK"/>
              </w:rPr>
              <w:t>SUT-bruger kan se, at borgeren optræder som</w:t>
            </w:r>
            <w:r w:rsidR="004D05E2" w:rsidRPr="00690A3F">
              <w:rPr>
                <w:szCs w:val="24"/>
                <w:lang w:val="da-DK"/>
              </w:rPr>
              <w:t xml:space="preserve"> indlagt/</w:t>
            </w:r>
            <w:r w:rsidRPr="00690A3F">
              <w:rPr>
                <w:szCs w:val="24"/>
                <w:lang w:val="da-DK"/>
              </w:rPr>
              <w:t>fraværende pga. sygehusopholdet</w:t>
            </w:r>
          </w:p>
          <w:p w14:paraId="389DEE65" w14:textId="40C67CAF" w:rsidR="00F375E1" w:rsidRPr="00690A3F" w:rsidRDefault="00F375E1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1DCF60A0" w14:textId="77777777" w:rsidR="00627CDD" w:rsidRPr="00690A3F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37BA9BFD" w14:textId="4C71AD11" w:rsidR="00627CDD" w:rsidRPr="00690A3F" w:rsidRDefault="0000000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41204997"/>
                <w:placeholder>
                  <w:docPart w:val="B087398F0F2C48CF828ED61EA322576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650F18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627CDD" w:rsidRPr="00690A3F" w14:paraId="29665479" w14:textId="77777777" w:rsidTr="00916728">
        <w:trPr>
          <w:cantSplit/>
        </w:trPr>
        <w:tc>
          <w:tcPr>
            <w:tcW w:w="332" w:type="pct"/>
          </w:tcPr>
          <w:p w14:paraId="5F4A2928" w14:textId="77777777" w:rsidR="00627CDD" w:rsidRPr="00690A3F" w:rsidRDefault="00627CDD" w:rsidP="0090057A">
            <w:pPr>
              <w:pStyle w:val="Overskrift4"/>
              <w:rPr>
                <w:lang w:val="da-DK"/>
              </w:rPr>
            </w:pPr>
            <w:bookmarkStart w:id="41" w:name="_Ref110856941"/>
          </w:p>
        </w:tc>
        <w:bookmarkEnd w:id="41"/>
        <w:tc>
          <w:tcPr>
            <w:tcW w:w="1400" w:type="pct"/>
          </w:tcPr>
          <w:p w14:paraId="3B19DCFE" w14:textId="77777777" w:rsidR="00627CDD" w:rsidRPr="00690A3F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690A3F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6A3FC09B" w14:textId="0D75317E" w:rsidR="00627CDD" w:rsidRPr="00690A3F" w:rsidRDefault="00627CDD" w:rsidP="004D1A45">
            <w:pPr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2ACCED53" w14:textId="7803B52D" w:rsidR="00627CDD" w:rsidRPr="00690A3F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 w:rsidR="00A46DC5" w:rsidRPr="00690A3F">
              <w:rPr>
                <w:rFonts w:eastAsia="Times New Roman"/>
                <w:szCs w:val="24"/>
                <w:lang w:val="da-DK"/>
              </w:rPr>
              <w:t>som svar på [STIN_E]</w:t>
            </w:r>
            <w:r w:rsidRPr="00690A3F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12B95C07" w14:textId="77777777" w:rsidR="00627CDD" w:rsidRPr="00690A3F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C0C27F8" w14:textId="45902B56" w:rsidR="00627CDD" w:rsidRPr="00690A3F" w:rsidRDefault="00000000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13838767"/>
                <w:placeholder>
                  <w:docPart w:val="35E597E348574EF693B3C246304642A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650F18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24F601E8" w14:textId="77777777" w:rsidR="00916728" w:rsidRPr="00690A3F" w:rsidRDefault="00916728" w:rsidP="00916728"/>
    <w:p w14:paraId="57734881" w14:textId="77777777" w:rsidR="00F770C8" w:rsidRPr="00690A3F" w:rsidRDefault="00F770C8" w:rsidP="0076675B">
      <w:bookmarkStart w:id="42" w:name="_Ref117164770"/>
      <w:r w:rsidRPr="00690A3F">
        <w:br w:type="page"/>
      </w:r>
    </w:p>
    <w:p w14:paraId="7A982FA5" w14:textId="3B877A80" w:rsidR="00916728" w:rsidRPr="00690A3F" w:rsidRDefault="00916728" w:rsidP="00916728">
      <w:pPr>
        <w:pStyle w:val="Overskrift3"/>
      </w:pPr>
      <w:bookmarkStart w:id="43" w:name="_Ref122526360"/>
      <w:proofErr w:type="spellStart"/>
      <w:r w:rsidRPr="00690A3F">
        <w:lastRenderedPageBreak/>
        <w:t>Use</w:t>
      </w:r>
      <w:proofErr w:type="spellEnd"/>
      <w:r w:rsidRPr="00690A3F">
        <w:t xml:space="preserve"> case R3: Borger går på orlov fra sit sygehusophold/modtagelse af [STOR] uden anmodning om XDIS16</w:t>
      </w:r>
      <w:bookmarkEnd w:id="42"/>
      <w:bookmarkEnd w:id="43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90057A" w:rsidRPr="00690A3F" w14:paraId="209B44CF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495CAF9A" w14:textId="77777777" w:rsidR="0090057A" w:rsidRPr="007062C2" w:rsidRDefault="0090057A" w:rsidP="0090057A">
            <w:pPr>
              <w:widowControl w:val="0"/>
              <w:rPr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3C98DD3" w14:textId="77777777" w:rsidR="0090057A" w:rsidRPr="007062C2" w:rsidRDefault="0090057A" w:rsidP="0090057A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66529A30" w14:textId="77777777" w:rsidR="0090057A" w:rsidRPr="007062C2" w:rsidRDefault="0090057A" w:rsidP="0090057A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9F208AB" w14:textId="77777777" w:rsidR="0090057A" w:rsidRPr="007062C2" w:rsidRDefault="0090057A" w:rsidP="0090057A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5434ACF" w14:textId="77777777" w:rsidR="0090057A" w:rsidRPr="007062C2" w:rsidRDefault="0090057A" w:rsidP="0090057A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2199B401" w14:textId="77777777" w:rsidR="0090057A" w:rsidRPr="007062C2" w:rsidRDefault="0090057A" w:rsidP="0090057A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MedCom vurdering</w:t>
            </w:r>
          </w:p>
        </w:tc>
      </w:tr>
      <w:tr w:rsidR="0090057A" w:rsidRPr="00690A3F" w14:paraId="4C47BB6B" w14:textId="77777777" w:rsidTr="00E30884">
        <w:trPr>
          <w:cantSplit/>
        </w:trPr>
        <w:tc>
          <w:tcPr>
            <w:tcW w:w="332" w:type="pct"/>
          </w:tcPr>
          <w:p w14:paraId="7FAB86BF" w14:textId="77777777" w:rsidR="0090057A" w:rsidRPr="00690A3F" w:rsidRDefault="0090057A" w:rsidP="0090057A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1D6D3998" w14:textId="43D77B95" w:rsidR="0090057A" w:rsidRPr="00690A3F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 w:rsidRPr="00690A3F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02474115" w14:textId="77777777" w:rsidR="0090057A" w:rsidRPr="00690A3F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02987356" w14:textId="2D167F79" w:rsidR="0090057A" w:rsidRPr="00690A3F" w:rsidRDefault="0090057A" w:rsidP="0090057A">
            <w:pPr>
              <w:widowControl w:val="0"/>
              <w:spacing w:before="6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 w:rsidRPr="00690A3F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Start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indlagt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 w:rsidRPr="00690A3F">
              <w:rPr>
                <w:rFonts w:eastAsia="Times New Roman"/>
                <w:szCs w:val="24"/>
                <w:lang w:val="da-DK"/>
              </w:rPr>
              <w:t>et advis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Start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Orlov“</w:t>
            </w:r>
          </w:p>
          <w:p w14:paraId="6BC7495B" w14:textId="65EC8D75" w:rsidR="0090057A" w:rsidRPr="00690A3F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01FA0E96" w14:textId="77777777" w:rsidR="006D57B8" w:rsidRPr="007062C2" w:rsidRDefault="006D57B8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[STIN_F]</w:t>
            </w:r>
          </w:p>
          <w:p w14:paraId="1D56A672" w14:textId="710E46BD" w:rsidR="0090057A" w:rsidRPr="00690A3F" w:rsidRDefault="006D57B8" w:rsidP="006D57B8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[STOR_F]</w:t>
            </w:r>
          </w:p>
        </w:tc>
        <w:tc>
          <w:tcPr>
            <w:tcW w:w="1107" w:type="pct"/>
          </w:tcPr>
          <w:p w14:paraId="5D71A9D8" w14:textId="4FBCC511" w:rsidR="0090057A" w:rsidRPr="00690A3F" w:rsidRDefault="0090057A" w:rsidP="0090057A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 w:rsidRPr="00690A3F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Start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indlagt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 w:rsidRPr="00690A3F">
              <w:rPr>
                <w:rFonts w:eastAsia="Times New Roman"/>
                <w:szCs w:val="24"/>
                <w:lang w:val="da-DK"/>
              </w:rPr>
              <w:t>et advis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Start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Orlov“.</w:t>
            </w:r>
          </w:p>
          <w:p w14:paraId="79B1A064" w14:textId="57429D91" w:rsidR="00F375E1" w:rsidRPr="00690A3F" w:rsidRDefault="00A66374" w:rsidP="0090057A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Tidspunkt for </w:t>
            </w:r>
            <w:r w:rsidR="00237E5E" w:rsidRPr="00690A3F">
              <w:rPr>
                <w:rFonts w:eastAsia="Times New Roman"/>
                <w:szCs w:val="24"/>
                <w:lang w:val="da-DK"/>
              </w:rPr>
              <w:t>sygehusophold/hændelsen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= </w:t>
            </w:r>
            <w:proofErr w:type="spellStart"/>
            <w:r w:rsidR="007A63E2" w:rsidRPr="00690A3F">
              <w:rPr>
                <w:rFonts w:eastAsia="Times New Roman"/>
                <w:szCs w:val="24"/>
                <w:lang w:val="da-DK"/>
              </w:rPr>
              <w:t>Encounter.extension:leavePeriod.start</w:t>
            </w:r>
            <w:proofErr w:type="spellEnd"/>
          </w:p>
          <w:p w14:paraId="4BC63E88" w14:textId="485FC0CB" w:rsidR="00F375E1" w:rsidRPr="00690A3F" w:rsidRDefault="00F375E1" w:rsidP="007062C2">
            <w:pPr>
              <w:widowControl w:val="0"/>
              <w:spacing w:before="60" w:after="160" w:line="259" w:lineRule="auto"/>
              <w:contextualSpacing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szCs w:val="24"/>
                <w:lang w:val="da-DK"/>
              </w:rPr>
              <w:t xml:space="preserve">SUT-bruger kan se, at borgeren optræder som </w:t>
            </w:r>
            <w:r w:rsidR="004D05E2" w:rsidRPr="00690A3F">
              <w:rPr>
                <w:szCs w:val="24"/>
                <w:lang w:val="da-DK"/>
              </w:rPr>
              <w:t>indlagt/</w:t>
            </w:r>
            <w:r w:rsidRPr="00690A3F">
              <w:rPr>
                <w:szCs w:val="24"/>
                <w:lang w:val="da-DK"/>
              </w:rPr>
              <w:t>fraværende pga. sygehusopholdet. Det fremgår eventuelt, at borgeren er på orlov.</w:t>
            </w:r>
          </w:p>
          <w:p w14:paraId="203C15EB" w14:textId="27B98214" w:rsidR="0090057A" w:rsidRPr="00690A3F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3C219C2F" w14:textId="77777777" w:rsidR="0090057A" w:rsidRPr="00690A3F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071794F" w14:textId="10FDE42F" w:rsidR="0090057A" w:rsidRPr="00690A3F" w:rsidRDefault="00000000" w:rsidP="0090057A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95661806"/>
                <w:placeholder>
                  <w:docPart w:val="1DF88F6B2EE94F40A555572F198D01B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90057A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90057A" w:rsidRPr="00690A3F" w14:paraId="3D1E042A" w14:textId="77777777" w:rsidTr="00E30884">
        <w:trPr>
          <w:cantSplit/>
        </w:trPr>
        <w:tc>
          <w:tcPr>
            <w:tcW w:w="332" w:type="pct"/>
          </w:tcPr>
          <w:p w14:paraId="76EDCB1D" w14:textId="77777777" w:rsidR="0090057A" w:rsidRPr="00690A3F" w:rsidRDefault="0090057A" w:rsidP="0090057A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1B96102C" w14:textId="3270FC73" w:rsidR="0090057A" w:rsidRPr="00690A3F" w:rsidRDefault="0090057A" w:rsidP="0090057A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690A3F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66F72C8B" w14:textId="638968FD" w:rsidR="0090057A" w:rsidRPr="00690A3F" w:rsidRDefault="0090057A" w:rsidP="0090057A">
            <w:pPr>
              <w:widowControl w:val="0"/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3374B20E" w14:textId="0C2CDCD1" w:rsidR="0090057A" w:rsidRPr="00690A3F" w:rsidRDefault="0090057A" w:rsidP="0090057A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 w:rsidR="006D57B8" w:rsidRPr="00690A3F">
              <w:rPr>
                <w:rFonts w:eastAsia="Times New Roman"/>
                <w:szCs w:val="24"/>
                <w:lang w:val="da-DK"/>
              </w:rPr>
              <w:t>som svar på [STOR_F]</w:t>
            </w:r>
            <w:r w:rsidRPr="00690A3F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1EDF8999" w14:textId="77777777" w:rsidR="0090057A" w:rsidRPr="00690A3F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0AE6324" w14:textId="4A1FBD0D" w:rsidR="0090057A" w:rsidRPr="00690A3F" w:rsidRDefault="00000000" w:rsidP="0090057A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10992500"/>
                <w:placeholder>
                  <w:docPart w:val="0210BDE460A841FBA222E082F3682C8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90057A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263BEA06" w14:textId="77777777" w:rsidR="0090057A" w:rsidRPr="00690A3F" w:rsidRDefault="0090057A" w:rsidP="0090057A"/>
    <w:p w14:paraId="739FB48E" w14:textId="06B369D6" w:rsidR="00AE1971" w:rsidRPr="00690A3F" w:rsidRDefault="00AE1971" w:rsidP="00AE1971">
      <w:pPr>
        <w:pStyle w:val="Overskrift3"/>
      </w:pPr>
      <w:bookmarkStart w:id="44" w:name="_Ref117164774"/>
      <w:proofErr w:type="spellStart"/>
      <w:r w:rsidRPr="00690A3F">
        <w:lastRenderedPageBreak/>
        <w:t>Use</w:t>
      </w:r>
      <w:proofErr w:type="spellEnd"/>
      <w:r w:rsidRPr="00690A3F">
        <w:t xml:space="preserve"> case R4: Borger returnerer til sygehuset fra sin orlov/modtagelse af [SLOR] uden anmodning om XDIS16</w:t>
      </w:r>
      <w:bookmarkEnd w:id="44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AE1971" w:rsidRPr="00690A3F" w14:paraId="18708A01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50DE9708" w14:textId="77777777" w:rsidR="00AE1971" w:rsidRPr="007062C2" w:rsidRDefault="00AE1971" w:rsidP="00E30884">
            <w:pPr>
              <w:widowControl w:val="0"/>
              <w:rPr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654FA08" w14:textId="77777777" w:rsidR="00AE1971" w:rsidRPr="007062C2" w:rsidRDefault="00AE197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508BC82" w14:textId="77777777" w:rsidR="00AE1971" w:rsidRPr="007062C2" w:rsidRDefault="00AE1971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3B347229" w14:textId="77777777" w:rsidR="00AE1971" w:rsidRPr="007062C2" w:rsidRDefault="00AE197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660C6BCE" w14:textId="77777777" w:rsidR="00AE1971" w:rsidRPr="007062C2" w:rsidRDefault="00AE197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0590A0AC" w14:textId="77777777" w:rsidR="00AE1971" w:rsidRPr="007062C2" w:rsidRDefault="00AE1971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MedCom vurdering</w:t>
            </w:r>
          </w:p>
        </w:tc>
      </w:tr>
      <w:tr w:rsidR="00AE1971" w:rsidRPr="00690A3F" w14:paraId="3EC87A36" w14:textId="77777777" w:rsidTr="00E30884">
        <w:trPr>
          <w:cantSplit/>
        </w:trPr>
        <w:tc>
          <w:tcPr>
            <w:tcW w:w="332" w:type="pct"/>
          </w:tcPr>
          <w:p w14:paraId="306AFF96" w14:textId="77777777" w:rsidR="00AE1971" w:rsidRPr="00690A3F" w:rsidRDefault="00AE1971" w:rsidP="00E30884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13DBF250" w14:textId="1D4D9073" w:rsidR="00AE1971" w:rsidRPr="00690A3F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 w:rsidRPr="00690A3F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77EBB236" w14:textId="77777777" w:rsidR="00AE1971" w:rsidRPr="00690A3F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2820C8F1" w14:textId="597BC023" w:rsidR="00AE1971" w:rsidRPr="00690A3F" w:rsidRDefault="00AE1971" w:rsidP="00E30884">
            <w:pPr>
              <w:widowControl w:val="0"/>
              <w:spacing w:before="6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 w:rsidRPr="00690A3F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Start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indlagt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 w:rsidRPr="00690A3F">
              <w:rPr>
                <w:rFonts w:eastAsia="Times New Roman"/>
                <w:szCs w:val="24"/>
                <w:lang w:val="da-DK"/>
              </w:rPr>
              <w:t>et advis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Start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Orlov“</w:t>
            </w:r>
            <w:r w:rsidR="0020590A" w:rsidRPr="00690A3F">
              <w:rPr>
                <w:rFonts w:eastAsia="Times New Roman"/>
                <w:szCs w:val="24"/>
                <w:lang w:val="da-DK"/>
              </w:rPr>
              <w:t xml:space="preserve"> og slutteligt et advis af typen ”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Slut</w:t>
            </w:r>
            <w:r w:rsidR="0020590A" w:rsidRPr="00690A3F">
              <w:rPr>
                <w:rFonts w:eastAsia="Times New Roman"/>
                <w:szCs w:val="24"/>
                <w:lang w:val="da-DK"/>
              </w:rPr>
              <w:t xml:space="preserve"> Orlov”.</w:t>
            </w:r>
          </w:p>
          <w:p w14:paraId="0CC97AD4" w14:textId="77777777" w:rsidR="00AE1971" w:rsidRPr="00690A3F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04237E09" w14:textId="77777777" w:rsidR="0020590A" w:rsidRPr="007062C2" w:rsidRDefault="0020590A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[STIN_G]</w:t>
            </w:r>
          </w:p>
          <w:p w14:paraId="60A6BFF0" w14:textId="77777777" w:rsidR="0020590A" w:rsidRPr="007062C2" w:rsidRDefault="0020590A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[STOR_G]</w:t>
            </w:r>
          </w:p>
          <w:p w14:paraId="6431ABBE" w14:textId="781E3B84" w:rsidR="00AE1971" w:rsidRPr="00690A3F" w:rsidRDefault="0020590A" w:rsidP="0020590A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[SLOR_G]</w:t>
            </w:r>
          </w:p>
        </w:tc>
        <w:tc>
          <w:tcPr>
            <w:tcW w:w="1107" w:type="pct"/>
          </w:tcPr>
          <w:p w14:paraId="5D76852A" w14:textId="7E489B9A" w:rsidR="00A9614B" w:rsidRPr="00690A3F" w:rsidRDefault="00A9614B" w:rsidP="00A9614B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 w:rsidRPr="00690A3F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Start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indlagt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 w:rsidRPr="00690A3F">
              <w:rPr>
                <w:rFonts w:eastAsia="Times New Roman"/>
                <w:szCs w:val="24"/>
                <w:lang w:val="da-DK"/>
              </w:rPr>
              <w:t>et advis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Start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Orlov“ og slutteligt </w:t>
            </w:r>
            <w:r w:rsidR="00F75A84" w:rsidRPr="00690A3F">
              <w:rPr>
                <w:rFonts w:eastAsia="Times New Roman"/>
                <w:szCs w:val="24"/>
                <w:lang w:val="da-DK"/>
              </w:rPr>
              <w:t>et advis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 typen „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Slut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Orlov“. </w:t>
            </w:r>
          </w:p>
          <w:p w14:paraId="479CB6E3" w14:textId="3671F700" w:rsidR="00F375E1" w:rsidRPr="00690A3F" w:rsidRDefault="007A63E2" w:rsidP="00F57CC7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Tidspunkt for </w:t>
            </w:r>
            <w:r w:rsidR="00237E5E" w:rsidRPr="00690A3F">
              <w:rPr>
                <w:rFonts w:eastAsia="Times New Roman"/>
                <w:szCs w:val="24"/>
                <w:lang w:val="da-DK"/>
              </w:rPr>
              <w:t>sygehusophold/hændelsen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= </w:t>
            </w:r>
            <w:proofErr w:type="spellStart"/>
            <w:r w:rsidRPr="00690A3F">
              <w:rPr>
                <w:rFonts w:eastAsia="Times New Roman"/>
                <w:szCs w:val="24"/>
                <w:lang w:val="da-DK"/>
              </w:rPr>
              <w:t>Encounter.extension:leavePeriod.end</w:t>
            </w:r>
            <w:proofErr w:type="spellEnd"/>
          </w:p>
          <w:p w14:paraId="633E1C40" w14:textId="785DB29F" w:rsidR="00F375E1" w:rsidRPr="00690A3F" w:rsidRDefault="00F375E1" w:rsidP="007062C2">
            <w:pPr>
              <w:widowControl w:val="0"/>
              <w:spacing w:before="60" w:after="160" w:line="259" w:lineRule="auto"/>
              <w:contextualSpacing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szCs w:val="24"/>
                <w:lang w:val="da-DK"/>
              </w:rPr>
              <w:t>SUT-bruger kan se, at borgeren optræder som</w:t>
            </w:r>
            <w:r w:rsidR="004D05E2" w:rsidRPr="00690A3F">
              <w:rPr>
                <w:szCs w:val="24"/>
                <w:lang w:val="da-DK"/>
              </w:rPr>
              <w:t xml:space="preserve"> indlagt/</w:t>
            </w:r>
            <w:r w:rsidRPr="00690A3F">
              <w:rPr>
                <w:szCs w:val="24"/>
                <w:lang w:val="da-DK"/>
              </w:rPr>
              <w:t>fraværende pga. sygehusopholdet</w:t>
            </w:r>
          </w:p>
          <w:p w14:paraId="0BF61F46" w14:textId="77777777" w:rsidR="00AE1971" w:rsidRPr="00690A3F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7C1A6A3D" w14:textId="77777777" w:rsidR="00AE1971" w:rsidRPr="00690A3F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C6A8DA3" w14:textId="77777777" w:rsidR="00AE1971" w:rsidRPr="00690A3F" w:rsidRDefault="00000000" w:rsidP="00E308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06098077"/>
                <w:placeholder>
                  <w:docPart w:val="A2673A0DC7564818983B46F512B38F8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AE1971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AE1971" w:rsidRPr="00690A3F" w14:paraId="4620508D" w14:textId="77777777" w:rsidTr="00E30884">
        <w:trPr>
          <w:cantSplit/>
        </w:trPr>
        <w:tc>
          <w:tcPr>
            <w:tcW w:w="332" w:type="pct"/>
          </w:tcPr>
          <w:p w14:paraId="2C0534D9" w14:textId="77777777" w:rsidR="00AE1971" w:rsidRPr="00690A3F" w:rsidRDefault="00AE1971" w:rsidP="00E30884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5EC92A65" w14:textId="77777777" w:rsidR="00AE1971" w:rsidRPr="00690A3F" w:rsidRDefault="00AE1971" w:rsidP="00E308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690A3F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666C3C0E" w14:textId="77777777" w:rsidR="00AE1971" w:rsidRPr="00690A3F" w:rsidRDefault="00AE1971" w:rsidP="00E30884">
            <w:pPr>
              <w:widowControl w:val="0"/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6148DD58" w14:textId="7B9BAD6F" w:rsidR="00AE1971" w:rsidRPr="00690A3F" w:rsidRDefault="00AE1971" w:rsidP="00E308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som svar på </w:t>
            </w:r>
            <w:r w:rsidR="00F75A84" w:rsidRPr="00690A3F">
              <w:rPr>
                <w:rFonts w:eastAsia="Times New Roman"/>
                <w:szCs w:val="24"/>
                <w:lang w:val="da-DK"/>
              </w:rPr>
              <w:t xml:space="preserve">hverken [STOR_G] eller </w:t>
            </w:r>
            <w:r w:rsidRPr="00690A3F">
              <w:rPr>
                <w:rFonts w:eastAsia="Times New Roman"/>
                <w:szCs w:val="24"/>
                <w:lang w:val="da-DK"/>
              </w:rPr>
              <w:t>[S</w:t>
            </w:r>
            <w:r w:rsidR="00A9614B" w:rsidRPr="00690A3F">
              <w:rPr>
                <w:rFonts w:eastAsia="Times New Roman"/>
                <w:szCs w:val="24"/>
                <w:lang w:val="da-DK"/>
              </w:rPr>
              <w:t>L</w:t>
            </w:r>
            <w:r w:rsidRPr="00690A3F">
              <w:rPr>
                <w:rFonts w:eastAsia="Times New Roman"/>
                <w:szCs w:val="24"/>
                <w:lang w:val="da-DK"/>
              </w:rPr>
              <w:t>OR_</w:t>
            </w:r>
            <w:r w:rsidR="00473F2E" w:rsidRPr="00690A3F">
              <w:rPr>
                <w:rFonts w:eastAsia="Times New Roman"/>
                <w:szCs w:val="24"/>
                <w:lang w:val="da-DK"/>
              </w:rPr>
              <w:t>G</w:t>
            </w:r>
            <w:r w:rsidRPr="00690A3F">
              <w:rPr>
                <w:rFonts w:eastAsia="Times New Roman"/>
                <w:szCs w:val="24"/>
                <w:lang w:val="da-DK"/>
              </w:rPr>
              <w:t>]. Dette er synligt for SUT-bruger.</w:t>
            </w:r>
          </w:p>
        </w:tc>
        <w:tc>
          <w:tcPr>
            <w:tcW w:w="1031" w:type="pct"/>
          </w:tcPr>
          <w:p w14:paraId="43606743" w14:textId="77777777" w:rsidR="00AE1971" w:rsidRPr="00690A3F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4665D90" w14:textId="77777777" w:rsidR="00AE1971" w:rsidRPr="00690A3F" w:rsidRDefault="00000000" w:rsidP="00E308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46348517"/>
                <w:placeholder>
                  <w:docPart w:val="F6CBEAF8EAB248B3B908C8F9E62617C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AE1971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0C84C1E1" w14:textId="77777777" w:rsidR="00AE1971" w:rsidRPr="00690A3F" w:rsidRDefault="00AE1971" w:rsidP="0090057A"/>
    <w:p w14:paraId="4BB02128" w14:textId="1455CFD1" w:rsidR="0090057A" w:rsidRPr="00690A3F" w:rsidRDefault="003F39E5" w:rsidP="003F39E5">
      <w:pPr>
        <w:pStyle w:val="Overskrift3"/>
      </w:pPr>
      <w:bookmarkStart w:id="45" w:name="_Ref117164779"/>
      <w:proofErr w:type="spellStart"/>
      <w:r w:rsidRPr="00690A3F">
        <w:lastRenderedPageBreak/>
        <w:t>Use</w:t>
      </w:r>
      <w:proofErr w:type="spellEnd"/>
      <w:r w:rsidRPr="00690A3F">
        <w:t xml:space="preserve"> case R6: Borger afsluttes/modtagelse af [SLHJ] uden anmodning om XDIS16</w:t>
      </w:r>
      <w:bookmarkEnd w:id="45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3F39E5" w:rsidRPr="00690A3F" w14:paraId="62AE3C8D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21129FAA" w14:textId="77777777" w:rsidR="003F39E5" w:rsidRPr="007062C2" w:rsidRDefault="003F39E5" w:rsidP="00F75A84">
            <w:pPr>
              <w:widowControl w:val="0"/>
              <w:rPr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628408E2" w14:textId="77777777" w:rsidR="003F39E5" w:rsidRPr="007062C2" w:rsidRDefault="003F39E5" w:rsidP="00F75A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7E55B4EB" w14:textId="77777777" w:rsidR="003F39E5" w:rsidRPr="007062C2" w:rsidRDefault="003F39E5" w:rsidP="00F75A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390A8E03" w14:textId="77777777" w:rsidR="003F39E5" w:rsidRPr="007062C2" w:rsidRDefault="003F39E5" w:rsidP="00F75A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64F6DFA1" w14:textId="77777777" w:rsidR="003F39E5" w:rsidRPr="007062C2" w:rsidRDefault="003F39E5" w:rsidP="00F75A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6DEE1BD2" w14:textId="77777777" w:rsidR="003F39E5" w:rsidRPr="007062C2" w:rsidRDefault="003F39E5" w:rsidP="00F75A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MedCom vurdering</w:t>
            </w:r>
          </w:p>
        </w:tc>
      </w:tr>
      <w:tr w:rsidR="00FB7B06" w:rsidRPr="00690A3F" w14:paraId="3D8ADE18" w14:textId="77777777" w:rsidTr="00E30884">
        <w:trPr>
          <w:cantSplit/>
        </w:trPr>
        <w:tc>
          <w:tcPr>
            <w:tcW w:w="332" w:type="pct"/>
          </w:tcPr>
          <w:p w14:paraId="5155D167" w14:textId="77777777" w:rsidR="00FB7B06" w:rsidRPr="00690A3F" w:rsidRDefault="00FB7B06" w:rsidP="00F75A84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644F30A3" w14:textId="3917EF0F" w:rsidR="00FB7B06" w:rsidRPr="00690A3F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 w:rsidRPr="00690A3F">
              <w:rPr>
                <w:rFonts w:eastAsia="Times New Roman" w:cs="Calibri"/>
                <w:szCs w:val="24"/>
                <w:lang w:val="da-DK"/>
              </w:rPr>
              <w:t>testdatafilerne</w:t>
            </w:r>
          </w:p>
          <w:p w14:paraId="4D09BD59" w14:textId="77777777" w:rsidR="00FB7B06" w:rsidRPr="00690A3F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07275BAF" w14:textId="405B1663" w:rsidR="00FB7B06" w:rsidRPr="00690A3F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 w:rsidRPr="00690A3F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Start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indlagt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690A3F">
              <w:rPr>
                <w:rFonts w:eastAsia="Times New Roman"/>
                <w:szCs w:val="24"/>
                <w:lang w:val="da-DK"/>
              </w:rPr>
              <w:t>dernæst e</w:t>
            </w:r>
            <w:r w:rsidR="00F75A84" w:rsidRPr="00690A3F">
              <w:rPr>
                <w:rFonts w:eastAsia="Times New Roman"/>
                <w:szCs w:val="24"/>
                <w:lang w:val="da-DK"/>
              </w:rPr>
              <w:t xml:space="preserve">t advis </w:t>
            </w:r>
            <w:r w:rsidRPr="00690A3F">
              <w:rPr>
                <w:rFonts w:eastAsia="Times New Roman"/>
                <w:szCs w:val="24"/>
                <w:lang w:val="da-DK"/>
              </w:rPr>
              <w:t>af typen ”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Slut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afsluttet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til hjemmet/primær sektor”.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</w:t>
            </w:r>
          </w:p>
        </w:tc>
        <w:tc>
          <w:tcPr>
            <w:tcW w:w="737" w:type="pct"/>
          </w:tcPr>
          <w:p w14:paraId="26B71181" w14:textId="77777777" w:rsidR="00FB7B06" w:rsidRPr="007062C2" w:rsidRDefault="00FB7B06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[STIN_H]</w:t>
            </w:r>
          </w:p>
          <w:p w14:paraId="0CDAA91C" w14:textId="58273F9A" w:rsidR="00FB7B06" w:rsidRPr="00690A3F" w:rsidRDefault="00FB7B06" w:rsidP="00F75A8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[SLHJ_H]</w:t>
            </w:r>
          </w:p>
        </w:tc>
        <w:tc>
          <w:tcPr>
            <w:tcW w:w="1107" w:type="pct"/>
          </w:tcPr>
          <w:p w14:paraId="4E2050C0" w14:textId="42A895FB" w:rsidR="00FB7B06" w:rsidRPr="00690A3F" w:rsidRDefault="00FB7B06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 w:rsidRPr="00690A3F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Start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indlagt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 w:rsidRPr="00690A3F">
              <w:rPr>
                <w:rFonts w:eastAsia="Times New Roman"/>
                <w:szCs w:val="24"/>
                <w:lang w:val="da-DK"/>
              </w:rPr>
              <w:t>et advis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Slut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afsluttet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til hjemmet/primær sektor“.</w:t>
            </w:r>
          </w:p>
          <w:p w14:paraId="4382EBB5" w14:textId="1314B56A" w:rsidR="009D6809" w:rsidRPr="00690A3F" w:rsidRDefault="009D6809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Tidspunkt for </w:t>
            </w:r>
            <w:r w:rsidR="00237E5E" w:rsidRPr="00690A3F">
              <w:rPr>
                <w:rFonts w:eastAsia="Times New Roman"/>
                <w:szCs w:val="24"/>
                <w:lang w:val="da-DK"/>
              </w:rPr>
              <w:t>sygehusophold/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hændelsen = </w:t>
            </w:r>
            <w:proofErr w:type="spellStart"/>
            <w:r w:rsidRPr="00690A3F">
              <w:rPr>
                <w:rFonts w:eastAsia="Times New Roman"/>
                <w:szCs w:val="24"/>
                <w:lang w:val="da-DK"/>
              </w:rPr>
              <w:t>Encounter.period.end</w:t>
            </w:r>
            <w:proofErr w:type="spellEnd"/>
          </w:p>
          <w:p w14:paraId="1C80545D" w14:textId="581DEF03" w:rsidR="00F375E1" w:rsidRPr="00690A3F" w:rsidRDefault="00F375E1" w:rsidP="007062C2">
            <w:pPr>
              <w:widowControl w:val="0"/>
              <w:spacing w:before="60" w:after="160" w:line="259" w:lineRule="auto"/>
              <w:contextualSpacing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szCs w:val="24"/>
                <w:lang w:val="da-DK"/>
              </w:rPr>
              <w:t>SUT-bruger kan se, at borgeren atter optræder som ’aktiv’, idet borgeren er udskrevet.</w:t>
            </w:r>
          </w:p>
          <w:p w14:paraId="115E4119" w14:textId="77777777" w:rsidR="00FB7B06" w:rsidRPr="00690A3F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67F41B3F" w14:textId="77777777" w:rsidR="00FB7B06" w:rsidRPr="00690A3F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AC61E73" w14:textId="77777777" w:rsidR="00FB7B06" w:rsidRPr="00690A3F" w:rsidRDefault="00000000" w:rsidP="00F75A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41660153"/>
                <w:placeholder>
                  <w:docPart w:val="E54121069ACF448ABF309F82F974A98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B7B06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FB7B06" w:rsidRPr="00690A3F" w14:paraId="60DC6FAA" w14:textId="77777777" w:rsidTr="00E30884">
        <w:trPr>
          <w:cantSplit/>
        </w:trPr>
        <w:tc>
          <w:tcPr>
            <w:tcW w:w="332" w:type="pct"/>
          </w:tcPr>
          <w:p w14:paraId="13772107" w14:textId="77777777" w:rsidR="00FB7B06" w:rsidRPr="00690A3F" w:rsidRDefault="00FB7B06" w:rsidP="00F75A84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5C3AC901" w14:textId="77777777" w:rsidR="00FB7B06" w:rsidRPr="00690A3F" w:rsidRDefault="00FB7B06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690A3F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563E25CC" w14:textId="77777777" w:rsidR="00FB7B06" w:rsidRPr="00690A3F" w:rsidRDefault="00FB7B06" w:rsidP="00F75A84">
            <w:pPr>
              <w:widowControl w:val="0"/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293CD54F" w14:textId="01320E02" w:rsidR="00FB7B06" w:rsidRPr="00690A3F" w:rsidRDefault="00FB7B06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som svar </w:t>
            </w:r>
            <w:r w:rsidR="00F75A84" w:rsidRPr="00690A3F">
              <w:rPr>
                <w:rFonts w:eastAsia="Times New Roman"/>
                <w:szCs w:val="24"/>
                <w:lang w:val="da-DK"/>
              </w:rPr>
              <w:t>på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[SLHJ_H]. Dette er synligt for SUT-bruger.</w:t>
            </w:r>
          </w:p>
        </w:tc>
        <w:tc>
          <w:tcPr>
            <w:tcW w:w="1031" w:type="pct"/>
          </w:tcPr>
          <w:p w14:paraId="1DCFF525" w14:textId="77777777" w:rsidR="00FB7B06" w:rsidRPr="00690A3F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4DFC3DD2" w14:textId="77777777" w:rsidR="00FB7B06" w:rsidRPr="00690A3F" w:rsidRDefault="00000000" w:rsidP="00F75A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45888832"/>
                <w:placeholder>
                  <w:docPart w:val="261A27E642F349A6A1B7455357B1845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B7B06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3C13AA" w:rsidRPr="00690A3F" w14:paraId="650CC041" w14:textId="77777777" w:rsidTr="00E30884">
        <w:trPr>
          <w:cantSplit/>
        </w:trPr>
        <w:tc>
          <w:tcPr>
            <w:tcW w:w="332" w:type="pct"/>
          </w:tcPr>
          <w:p w14:paraId="5747CD91" w14:textId="77777777" w:rsidR="003C13AA" w:rsidRPr="007062C2" w:rsidRDefault="003C13AA" w:rsidP="00F75A84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0FCF32B4" w14:textId="0DB0196C" w:rsidR="003C13AA" w:rsidRPr="00690A3F" w:rsidRDefault="003C13AA" w:rsidP="00F75A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690A3F">
              <w:rPr>
                <w:rFonts w:eastAsia="Times New Roman"/>
                <w:b/>
                <w:bCs/>
                <w:szCs w:val="24"/>
                <w:lang w:val="da-DK"/>
              </w:rPr>
              <w:t>Borger afsluttes, fordi borger ikke er return</w:t>
            </w:r>
            <w:r w:rsidR="005D5C91" w:rsidRPr="00690A3F">
              <w:rPr>
                <w:rFonts w:eastAsia="Times New Roman"/>
                <w:b/>
                <w:bCs/>
                <w:szCs w:val="24"/>
                <w:lang w:val="da-DK"/>
              </w:rPr>
              <w:t>e</w:t>
            </w:r>
            <w:r w:rsidRPr="00690A3F">
              <w:rPr>
                <w:rFonts w:eastAsia="Times New Roman"/>
                <w:b/>
                <w:bCs/>
                <w:szCs w:val="24"/>
                <w:lang w:val="da-DK"/>
              </w:rPr>
              <w:t>ret til sygehuset efter endt orlov</w:t>
            </w:r>
          </w:p>
          <w:p w14:paraId="1AD8DA64" w14:textId="1334D9BE" w:rsidR="005D5C91" w:rsidRPr="00690A3F" w:rsidRDefault="00F75A84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>Indlæs testdata-filerne.</w:t>
            </w:r>
          </w:p>
          <w:p w14:paraId="0C3EEE3F" w14:textId="77777777" w:rsidR="005D5C91" w:rsidRPr="00690A3F" w:rsidRDefault="005D5C91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78A62676" w14:textId="27F801FD" w:rsidR="005D5C91" w:rsidRPr="00690A3F" w:rsidRDefault="005D5C91" w:rsidP="00F75A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 w:rsidRPr="00690A3F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Start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indlagt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 w:rsidRPr="00690A3F">
              <w:rPr>
                <w:rFonts w:eastAsia="Times New Roman"/>
                <w:szCs w:val="24"/>
                <w:lang w:val="da-DK"/>
              </w:rPr>
              <w:t>et advis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Start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Orlov”, og slutteligt et advis af typen ”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Slut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afsluttet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til hjemmet/primær sektor”.</w:t>
            </w:r>
          </w:p>
        </w:tc>
        <w:tc>
          <w:tcPr>
            <w:tcW w:w="737" w:type="pct"/>
          </w:tcPr>
          <w:p w14:paraId="63CE6F96" w14:textId="77777777" w:rsidR="005D5C91" w:rsidRPr="007062C2" w:rsidRDefault="005D5C91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[STIN_I]</w:t>
            </w:r>
          </w:p>
          <w:p w14:paraId="019BC708" w14:textId="77777777" w:rsidR="005D5C91" w:rsidRPr="007062C2" w:rsidRDefault="005D5C91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[STOR_I]</w:t>
            </w:r>
          </w:p>
          <w:p w14:paraId="191E8790" w14:textId="502F22D8" w:rsidR="003C13AA" w:rsidRPr="007062C2" w:rsidRDefault="005D5C91" w:rsidP="00F75A84">
            <w:pPr>
              <w:widowControl w:val="0"/>
              <w:spacing w:before="60"/>
              <w:rPr>
                <w:szCs w:val="24"/>
                <w:lang w:val="da-DK"/>
              </w:rPr>
            </w:pP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[SLHJ_I]</w:t>
            </w:r>
          </w:p>
        </w:tc>
        <w:tc>
          <w:tcPr>
            <w:tcW w:w="1107" w:type="pct"/>
          </w:tcPr>
          <w:p w14:paraId="79744F23" w14:textId="77777777" w:rsidR="003C13AA" w:rsidRPr="00690A3F" w:rsidRDefault="005D5C91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 w:rsidRPr="00690A3F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Start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indlagt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 w:rsidRPr="00690A3F">
              <w:rPr>
                <w:rFonts w:eastAsia="Times New Roman"/>
                <w:szCs w:val="24"/>
                <w:lang w:val="da-DK"/>
              </w:rPr>
              <w:t>et advis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Start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Orlov”, og slutteligt et advis af typen ”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Slut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afsluttet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til hjemmet/primær sektor“.</w:t>
            </w:r>
          </w:p>
          <w:p w14:paraId="580BEFBE" w14:textId="2B19EE06" w:rsidR="00F375E1" w:rsidRPr="00690A3F" w:rsidRDefault="00F375E1" w:rsidP="00F375E1">
            <w:pPr>
              <w:widowControl w:val="0"/>
              <w:spacing w:before="60" w:after="160" w:line="259" w:lineRule="auto"/>
              <w:contextualSpacing/>
              <w:rPr>
                <w:szCs w:val="24"/>
                <w:lang w:val="da-DK"/>
              </w:rPr>
            </w:pPr>
            <w:r w:rsidRPr="00690A3F">
              <w:rPr>
                <w:szCs w:val="24"/>
                <w:lang w:val="da-DK"/>
              </w:rPr>
              <w:t>SUT-bruger kan se, at borgeren atter optræder som ’aktiv’, idet borgeren er udskrevet.</w:t>
            </w:r>
          </w:p>
          <w:p w14:paraId="43435B2E" w14:textId="1BF66EF8" w:rsidR="00F375E1" w:rsidRPr="00690A3F" w:rsidRDefault="00F375E1" w:rsidP="007062C2">
            <w:pPr>
              <w:widowControl w:val="0"/>
              <w:spacing w:before="60" w:after="160" w:line="259" w:lineRule="auto"/>
              <w:contextualSpacing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0A0DD293" w14:textId="77777777" w:rsidR="003C13AA" w:rsidRPr="00690A3F" w:rsidRDefault="003C13AA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4F54033B" w14:textId="57AA1FA6" w:rsidR="003C13AA" w:rsidRPr="007062C2" w:rsidRDefault="00000000" w:rsidP="00F75A84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27320646"/>
                <w:placeholder>
                  <w:docPart w:val="2936913B731540A4A35AF1959899698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1DA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5D5C91" w:rsidRPr="00690A3F" w14:paraId="4C234F26" w14:textId="77777777" w:rsidTr="00E30884">
        <w:trPr>
          <w:cantSplit/>
        </w:trPr>
        <w:tc>
          <w:tcPr>
            <w:tcW w:w="332" w:type="pct"/>
          </w:tcPr>
          <w:p w14:paraId="140FFE11" w14:textId="77777777" w:rsidR="005D5C91" w:rsidRPr="007062C2" w:rsidRDefault="005D5C91" w:rsidP="00F75A84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44927B9C" w14:textId="47FB43B5" w:rsidR="005D5C91" w:rsidRPr="007062C2" w:rsidRDefault="005D5C91" w:rsidP="00F75A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690A3F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429CFAAB" w14:textId="77777777" w:rsidR="005D5C91" w:rsidRPr="007062C2" w:rsidRDefault="005D5C91" w:rsidP="00F75A84">
            <w:pPr>
              <w:widowControl w:val="0"/>
              <w:rPr>
                <w:lang w:val="da-DK"/>
              </w:rPr>
            </w:pPr>
          </w:p>
        </w:tc>
        <w:tc>
          <w:tcPr>
            <w:tcW w:w="1107" w:type="pct"/>
          </w:tcPr>
          <w:p w14:paraId="1B495AA6" w14:textId="4BA1FAD0" w:rsidR="005D5C91" w:rsidRPr="007062C2" w:rsidRDefault="005D5C91" w:rsidP="00F75A84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som svar </w:t>
            </w:r>
            <w:r w:rsidR="00F75A84" w:rsidRPr="00690A3F">
              <w:rPr>
                <w:rFonts w:eastAsia="Times New Roman"/>
                <w:szCs w:val="24"/>
                <w:lang w:val="da-DK"/>
              </w:rPr>
              <w:t>på hverken [STOR_I] eller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[SLHJ_I]. Dette er synligt for SUT-bruger.</w:t>
            </w:r>
          </w:p>
        </w:tc>
        <w:tc>
          <w:tcPr>
            <w:tcW w:w="1031" w:type="pct"/>
          </w:tcPr>
          <w:p w14:paraId="682754B0" w14:textId="77777777" w:rsidR="005D5C91" w:rsidRPr="007062C2" w:rsidRDefault="005D5C91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47E8E198" w14:textId="41166059" w:rsidR="005D5C91" w:rsidRPr="007062C2" w:rsidRDefault="00000000" w:rsidP="00F75A84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61475856"/>
                <w:placeholder>
                  <w:docPart w:val="9AFE6DE35AA74E5D919BFA6D50AE1C2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1DA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4671E8ED" w14:textId="77777777" w:rsidR="003F39E5" w:rsidRPr="00690A3F" w:rsidRDefault="003F39E5" w:rsidP="003F39E5"/>
    <w:p w14:paraId="22C4671E" w14:textId="77777777" w:rsidR="00F770C8" w:rsidRPr="00690A3F" w:rsidRDefault="00F770C8" w:rsidP="0076675B">
      <w:bookmarkStart w:id="46" w:name="_Ref117164790"/>
      <w:r w:rsidRPr="00690A3F">
        <w:br w:type="page"/>
      </w:r>
    </w:p>
    <w:p w14:paraId="7AC44DB1" w14:textId="3D8B4434" w:rsidR="00521110" w:rsidRPr="00690A3F" w:rsidRDefault="00521110" w:rsidP="00521110">
      <w:pPr>
        <w:pStyle w:val="Overskrift3"/>
      </w:pPr>
      <w:bookmarkStart w:id="47" w:name="_Ref122526329"/>
      <w:proofErr w:type="spellStart"/>
      <w:r w:rsidRPr="00690A3F">
        <w:lastRenderedPageBreak/>
        <w:t>Use</w:t>
      </w:r>
      <w:proofErr w:type="spellEnd"/>
      <w:r w:rsidRPr="00690A3F">
        <w:t xml:space="preserve"> case R6: Borger dør/modtagelse af [MORS] uden anmodning om XDIS16</w:t>
      </w:r>
      <w:bookmarkEnd w:id="46"/>
      <w:bookmarkEnd w:id="47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521110" w:rsidRPr="00690A3F" w14:paraId="6DC2CF6A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57E57FF4" w14:textId="77777777" w:rsidR="00521110" w:rsidRPr="007062C2" w:rsidRDefault="00521110" w:rsidP="00E30884">
            <w:pPr>
              <w:widowControl w:val="0"/>
              <w:rPr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1A6A88D6" w14:textId="77777777" w:rsidR="00521110" w:rsidRPr="007062C2" w:rsidRDefault="00521110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4104161" w14:textId="77777777" w:rsidR="00521110" w:rsidRPr="007062C2" w:rsidRDefault="00521110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7EA8CC39" w14:textId="77777777" w:rsidR="00521110" w:rsidRPr="007062C2" w:rsidRDefault="00521110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CAFAA6F" w14:textId="77777777" w:rsidR="00521110" w:rsidRPr="007062C2" w:rsidRDefault="00521110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6A2A2463" w14:textId="77777777" w:rsidR="00521110" w:rsidRPr="007062C2" w:rsidRDefault="00521110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MedCom vurdering</w:t>
            </w:r>
          </w:p>
        </w:tc>
      </w:tr>
      <w:tr w:rsidR="00521110" w:rsidRPr="00690A3F" w14:paraId="475D9E0B" w14:textId="77777777" w:rsidTr="00E30884">
        <w:trPr>
          <w:cantSplit/>
        </w:trPr>
        <w:tc>
          <w:tcPr>
            <w:tcW w:w="332" w:type="pct"/>
          </w:tcPr>
          <w:p w14:paraId="30C4F15B" w14:textId="77777777" w:rsidR="00521110" w:rsidRPr="007062C2" w:rsidRDefault="00521110" w:rsidP="00521110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533A991B" w14:textId="7EA14FBE" w:rsidR="00521110" w:rsidRPr="00690A3F" w:rsidRDefault="00521110" w:rsidP="00521110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>Indlæs testdata og vis, at SUT-bruger kan se, at der er modtaget Advis om sygehusophold af typen: „DØD“</w:t>
            </w:r>
          </w:p>
          <w:p w14:paraId="0E6C0CF9" w14:textId="77777777" w:rsidR="00521110" w:rsidRPr="007062C2" w:rsidRDefault="00521110" w:rsidP="0052111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623A68EC" w14:textId="1BD448D9" w:rsidR="00521110" w:rsidRPr="007062C2" w:rsidRDefault="00257E5A" w:rsidP="00C91EF4">
            <w:pPr>
              <w:widowControl w:val="0"/>
              <w:spacing w:before="60"/>
              <w:rPr>
                <w:lang w:val="da-DK"/>
              </w:rPr>
            </w:pP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[MORS_J]</w:t>
            </w:r>
          </w:p>
        </w:tc>
        <w:tc>
          <w:tcPr>
            <w:tcW w:w="1107" w:type="pct"/>
          </w:tcPr>
          <w:p w14:paraId="37630B47" w14:textId="0790FCD0" w:rsidR="00521110" w:rsidRPr="00690A3F" w:rsidRDefault="00521110" w:rsidP="00521110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SUT-bruger kan se, at der er modtaget </w:t>
            </w:r>
            <w:r w:rsidR="00742CD9" w:rsidRPr="00690A3F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257E5A" w:rsidRPr="00690A3F">
              <w:rPr>
                <w:rFonts w:eastAsia="Times New Roman" w:cs="Calibri"/>
                <w:szCs w:val="24"/>
                <w:lang w:val="da-DK"/>
              </w:rPr>
              <w:t>DØD</w:t>
            </w:r>
            <w:r w:rsidRPr="00690A3F">
              <w:rPr>
                <w:rFonts w:eastAsia="Times New Roman" w:cs="Calibri"/>
                <w:szCs w:val="24"/>
                <w:lang w:val="da-DK"/>
              </w:rPr>
              <w:t>”</w:t>
            </w:r>
          </w:p>
          <w:p w14:paraId="7DE1B4F1" w14:textId="77777777" w:rsidR="005E135F" w:rsidRPr="00690A3F" w:rsidRDefault="005E135F" w:rsidP="00521110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3B447916" w14:textId="05E6E12D" w:rsidR="005E135F" w:rsidRPr="00690A3F" w:rsidRDefault="005E135F" w:rsidP="005E135F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Tidspunkt for </w:t>
            </w:r>
            <w:r w:rsidR="00237E5E" w:rsidRPr="00690A3F">
              <w:rPr>
                <w:rFonts w:eastAsia="Times New Roman"/>
                <w:szCs w:val="24"/>
                <w:lang w:val="da-DK"/>
              </w:rPr>
              <w:t>sygehusophold/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hændelsen = </w:t>
            </w:r>
            <w:proofErr w:type="spellStart"/>
            <w:r w:rsidRPr="00690A3F">
              <w:rPr>
                <w:rFonts w:eastAsia="Times New Roman"/>
                <w:szCs w:val="24"/>
                <w:lang w:val="da-DK"/>
              </w:rPr>
              <w:t>Encounter.period.end</w:t>
            </w:r>
            <w:proofErr w:type="spellEnd"/>
          </w:p>
          <w:p w14:paraId="3D9FEFFF" w14:textId="51364EE6" w:rsidR="00521110" w:rsidRPr="00690A3F" w:rsidRDefault="00F375E1" w:rsidP="00F375E1">
            <w:pPr>
              <w:widowControl w:val="0"/>
              <w:spacing w:before="60" w:after="160" w:line="259" w:lineRule="auto"/>
              <w:contextualSpacing/>
              <w:rPr>
                <w:szCs w:val="24"/>
                <w:lang w:val="da-DK"/>
              </w:rPr>
            </w:pPr>
            <w:r w:rsidRPr="00690A3F">
              <w:rPr>
                <w:szCs w:val="24"/>
                <w:lang w:val="da-DK"/>
              </w:rPr>
              <w:t>SUT-bruger kan se, at borgeren optræder som død.</w:t>
            </w:r>
          </w:p>
          <w:p w14:paraId="75D815F9" w14:textId="3790808A" w:rsidR="00F375E1" w:rsidRPr="007062C2" w:rsidRDefault="00F375E1" w:rsidP="007062C2">
            <w:pPr>
              <w:widowControl w:val="0"/>
              <w:spacing w:before="60" w:after="160" w:line="259" w:lineRule="auto"/>
              <w:contextualSpacing/>
              <w:rPr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7DCFF567" w14:textId="77777777" w:rsidR="00521110" w:rsidRPr="007062C2" w:rsidRDefault="00521110" w:rsidP="0052111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2E066BAD" w14:textId="45EBBE50" w:rsidR="00521110" w:rsidRPr="007062C2" w:rsidRDefault="00000000" w:rsidP="00521110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8115002"/>
                <w:placeholder>
                  <w:docPart w:val="D1CAA4011D1F415FB548CA3AD391413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1DA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521110" w:rsidRPr="00690A3F" w14:paraId="656718DA" w14:textId="77777777" w:rsidTr="00E30884">
        <w:trPr>
          <w:cantSplit/>
        </w:trPr>
        <w:tc>
          <w:tcPr>
            <w:tcW w:w="332" w:type="pct"/>
          </w:tcPr>
          <w:p w14:paraId="65136A24" w14:textId="77777777" w:rsidR="00521110" w:rsidRPr="00690A3F" w:rsidRDefault="00521110" w:rsidP="00E30884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34DBDCB7" w14:textId="452CA3A1" w:rsidR="00521110" w:rsidRPr="00690A3F" w:rsidRDefault="00521110" w:rsidP="00E308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690A3F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en automatisk indlæggelsesrapport (XDIS16) på borgeren.</w:t>
            </w:r>
          </w:p>
        </w:tc>
        <w:tc>
          <w:tcPr>
            <w:tcW w:w="737" w:type="pct"/>
          </w:tcPr>
          <w:p w14:paraId="71AF390F" w14:textId="77777777" w:rsidR="00521110" w:rsidRPr="00690A3F" w:rsidRDefault="00521110" w:rsidP="00E30884">
            <w:pPr>
              <w:widowControl w:val="0"/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6A2CF9D2" w14:textId="08392E55" w:rsidR="00521110" w:rsidRPr="00690A3F" w:rsidRDefault="00521110" w:rsidP="00E308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Der er ikke afsendt en automatisk indlæggelsesrapport (XDIS16) som svar </w:t>
            </w:r>
            <w:r w:rsidR="00257E5A" w:rsidRPr="00690A3F">
              <w:rPr>
                <w:rFonts w:eastAsia="Times New Roman"/>
                <w:szCs w:val="24"/>
                <w:lang w:val="da-DK"/>
              </w:rPr>
              <w:t>på [MORS</w:t>
            </w:r>
            <w:r w:rsidR="00F75A84" w:rsidRPr="00690A3F">
              <w:rPr>
                <w:rFonts w:eastAsia="Times New Roman"/>
                <w:szCs w:val="24"/>
                <w:lang w:val="da-DK"/>
              </w:rPr>
              <w:t>_J</w:t>
            </w:r>
            <w:r w:rsidRPr="00690A3F">
              <w:rPr>
                <w:rFonts w:eastAsia="Times New Roman"/>
                <w:szCs w:val="24"/>
                <w:lang w:val="da-DK"/>
              </w:rPr>
              <w:t>]. Dette er synligt for SUT-bruger.</w:t>
            </w:r>
          </w:p>
        </w:tc>
        <w:tc>
          <w:tcPr>
            <w:tcW w:w="1031" w:type="pct"/>
          </w:tcPr>
          <w:p w14:paraId="5A78D36A" w14:textId="77777777" w:rsidR="00521110" w:rsidRPr="00690A3F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8537973" w14:textId="77777777" w:rsidR="00521110" w:rsidRPr="00690A3F" w:rsidRDefault="00000000" w:rsidP="00E308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23685499"/>
                <w:placeholder>
                  <w:docPart w:val="0A083DD9BDDD48BB8EB482225EB55EE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21110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521110" w:rsidRPr="00690A3F" w14:paraId="070D471F" w14:textId="77777777" w:rsidTr="00E30884">
        <w:trPr>
          <w:cantSplit/>
        </w:trPr>
        <w:tc>
          <w:tcPr>
            <w:tcW w:w="332" w:type="pct"/>
          </w:tcPr>
          <w:p w14:paraId="3F314880" w14:textId="77777777" w:rsidR="00521110" w:rsidRPr="007062C2" w:rsidRDefault="00521110" w:rsidP="00E30884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60B72027" w14:textId="572D82D4" w:rsidR="00521110" w:rsidRPr="00690A3F" w:rsidRDefault="00521110" w:rsidP="00E308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690A3F">
              <w:rPr>
                <w:rFonts w:eastAsia="Times New Roman"/>
                <w:b/>
                <w:bCs/>
                <w:szCs w:val="24"/>
                <w:lang w:val="da-DK"/>
              </w:rPr>
              <w:t xml:space="preserve">Borger </w:t>
            </w:r>
            <w:r w:rsidR="00257E5A" w:rsidRPr="00690A3F">
              <w:rPr>
                <w:rFonts w:eastAsia="Times New Roman"/>
                <w:b/>
                <w:bCs/>
                <w:szCs w:val="24"/>
                <w:lang w:val="da-DK"/>
              </w:rPr>
              <w:t>dør under sygehusophold</w:t>
            </w:r>
          </w:p>
          <w:p w14:paraId="6C596736" w14:textId="388E7270" w:rsidR="00521110" w:rsidRPr="00690A3F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 w:rsidRPr="00690A3F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3CD963CD" w14:textId="77777777" w:rsidR="00521110" w:rsidRPr="00690A3F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7AD67993" w14:textId="21F765A3" w:rsidR="00521110" w:rsidRPr="00690A3F" w:rsidRDefault="00521110" w:rsidP="00E308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 w:rsidRPr="00690A3F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Start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indlagt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 w:rsidRPr="00690A3F">
              <w:rPr>
                <w:rFonts w:eastAsia="Times New Roman"/>
                <w:szCs w:val="24"/>
                <w:lang w:val="da-DK"/>
              </w:rPr>
              <w:t>et advis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CB7270" w:rsidRPr="00690A3F">
              <w:rPr>
                <w:rFonts w:eastAsia="Times New Roman"/>
                <w:szCs w:val="24"/>
                <w:lang w:val="da-DK"/>
              </w:rPr>
              <w:t>DØD</w:t>
            </w:r>
            <w:r w:rsidRPr="00690A3F">
              <w:rPr>
                <w:rFonts w:eastAsia="Times New Roman"/>
                <w:szCs w:val="24"/>
                <w:lang w:val="da-DK"/>
              </w:rPr>
              <w:t>”.</w:t>
            </w:r>
          </w:p>
        </w:tc>
        <w:tc>
          <w:tcPr>
            <w:tcW w:w="737" w:type="pct"/>
          </w:tcPr>
          <w:p w14:paraId="6EB46A0D" w14:textId="77777777" w:rsidR="00CB7270" w:rsidRPr="007062C2" w:rsidRDefault="00CB7270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[STIN_K]</w:t>
            </w:r>
          </w:p>
          <w:p w14:paraId="0FFA9F96" w14:textId="1A5558FB" w:rsidR="00521110" w:rsidRPr="007062C2" w:rsidRDefault="00CB7270" w:rsidP="00CB7270">
            <w:pPr>
              <w:widowControl w:val="0"/>
              <w:spacing w:before="60"/>
              <w:rPr>
                <w:szCs w:val="24"/>
                <w:lang w:val="da-DK"/>
              </w:rPr>
            </w:pP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[MORS_K]</w:t>
            </w:r>
          </w:p>
        </w:tc>
        <w:tc>
          <w:tcPr>
            <w:tcW w:w="1107" w:type="pct"/>
          </w:tcPr>
          <w:p w14:paraId="6CA682F4" w14:textId="77777777" w:rsidR="00521110" w:rsidRPr="00690A3F" w:rsidRDefault="00521110" w:rsidP="00E30884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 w:rsidRPr="00690A3F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Start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indlagt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 w:rsidRPr="00690A3F">
              <w:rPr>
                <w:rFonts w:eastAsia="Times New Roman"/>
                <w:szCs w:val="24"/>
                <w:lang w:val="da-DK"/>
              </w:rPr>
              <w:t>et advis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CB7270" w:rsidRPr="00690A3F">
              <w:rPr>
                <w:rFonts w:eastAsia="Times New Roman"/>
                <w:szCs w:val="24"/>
                <w:lang w:val="da-DK"/>
              </w:rPr>
              <w:t>DØD”.</w:t>
            </w:r>
          </w:p>
          <w:p w14:paraId="18215213" w14:textId="7FCE75C8" w:rsidR="00F375E1" w:rsidRPr="00690A3F" w:rsidRDefault="00F375E1" w:rsidP="00F375E1">
            <w:pPr>
              <w:widowControl w:val="0"/>
              <w:spacing w:before="60" w:after="160" w:line="259" w:lineRule="auto"/>
              <w:contextualSpacing/>
              <w:rPr>
                <w:szCs w:val="24"/>
                <w:lang w:val="da-DK"/>
              </w:rPr>
            </w:pPr>
            <w:r w:rsidRPr="00690A3F">
              <w:rPr>
                <w:szCs w:val="24"/>
                <w:lang w:val="da-DK"/>
              </w:rPr>
              <w:t>SUT-bruger kan se, at borgeren optræder som død.</w:t>
            </w:r>
          </w:p>
          <w:p w14:paraId="1CC8ED86" w14:textId="548E2822" w:rsidR="00F375E1" w:rsidRPr="00690A3F" w:rsidRDefault="00F375E1" w:rsidP="00E30884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634CF1B6" w14:textId="77777777" w:rsidR="00521110" w:rsidRPr="00690A3F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9E1D0A0" w14:textId="5E96D245" w:rsidR="00521110" w:rsidRPr="007062C2" w:rsidRDefault="00000000" w:rsidP="00E30884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37017262"/>
                <w:placeholder>
                  <w:docPart w:val="B8FAD9D656284B24B26BFC41404E1C3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1DA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521110" w:rsidRPr="00690A3F" w14:paraId="145F3DEE" w14:textId="77777777" w:rsidTr="00E30884">
        <w:trPr>
          <w:cantSplit/>
        </w:trPr>
        <w:tc>
          <w:tcPr>
            <w:tcW w:w="332" w:type="pct"/>
          </w:tcPr>
          <w:p w14:paraId="236E1E32" w14:textId="77777777" w:rsidR="00521110" w:rsidRPr="007062C2" w:rsidRDefault="00521110" w:rsidP="00E30884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528924E7" w14:textId="77777777" w:rsidR="00521110" w:rsidRPr="007062C2" w:rsidRDefault="00521110" w:rsidP="00E308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690A3F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7259895B" w14:textId="77777777" w:rsidR="00521110" w:rsidRPr="007062C2" w:rsidRDefault="00521110" w:rsidP="00E30884">
            <w:pPr>
              <w:rPr>
                <w:lang w:val="da-DK"/>
              </w:rPr>
            </w:pPr>
          </w:p>
        </w:tc>
        <w:tc>
          <w:tcPr>
            <w:tcW w:w="1107" w:type="pct"/>
          </w:tcPr>
          <w:p w14:paraId="6FF76749" w14:textId="2E6AF34F" w:rsidR="00521110" w:rsidRPr="007062C2" w:rsidRDefault="00521110" w:rsidP="00E30884">
            <w:pPr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som svar </w:t>
            </w:r>
            <w:r w:rsidR="00CB7270" w:rsidRPr="00690A3F">
              <w:rPr>
                <w:rFonts w:eastAsia="Times New Roman"/>
                <w:szCs w:val="24"/>
                <w:lang w:val="da-DK"/>
              </w:rPr>
              <w:t>på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[</w:t>
            </w:r>
            <w:r w:rsidR="00CB7270" w:rsidRPr="00690A3F">
              <w:rPr>
                <w:rFonts w:eastAsia="Times New Roman"/>
                <w:szCs w:val="24"/>
                <w:lang w:val="da-DK"/>
              </w:rPr>
              <w:t>MORS</w:t>
            </w:r>
            <w:r w:rsidRPr="00690A3F">
              <w:rPr>
                <w:rFonts w:eastAsia="Times New Roman"/>
                <w:szCs w:val="24"/>
                <w:lang w:val="da-DK"/>
              </w:rPr>
              <w:t>_</w:t>
            </w:r>
            <w:r w:rsidR="00CB7270" w:rsidRPr="00690A3F">
              <w:rPr>
                <w:rFonts w:eastAsia="Times New Roman"/>
                <w:szCs w:val="24"/>
                <w:lang w:val="da-DK"/>
              </w:rPr>
              <w:t>K</w:t>
            </w:r>
            <w:r w:rsidRPr="00690A3F">
              <w:rPr>
                <w:rFonts w:eastAsia="Times New Roman"/>
                <w:szCs w:val="24"/>
                <w:lang w:val="da-DK"/>
              </w:rPr>
              <w:t>]. Dette er synligt for SUT-bruger.</w:t>
            </w:r>
          </w:p>
        </w:tc>
        <w:tc>
          <w:tcPr>
            <w:tcW w:w="1031" w:type="pct"/>
          </w:tcPr>
          <w:p w14:paraId="014245D9" w14:textId="77777777" w:rsidR="00521110" w:rsidRPr="007062C2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67E3FB7" w14:textId="0149A26C" w:rsidR="00521110" w:rsidRPr="007062C2" w:rsidRDefault="00000000" w:rsidP="00E30884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17845863"/>
                <w:placeholder>
                  <w:docPart w:val="5B53817FAA8F4BA7B382F827B0CDA50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1DA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94565C" w:rsidRPr="00690A3F" w14:paraId="3EE7A7F5" w14:textId="77777777" w:rsidTr="00E30884">
        <w:trPr>
          <w:cantSplit/>
        </w:trPr>
        <w:tc>
          <w:tcPr>
            <w:tcW w:w="332" w:type="pct"/>
          </w:tcPr>
          <w:p w14:paraId="2D8B2210" w14:textId="77777777" w:rsidR="0094565C" w:rsidRPr="007062C2" w:rsidRDefault="0094565C" w:rsidP="0094565C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4465196D" w14:textId="2EE745CC" w:rsidR="0094565C" w:rsidRPr="00690A3F" w:rsidRDefault="0094565C" w:rsidP="0094565C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690A3F">
              <w:rPr>
                <w:rFonts w:eastAsia="Times New Roman"/>
                <w:b/>
                <w:bCs/>
                <w:szCs w:val="24"/>
                <w:lang w:val="da-DK"/>
              </w:rPr>
              <w:t>Borger dør under orlov</w:t>
            </w:r>
          </w:p>
          <w:p w14:paraId="758D44E2" w14:textId="5DE0BFD1" w:rsidR="0094565C" w:rsidRPr="00690A3F" w:rsidRDefault="0094565C" w:rsidP="0094565C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8611DA" w:rsidRPr="00690A3F">
              <w:rPr>
                <w:rFonts w:eastAsia="Times New Roman" w:cs="Calibri"/>
                <w:szCs w:val="24"/>
                <w:lang w:val="da-DK"/>
              </w:rPr>
              <w:t>testdata-eksempelfilerne</w:t>
            </w:r>
          </w:p>
          <w:p w14:paraId="47988D95" w14:textId="77777777" w:rsidR="0094565C" w:rsidRPr="00690A3F" w:rsidRDefault="0094565C" w:rsidP="0094565C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4DA682F3" w14:textId="29571BA0" w:rsidR="0094565C" w:rsidRPr="007062C2" w:rsidRDefault="0094565C" w:rsidP="0094565C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8611DA" w:rsidRPr="00690A3F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Start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indlagt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8611DA" w:rsidRPr="00690A3F">
              <w:rPr>
                <w:rFonts w:eastAsia="Times New Roman"/>
                <w:szCs w:val="24"/>
                <w:lang w:val="da-DK"/>
              </w:rPr>
              <w:t>et advis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Start</w:t>
            </w:r>
            <w:r w:rsidR="00284444" w:rsidRPr="00690A3F">
              <w:rPr>
                <w:rFonts w:eastAsia="Times New Roman"/>
                <w:szCs w:val="24"/>
                <w:lang w:val="da-DK"/>
              </w:rPr>
              <w:t xml:space="preserve"> Orlov</w:t>
            </w:r>
            <w:r w:rsidRPr="00690A3F">
              <w:rPr>
                <w:rFonts w:eastAsia="Times New Roman"/>
                <w:szCs w:val="24"/>
                <w:lang w:val="da-DK"/>
              </w:rPr>
              <w:t>”</w:t>
            </w:r>
            <w:r w:rsidR="00284444" w:rsidRPr="00690A3F">
              <w:rPr>
                <w:rFonts w:eastAsia="Times New Roman"/>
                <w:szCs w:val="24"/>
                <w:lang w:val="da-DK"/>
              </w:rPr>
              <w:t>, slutteligt et advis af typen ”DØD”</w:t>
            </w:r>
          </w:p>
        </w:tc>
        <w:tc>
          <w:tcPr>
            <w:tcW w:w="737" w:type="pct"/>
          </w:tcPr>
          <w:p w14:paraId="74874C01" w14:textId="77777777" w:rsidR="00284444" w:rsidRPr="007062C2" w:rsidRDefault="00284444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sv-SE"/>
              </w:rPr>
            </w:pPr>
            <w:r w:rsidRPr="00F75A88">
              <w:rPr>
                <w:rFonts w:ascii="Courier New" w:eastAsia="Times New Roman" w:hAnsi="Courier New" w:cs="Courier New"/>
                <w:shd w:val="clear" w:color="auto" w:fill="FFFFFF"/>
                <w:lang w:val="sv-SE"/>
              </w:rPr>
              <w:t>[STIN_L]</w:t>
            </w:r>
          </w:p>
          <w:p w14:paraId="057BBEF9" w14:textId="77777777" w:rsidR="00284444" w:rsidRPr="007062C2" w:rsidRDefault="00284444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sv-SE"/>
              </w:rPr>
            </w:pPr>
            <w:r w:rsidRPr="00F75A88">
              <w:rPr>
                <w:rFonts w:ascii="Courier New" w:eastAsia="Times New Roman" w:hAnsi="Courier New" w:cs="Courier New"/>
                <w:shd w:val="clear" w:color="auto" w:fill="FFFFFF"/>
                <w:lang w:val="sv-SE"/>
              </w:rPr>
              <w:t>[STOR_L]</w:t>
            </w:r>
          </w:p>
          <w:p w14:paraId="07FA7487" w14:textId="775A182B" w:rsidR="0094565C" w:rsidRPr="007062C2" w:rsidRDefault="00284444" w:rsidP="00C91EF4">
            <w:pPr>
              <w:widowControl w:val="0"/>
              <w:spacing w:before="60"/>
              <w:rPr>
                <w:lang w:val="sv-SE"/>
              </w:rPr>
            </w:pPr>
            <w:r w:rsidRPr="00F75A88">
              <w:rPr>
                <w:rFonts w:ascii="Courier New" w:eastAsia="Times New Roman" w:hAnsi="Courier New" w:cs="Courier New"/>
                <w:shd w:val="clear" w:color="auto" w:fill="FFFFFF"/>
                <w:lang w:val="sv-SE"/>
              </w:rPr>
              <w:t>[MORS_L]</w:t>
            </w:r>
          </w:p>
        </w:tc>
        <w:tc>
          <w:tcPr>
            <w:tcW w:w="1107" w:type="pct"/>
          </w:tcPr>
          <w:p w14:paraId="6A952A0D" w14:textId="77777777" w:rsidR="0094565C" w:rsidRPr="00690A3F" w:rsidRDefault="0094565C" w:rsidP="0094565C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8611DA" w:rsidRPr="00690A3F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Start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 w:rsidRPr="00690A3F">
              <w:rPr>
                <w:rFonts w:eastAsia="Times New Roman" w:cs="Calibri"/>
                <w:szCs w:val="24"/>
                <w:lang w:val="da-DK"/>
              </w:rPr>
              <w:t>indlagt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284444" w:rsidRPr="00690A3F">
              <w:rPr>
                <w:rFonts w:eastAsia="Times New Roman"/>
                <w:szCs w:val="24"/>
                <w:lang w:val="da-DK"/>
              </w:rPr>
              <w:t>et advis af typen ”</w:t>
            </w:r>
            <w:r w:rsidR="00F62AF8" w:rsidRPr="00690A3F">
              <w:rPr>
                <w:rFonts w:eastAsia="Times New Roman"/>
                <w:szCs w:val="24"/>
                <w:lang w:val="da-DK"/>
              </w:rPr>
              <w:t>Start</w:t>
            </w:r>
            <w:r w:rsidR="00284444" w:rsidRPr="00690A3F">
              <w:rPr>
                <w:rFonts w:eastAsia="Times New Roman"/>
                <w:szCs w:val="24"/>
                <w:lang w:val="da-DK"/>
              </w:rPr>
              <w:t xml:space="preserve"> Orlov”, slutteligt et advis af typen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”DØD”.</w:t>
            </w:r>
          </w:p>
          <w:p w14:paraId="219332A3" w14:textId="43B09B6A" w:rsidR="00F375E1" w:rsidRPr="00690A3F" w:rsidRDefault="00F375E1" w:rsidP="00F375E1">
            <w:pPr>
              <w:widowControl w:val="0"/>
              <w:spacing w:before="60" w:after="160" w:line="259" w:lineRule="auto"/>
              <w:contextualSpacing/>
              <w:rPr>
                <w:szCs w:val="24"/>
                <w:lang w:val="da-DK"/>
              </w:rPr>
            </w:pPr>
            <w:r w:rsidRPr="00690A3F">
              <w:rPr>
                <w:szCs w:val="24"/>
                <w:lang w:val="da-DK"/>
              </w:rPr>
              <w:t>SUT-bruger kan se, at borgeren optræder som død.</w:t>
            </w:r>
          </w:p>
          <w:p w14:paraId="2E552720" w14:textId="6647C673" w:rsidR="00F375E1" w:rsidRPr="007062C2" w:rsidRDefault="00F375E1" w:rsidP="0094565C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13CAC66D" w14:textId="77777777" w:rsidR="0094565C" w:rsidRPr="007062C2" w:rsidRDefault="0094565C" w:rsidP="0094565C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52B083B" w14:textId="1DF58550" w:rsidR="0094565C" w:rsidRPr="007062C2" w:rsidRDefault="00000000" w:rsidP="0094565C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69929957"/>
                <w:placeholder>
                  <w:docPart w:val="6C3576EB47404E44A3466A8CFF1B1FC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1DA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94565C" w:rsidRPr="00690A3F" w14:paraId="6EBF12B8" w14:textId="77777777" w:rsidTr="00E30884">
        <w:trPr>
          <w:cantSplit/>
        </w:trPr>
        <w:tc>
          <w:tcPr>
            <w:tcW w:w="332" w:type="pct"/>
          </w:tcPr>
          <w:p w14:paraId="4C3CBF13" w14:textId="77777777" w:rsidR="0094565C" w:rsidRPr="007062C2" w:rsidRDefault="0094565C" w:rsidP="0094565C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517B29D2" w14:textId="1EE6381D" w:rsidR="0094565C" w:rsidRPr="007062C2" w:rsidRDefault="0094565C" w:rsidP="0094565C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690A3F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7D004908" w14:textId="77777777" w:rsidR="0094565C" w:rsidRPr="007062C2" w:rsidRDefault="0094565C" w:rsidP="0094565C">
            <w:pPr>
              <w:rPr>
                <w:lang w:val="da-DK"/>
              </w:rPr>
            </w:pPr>
          </w:p>
        </w:tc>
        <w:tc>
          <w:tcPr>
            <w:tcW w:w="1107" w:type="pct"/>
          </w:tcPr>
          <w:p w14:paraId="0EFEBFC1" w14:textId="7F8C79B8" w:rsidR="0094565C" w:rsidRPr="007062C2" w:rsidRDefault="0094565C" w:rsidP="0094565C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>Der er ikke afsendt endnu en automatisk indlæggelsesrapport (XDIS16) som svar på</w:t>
            </w:r>
            <w:r w:rsidR="008611DA" w:rsidRPr="00690A3F">
              <w:rPr>
                <w:rFonts w:eastAsia="Times New Roman"/>
                <w:szCs w:val="24"/>
                <w:lang w:val="da-DK"/>
              </w:rPr>
              <w:t xml:space="preserve"> hverken [STOR_L] eller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[MORS_</w:t>
            </w:r>
            <w:r w:rsidR="00284444" w:rsidRPr="00690A3F">
              <w:rPr>
                <w:rFonts w:eastAsia="Times New Roman"/>
                <w:szCs w:val="24"/>
                <w:lang w:val="da-DK"/>
              </w:rPr>
              <w:t>L</w:t>
            </w:r>
            <w:r w:rsidRPr="00690A3F">
              <w:rPr>
                <w:rFonts w:eastAsia="Times New Roman"/>
                <w:szCs w:val="24"/>
                <w:lang w:val="da-DK"/>
              </w:rPr>
              <w:t>]. Dette er synligt for SUT-bruger.</w:t>
            </w:r>
          </w:p>
        </w:tc>
        <w:tc>
          <w:tcPr>
            <w:tcW w:w="1031" w:type="pct"/>
          </w:tcPr>
          <w:p w14:paraId="5E0F0EBA" w14:textId="77777777" w:rsidR="0094565C" w:rsidRPr="007062C2" w:rsidRDefault="0094565C" w:rsidP="0094565C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2B4D795" w14:textId="4138E482" w:rsidR="0094565C" w:rsidRPr="007062C2" w:rsidRDefault="00000000" w:rsidP="0094565C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98877508"/>
                <w:placeholder>
                  <w:docPart w:val="194FDBF196DF439C815C3E8C840CD7C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611DA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5C4C74C0" w14:textId="77777777" w:rsidR="00521110" w:rsidRPr="00690A3F" w:rsidRDefault="00521110" w:rsidP="003F39E5"/>
    <w:p w14:paraId="64B19D60" w14:textId="7EE4D59F" w:rsidR="00987F2F" w:rsidRPr="00690A3F" w:rsidRDefault="00987F2F" w:rsidP="00987F2F">
      <w:pPr>
        <w:pStyle w:val="Overskrift3"/>
      </w:pPr>
      <w:bookmarkStart w:id="48" w:name="_Ref117164812"/>
      <w:r w:rsidRPr="00690A3F">
        <w:t>Manuel afslutning</w:t>
      </w:r>
      <w:r w:rsidR="00D26622" w:rsidRPr="00690A3F">
        <w:t xml:space="preserve"> af sygehusophold i modtagersystemet</w:t>
      </w:r>
      <w:bookmarkEnd w:id="48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D26622" w:rsidRPr="00690A3F" w14:paraId="4214F50B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717A68F0" w14:textId="77777777" w:rsidR="00D26622" w:rsidRPr="007062C2" w:rsidRDefault="00D26622" w:rsidP="007B4136">
            <w:pPr>
              <w:widowControl w:val="0"/>
              <w:rPr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018A35F" w14:textId="77777777" w:rsidR="00D26622" w:rsidRPr="007062C2" w:rsidRDefault="00D26622" w:rsidP="007B4136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4C402171" w14:textId="77777777" w:rsidR="00D26622" w:rsidRPr="007062C2" w:rsidRDefault="00D26622" w:rsidP="007B4136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534FD327" w14:textId="77777777" w:rsidR="00D26622" w:rsidRPr="007062C2" w:rsidRDefault="00D26622" w:rsidP="007B4136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3864643F" w14:textId="77777777" w:rsidR="00D26622" w:rsidRPr="007062C2" w:rsidRDefault="00D26622" w:rsidP="007B4136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7E669FFF" w14:textId="77777777" w:rsidR="00D26622" w:rsidRPr="007062C2" w:rsidRDefault="00D26622" w:rsidP="007B4136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MedCom vurdering</w:t>
            </w:r>
          </w:p>
        </w:tc>
      </w:tr>
      <w:tr w:rsidR="00FF226E" w:rsidRPr="00690A3F" w14:paraId="049AC208" w14:textId="77777777" w:rsidTr="00E30884">
        <w:trPr>
          <w:cantSplit/>
        </w:trPr>
        <w:tc>
          <w:tcPr>
            <w:tcW w:w="332" w:type="pct"/>
          </w:tcPr>
          <w:p w14:paraId="39098721" w14:textId="77777777" w:rsidR="00FF226E" w:rsidRPr="007062C2" w:rsidRDefault="00FF226E" w:rsidP="007B4136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104E3379" w14:textId="229E72C6" w:rsidR="00FF226E" w:rsidRPr="00690A3F" w:rsidRDefault="00FF226E" w:rsidP="007B413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8611DA" w:rsidRPr="00690A3F">
              <w:rPr>
                <w:rFonts w:eastAsia="Times New Roman" w:cs="Calibri"/>
                <w:szCs w:val="24"/>
                <w:lang w:val="da-DK"/>
              </w:rPr>
              <w:t>testdata-filen.</w:t>
            </w:r>
          </w:p>
          <w:p w14:paraId="23195458" w14:textId="2A58B783" w:rsidR="00FF226E" w:rsidRPr="00690A3F" w:rsidRDefault="00FF226E" w:rsidP="007B4136">
            <w:pPr>
              <w:widowControl w:val="0"/>
              <w:spacing w:before="6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>Vis</w:t>
            </w:r>
            <w:r w:rsidR="008611DA" w:rsidRPr="00690A3F">
              <w:rPr>
                <w:rFonts w:eastAsia="Times New Roman" w:cs="Calibri"/>
                <w:szCs w:val="24"/>
                <w:lang w:val="da-DK"/>
              </w:rPr>
              <w:t xml:space="preserve"> </w:t>
            </w:r>
            <w:r w:rsidRPr="00690A3F">
              <w:rPr>
                <w:rFonts w:eastAsia="Times New Roman" w:cs="Calibri"/>
                <w:szCs w:val="24"/>
                <w:lang w:val="da-DK"/>
              </w:rPr>
              <w:t>h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vordan SUT-bruger manuelt kan afslutte en borgers ophold på sygehuset pga. manglende </w:t>
            </w:r>
            <w:r w:rsidR="008611DA" w:rsidRPr="00690A3F">
              <w:rPr>
                <w:rFonts w:eastAsia="Times New Roman"/>
                <w:szCs w:val="24"/>
                <w:lang w:val="da-DK"/>
              </w:rPr>
              <w:t>Advis om sygehusophold af typen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[SLHJ]</w:t>
            </w:r>
          </w:p>
          <w:p w14:paraId="1F2D71B7" w14:textId="77777777" w:rsidR="00FF226E" w:rsidRPr="007062C2" w:rsidRDefault="00FF226E" w:rsidP="007B413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2D7040D0" w14:textId="6B766272" w:rsidR="00FF226E" w:rsidRPr="007062C2" w:rsidRDefault="007B4136" w:rsidP="00C91EF4">
            <w:pPr>
              <w:widowControl w:val="0"/>
              <w:spacing w:before="60"/>
              <w:rPr>
                <w:lang w:val="da-DK"/>
              </w:rPr>
            </w:pP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[STIN_M]</w:t>
            </w:r>
          </w:p>
        </w:tc>
        <w:tc>
          <w:tcPr>
            <w:tcW w:w="1107" w:type="pct"/>
          </w:tcPr>
          <w:p w14:paraId="3954EDDA" w14:textId="77777777" w:rsidR="00FF226E" w:rsidRPr="00690A3F" w:rsidRDefault="00FF226E" w:rsidP="007B4136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SUT-bruger har manuelt afsluttet borgerens ophold på sygehuset.  </w:t>
            </w:r>
          </w:p>
          <w:p w14:paraId="32473361" w14:textId="319B4761" w:rsidR="00F375E1" w:rsidRPr="00690A3F" w:rsidRDefault="00F375E1" w:rsidP="00F375E1">
            <w:pPr>
              <w:widowControl w:val="0"/>
              <w:spacing w:before="60" w:after="160" w:line="259" w:lineRule="auto"/>
              <w:contextualSpacing/>
              <w:rPr>
                <w:szCs w:val="24"/>
                <w:lang w:val="da-DK"/>
              </w:rPr>
            </w:pPr>
            <w:r w:rsidRPr="00690A3F">
              <w:rPr>
                <w:szCs w:val="24"/>
                <w:lang w:val="da-DK"/>
              </w:rPr>
              <w:t>SUT-bruger kan se, at borgeren atter optræder som ’aktiv’</w:t>
            </w:r>
            <w:r w:rsidR="00724FBF" w:rsidRPr="00690A3F">
              <w:rPr>
                <w:szCs w:val="24"/>
                <w:lang w:val="da-DK"/>
              </w:rPr>
              <w:t>.</w:t>
            </w:r>
          </w:p>
          <w:p w14:paraId="4EC75743" w14:textId="31A8C2D5" w:rsidR="00F375E1" w:rsidRPr="007062C2" w:rsidRDefault="00F375E1" w:rsidP="007062C2">
            <w:pPr>
              <w:widowControl w:val="0"/>
              <w:spacing w:before="60" w:after="160" w:line="259" w:lineRule="auto"/>
              <w:contextualSpacing/>
              <w:rPr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506B8A1E" w14:textId="77777777" w:rsidR="00FF226E" w:rsidRPr="007062C2" w:rsidRDefault="00FF226E" w:rsidP="007B413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489E8680" w14:textId="5DBE9277" w:rsidR="00FF226E" w:rsidRPr="007062C2" w:rsidRDefault="00000000" w:rsidP="007B4136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9020326"/>
                <w:placeholder>
                  <w:docPart w:val="B09FDD5D9D4C4AD1B70417FD276C965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F226E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72B68466" w14:textId="77777777" w:rsidR="00D26622" w:rsidRPr="00690A3F" w:rsidRDefault="00D26622" w:rsidP="00D26622"/>
    <w:p w14:paraId="60F20237" w14:textId="77777777" w:rsidR="00A65253" w:rsidRPr="00690A3F" w:rsidRDefault="00A65253" w:rsidP="00A65253"/>
    <w:p w14:paraId="6DF36ED1" w14:textId="47444D52" w:rsidR="00EC6A28" w:rsidRPr="00690A3F" w:rsidRDefault="00EC6A28" w:rsidP="00EC6A28">
      <w:pPr>
        <w:pStyle w:val="Overskrift3"/>
      </w:pPr>
      <w:bookmarkStart w:id="49" w:name="_Ref117164822"/>
      <w:proofErr w:type="spellStart"/>
      <w:r w:rsidRPr="00690A3F">
        <w:lastRenderedPageBreak/>
        <w:t>Use</w:t>
      </w:r>
      <w:proofErr w:type="spellEnd"/>
      <w:r w:rsidRPr="00690A3F">
        <w:t xml:space="preserve"> case R.CORR: Rettelser/modtagelse af [RE_XX]</w:t>
      </w:r>
      <w:bookmarkEnd w:id="49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867"/>
        <w:gridCol w:w="3784"/>
        <w:gridCol w:w="1976"/>
        <w:gridCol w:w="3150"/>
        <w:gridCol w:w="2836"/>
        <w:gridCol w:w="1049"/>
      </w:tblGrid>
      <w:tr w:rsidR="00EC6A28" w:rsidRPr="00690A3F" w14:paraId="505D5E51" w14:textId="77777777" w:rsidTr="007062C2">
        <w:trPr>
          <w:cantSplit/>
          <w:tblHeader/>
        </w:trPr>
        <w:tc>
          <w:tcPr>
            <w:tcW w:w="317" w:type="pct"/>
            <w:shd w:val="clear" w:color="auto" w:fill="152F4A"/>
            <w:vAlign w:val="center"/>
          </w:tcPr>
          <w:p w14:paraId="1C7163DC" w14:textId="77777777" w:rsidR="00EC6A28" w:rsidRPr="007062C2" w:rsidRDefault="00EC6A28" w:rsidP="007D7A30">
            <w:pPr>
              <w:widowControl w:val="0"/>
              <w:rPr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385" w:type="pct"/>
            <w:shd w:val="clear" w:color="auto" w:fill="152F4A"/>
            <w:vAlign w:val="center"/>
          </w:tcPr>
          <w:p w14:paraId="4510A026" w14:textId="77777777" w:rsidR="00EC6A28" w:rsidRPr="007062C2" w:rsidRDefault="00EC6A28" w:rsidP="007D7A30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23" w:type="pct"/>
            <w:shd w:val="clear" w:color="auto" w:fill="152F4A"/>
            <w:vAlign w:val="center"/>
          </w:tcPr>
          <w:p w14:paraId="29DCB89C" w14:textId="77777777" w:rsidR="00EC6A28" w:rsidRPr="007062C2" w:rsidRDefault="00EC6A28" w:rsidP="007D7A30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53" w:type="pct"/>
            <w:shd w:val="clear" w:color="auto" w:fill="152F4A"/>
            <w:vAlign w:val="center"/>
          </w:tcPr>
          <w:p w14:paraId="13A2F43E" w14:textId="77777777" w:rsidR="00EC6A28" w:rsidRPr="007062C2" w:rsidRDefault="00EC6A28" w:rsidP="007D7A30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8" w:type="pct"/>
            <w:shd w:val="clear" w:color="auto" w:fill="152F4A"/>
            <w:vAlign w:val="center"/>
          </w:tcPr>
          <w:p w14:paraId="6D80B182" w14:textId="77777777" w:rsidR="00EC6A28" w:rsidRPr="007062C2" w:rsidRDefault="00EC6A28" w:rsidP="007D7A30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84" w:type="pct"/>
            <w:shd w:val="clear" w:color="auto" w:fill="152F4A"/>
            <w:vAlign w:val="center"/>
          </w:tcPr>
          <w:p w14:paraId="7D26B0E6" w14:textId="77777777" w:rsidR="00EC6A28" w:rsidRPr="007062C2" w:rsidRDefault="00EC6A28" w:rsidP="007D7A30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MedCom vurdering</w:t>
            </w:r>
          </w:p>
        </w:tc>
      </w:tr>
      <w:tr w:rsidR="00132935" w:rsidRPr="00690A3F" w14:paraId="4DC35651" w14:textId="77777777" w:rsidTr="007062C2">
        <w:trPr>
          <w:cantSplit/>
        </w:trPr>
        <w:tc>
          <w:tcPr>
            <w:tcW w:w="317" w:type="pct"/>
          </w:tcPr>
          <w:p w14:paraId="28F81F85" w14:textId="77777777" w:rsidR="00EC6A28" w:rsidRPr="007062C2" w:rsidRDefault="00EC6A28" w:rsidP="007D7A30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385" w:type="pct"/>
          </w:tcPr>
          <w:p w14:paraId="08381636" w14:textId="1209D53C" w:rsidR="00132935" w:rsidRPr="00690A3F" w:rsidRDefault="00132935" w:rsidP="007D7A30">
            <w:pPr>
              <w:widowControl w:val="0"/>
              <w:spacing w:before="6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rFonts w:eastAsia="Times New Roman" w:cs="Calibri"/>
                <w:b/>
                <w:bCs/>
                <w:szCs w:val="24"/>
                <w:lang w:val="da-DK"/>
              </w:rPr>
              <w:t>Rettelse til tidspunkt</w:t>
            </w:r>
          </w:p>
          <w:p w14:paraId="51DDFFD7" w14:textId="26042625" w:rsidR="00EC6A28" w:rsidRPr="00690A3F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>Indlæst testdata-filerne.</w:t>
            </w:r>
          </w:p>
          <w:p w14:paraId="4CACC2BB" w14:textId="77777777" w:rsidR="00EC6A28" w:rsidRPr="00690A3F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1AB761CB" w14:textId="0363C834" w:rsidR="00EC6A28" w:rsidRPr="00690A3F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Vis, hvordan SUT-bruger </w:t>
            </w:r>
            <w:r w:rsidR="00132935" w:rsidRPr="00690A3F">
              <w:rPr>
                <w:rFonts w:eastAsia="Times New Roman" w:cs="Calibri"/>
                <w:szCs w:val="24"/>
                <w:lang w:val="da-DK"/>
              </w:rPr>
              <w:t xml:space="preserve">eventuelt </w:t>
            </w:r>
            <w:r w:rsidRPr="00690A3F">
              <w:rPr>
                <w:rFonts w:eastAsia="Times New Roman" w:cs="Calibri"/>
                <w:szCs w:val="24"/>
                <w:lang w:val="da-DK"/>
              </w:rPr>
              <w:t>notificeres om, at der er modtaget et advis af typen [</w:t>
            </w:r>
            <w:r w:rsidR="00132935" w:rsidRPr="00690A3F">
              <w:rPr>
                <w:rFonts w:eastAsia="Times New Roman" w:cs="Calibri"/>
                <w:szCs w:val="24"/>
                <w:lang w:val="da-DK"/>
              </w:rPr>
              <w:t>RE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_STIN] som </w:t>
            </w:r>
            <w:r w:rsidR="00132935" w:rsidRPr="00690A3F">
              <w:rPr>
                <w:rFonts w:eastAsia="Times New Roman" w:cs="Calibri"/>
                <w:szCs w:val="24"/>
                <w:lang w:val="da-DK"/>
              </w:rPr>
              <w:t>rettelse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til allerede modtaget advis, og vis, hvordan SUT-bruger efterfølgende kan se</w:t>
            </w:r>
            <w:r w:rsidR="00132935" w:rsidRPr="00690A3F">
              <w:rPr>
                <w:rFonts w:eastAsia="Times New Roman" w:cs="Calibri"/>
                <w:szCs w:val="24"/>
                <w:lang w:val="da-DK"/>
              </w:rPr>
              <w:t xml:space="preserve">, hvad der er rettet. 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</w:t>
            </w:r>
          </w:p>
          <w:p w14:paraId="082F64C4" w14:textId="77777777" w:rsidR="00EC6A28" w:rsidRPr="007062C2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23" w:type="pct"/>
          </w:tcPr>
          <w:p w14:paraId="5485F162" w14:textId="01596B2D" w:rsidR="00132935" w:rsidRPr="005822CE" w:rsidRDefault="00132935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  <w:r w:rsidRPr="005822CE"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  <w:t>[STIN_O]</w:t>
            </w:r>
          </w:p>
          <w:p w14:paraId="40FC322A" w14:textId="39A43DF1" w:rsidR="00EC6A28" w:rsidRPr="005822CE" w:rsidRDefault="00132935" w:rsidP="00C91EF4">
            <w:pPr>
              <w:widowControl w:val="0"/>
              <w:spacing w:before="60"/>
              <w:rPr>
                <w:lang w:val="en-GB"/>
              </w:rPr>
            </w:pPr>
            <w:r w:rsidRPr="005822CE"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  <w:t>[RE_STIN_O]</w:t>
            </w:r>
          </w:p>
        </w:tc>
        <w:tc>
          <w:tcPr>
            <w:tcW w:w="1153" w:type="pct"/>
          </w:tcPr>
          <w:p w14:paraId="261D47D5" w14:textId="52510B7B" w:rsidR="00EC6A28" w:rsidRPr="00690A3F" w:rsidRDefault="00EC6A28" w:rsidP="007D7A30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SUT-bruger notificeres </w:t>
            </w:r>
            <w:r w:rsidR="00132935" w:rsidRPr="00690A3F">
              <w:rPr>
                <w:rFonts w:eastAsia="Times New Roman" w:cs="Calibri"/>
                <w:szCs w:val="24"/>
                <w:lang w:val="da-DK"/>
              </w:rPr>
              <w:t xml:space="preserve">eventuelt 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om, at der er modtaget en </w:t>
            </w:r>
            <w:r w:rsidR="00132935" w:rsidRPr="00690A3F">
              <w:rPr>
                <w:rFonts w:eastAsia="Times New Roman" w:cs="Calibri"/>
                <w:szCs w:val="24"/>
                <w:lang w:val="da-DK"/>
              </w:rPr>
              <w:t>rettelse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til [STIN_</w:t>
            </w:r>
            <w:r w:rsidR="00132935" w:rsidRPr="00690A3F">
              <w:rPr>
                <w:rFonts w:eastAsia="Times New Roman" w:cs="Calibri"/>
                <w:szCs w:val="24"/>
                <w:lang w:val="da-DK"/>
              </w:rPr>
              <w:t>O</w:t>
            </w:r>
            <w:r w:rsidRPr="00690A3F">
              <w:rPr>
                <w:rFonts w:eastAsia="Times New Roman" w:cs="Calibri"/>
                <w:szCs w:val="24"/>
                <w:lang w:val="da-DK"/>
              </w:rPr>
              <w:t>].</w:t>
            </w:r>
          </w:p>
          <w:p w14:paraId="4C59704C" w14:textId="5A2B5681" w:rsidR="00EC6A28" w:rsidRPr="007062C2" w:rsidRDefault="00132935" w:rsidP="007D7A30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>SUT-bruger kan se den ændring (tidspunkt), der er lavet (ændringsmarkering), og kan tilgå og se det korrigerede tidspunkt og klokkeslæt for start af sygehusopholdet</w:t>
            </w:r>
          </w:p>
        </w:tc>
        <w:tc>
          <w:tcPr>
            <w:tcW w:w="1038" w:type="pct"/>
          </w:tcPr>
          <w:p w14:paraId="1E35FD1C" w14:textId="77777777" w:rsidR="00EC6A28" w:rsidRPr="007062C2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84" w:type="pct"/>
          </w:tcPr>
          <w:p w14:paraId="183BEB6C" w14:textId="77777777" w:rsidR="00EC6A28" w:rsidRPr="007062C2" w:rsidRDefault="00000000" w:rsidP="007D7A30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13577809"/>
                <w:placeholder>
                  <w:docPart w:val="5AFDF72770F04E548CCBFA4BBD43DD0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EC6A28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132935" w:rsidRPr="00690A3F" w14:paraId="33DBA3D5" w14:textId="77777777" w:rsidTr="007062C2">
        <w:trPr>
          <w:cantSplit/>
        </w:trPr>
        <w:tc>
          <w:tcPr>
            <w:tcW w:w="317" w:type="pct"/>
          </w:tcPr>
          <w:p w14:paraId="1D7A8E45" w14:textId="77777777" w:rsidR="00132935" w:rsidRPr="007062C2" w:rsidRDefault="00132935" w:rsidP="007D7A30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385" w:type="pct"/>
          </w:tcPr>
          <w:p w14:paraId="01B0AFE8" w14:textId="074E2150" w:rsidR="00132935" w:rsidRPr="007062C2" w:rsidRDefault="00132935" w:rsidP="007D7A30">
            <w:pPr>
              <w:widowControl w:val="0"/>
              <w:spacing w:before="6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690A3F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afsendt en automatisk indlæggelsesrapport (XDIS16) som svar på [RE_STIN_O]</w:t>
            </w:r>
          </w:p>
        </w:tc>
        <w:tc>
          <w:tcPr>
            <w:tcW w:w="723" w:type="pct"/>
          </w:tcPr>
          <w:p w14:paraId="72590BA7" w14:textId="77777777" w:rsidR="00132935" w:rsidRPr="007062C2" w:rsidRDefault="00132935" w:rsidP="007D7A30">
            <w:pPr>
              <w:widowControl w:val="0"/>
              <w:rPr>
                <w:lang w:val="da-DK"/>
              </w:rPr>
            </w:pPr>
          </w:p>
        </w:tc>
        <w:tc>
          <w:tcPr>
            <w:tcW w:w="1153" w:type="pct"/>
          </w:tcPr>
          <w:p w14:paraId="5D210499" w14:textId="20BF7BD0" w:rsidR="00132935" w:rsidRPr="007062C2" w:rsidRDefault="00132935" w:rsidP="007D7A30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>Der er ikke afsendt en automatisk indlæggelsesrapport (XDIS16) som svar på [RE_STIN_O]. Dette er synligt for SUT-bruger.</w:t>
            </w:r>
          </w:p>
        </w:tc>
        <w:tc>
          <w:tcPr>
            <w:tcW w:w="1038" w:type="pct"/>
          </w:tcPr>
          <w:p w14:paraId="56BA46F5" w14:textId="77777777" w:rsidR="00132935" w:rsidRPr="007062C2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84" w:type="pct"/>
          </w:tcPr>
          <w:p w14:paraId="43411BFD" w14:textId="48949562" w:rsidR="00132935" w:rsidRPr="007062C2" w:rsidRDefault="00000000" w:rsidP="007D7A30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44187338"/>
                <w:placeholder>
                  <w:docPart w:val="FB315AF7F533434B95337BBC8242C86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32935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132935" w:rsidRPr="00690A3F" w14:paraId="77D6B38D" w14:textId="77777777" w:rsidTr="007062C2">
        <w:trPr>
          <w:cantSplit/>
        </w:trPr>
        <w:tc>
          <w:tcPr>
            <w:tcW w:w="317" w:type="pct"/>
          </w:tcPr>
          <w:p w14:paraId="3C7914D0" w14:textId="77777777" w:rsidR="00132935" w:rsidRPr="007062C2" w:rsidRDefault="00132935" w:rsidP="007D7A30">
            <w:pPr>
              <w:pStyle w:val="Overskrift4"/>
              <w:keepNext w:val="0"/>
              <w:widowControl w:val="0"/>
              <w:rPr>
                <w:lang w:val="da-DK"/>
              </w:rPr>
            </w:pPr>
            <w:bookmarkStart w:id="50" w:name="_Ref130545291"/>
          </w:p>
        </w:tc>
        <w:bookmarkEnd w:id="50"/>
        <w:tc>
          <w:tcPr>
            <w:tcW w:w="1385" w:type="pct"/>
          </w:tcPr>
          <w:p w14:paraId="67D19689" w14:textId="430F40C3" w:rsidR="00132935" w:rsidRPr="00690A3F" w:rsidRDefault="00132935" w:rsidP="007D7A30">
            <w:pPr>
              <w:widowControl w:val="0"/>
              <w:spacing w:before="6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rFonts w:eastAsia="Times New Roman" w:cs="Calibri"/>
                <w:b/>
                <w:bCs/>
                <w:szCs w:val="24"/>
                <w:lang w:val="da-DK"/>
              </w:rPr>
              <w:t xml:space="preserve">Rettelse til </w:t>
            </w:r>
            <w:r w:rsidR="004E7325" w:rsidRPr="00690A3F">
              <w:rPr>
                <w:rFonts w:eastAsia="Times New Roman" w:cs="Calibri"/>
                <w:b/>
                <w:bCs/>
                <w:szCs w:val="24"/>
                <w:lang w:val="da-DK"/>
              </w:rPr>
              <w:t>sygehusafdeling</w:t>
            </w:r>
          </w:p>
          <w:p w14:paraId="6E89012D" w14:textId="77777777" w:rsidR="00132935" w:rsidRPr="00690A3F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>Indlæst testdata-filerne.</w:t>
            </w:r>
          </w:p>
          <w:p w14:paraId="18FEFB69" w14:textId="77777777" w:rsidR="00132935" w:rsidRPr="00690A3F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0C203ED7" w14:textId="6489F280" w:rsidR="00132935" w:rsidRPr="00690A3F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Vis, hvordan SUT-bruger eventuelt notificeres om, at der er modtaget et advis af typen [RE_STIN] som rettelse til allerede modtaget advis, og vis, hvordan SUT-bruger efterfølgende kan se, hvad der er rettet.  </w:t>
            </w:r>
          </w:p>
        </w:tc>
        <w:tc>
          <w:tcPr>
            <w:tcW w:w="723" w:type="pct"/>
          </w:tcPr>
          <w:p w14:paraId="35DA6F07" w14:textId="77777777" w:rsidR="0021777F" w:rsidRPr="005822CE" w:rsidRDefault="0021777F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</w:pPr>
            <w:r w:rsidRPr="005822CE"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  <w:t>[STIN_P]</w:t>
            </w:r>
          </w:p>
          <w:p w14:paraId="4C177853" w14:textId="17E220CF" w:rsidR="00132935" w:rsidRPr="005822CE" w:rsidRDefault="0021777F" w:rsidP="00C91EF4">
            <w:pPr>
              <w:widowControl w:val="0"/>
              <w:spacing w:before="60"/>
              <w:rPr>
                <w:lang w:val="en-GB"/>
              </w:rPr>
            </w:pPr>
            <w:r w:rsidRPr="005822CE">
              <w:rPr>
                <w:rFonts w:ascii="Courier New" w:eastAsia="Times New Roman" w:hAnsi="Courier New" w:cs="Courier New"/>
                <w:shd w:val="clear" w:color="auto" w:fill="FFFFFF"/>
                <w:lang w:val="en-GB"/>
              </w:rPr>
              <w:t>[RE_STIN_P</w:t>
            </w:r>
            <w:r w:rsidRPr="005822CE">
              <w:rPr>
                <w:lang w:val="en-GB"/>
              </w:rPr>
              <w:t>]</w:t>
            </w:r>
          </w:p>
        </w:tc>
        <w:tc>
          <w:tcPr>
            <w:tcW w:w="1153" w:type="pct"/>
          </w:tcPr>
          <w:p w14:paraId="07DF3EEC" w14:textId="4E349E91" w:rsidR="00132935" w:rsidRPr="00690A3F" w:rsidRDefault="00132935" w:rsidP="007D7A30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>SUT-bruger notificeres eventuelt om, at der er modtaget en rettelse til [STIN_</w:t>
            </w:r>
            <w:r w:rsidR="0021777F" w:rsidRPr="00690A3F">
              <w:rPr>
                <w:rFonts w:eastAsia="Times New Roman" w:cs="Calibri"/>
                <w:szCs w:val="24"/>
                <w:lang w:val="da-DK"/>
              </w:rPr>
              <w:t>P</w:t>
            </w:r>
            <w:r w:rsidRPr="00690A3F">
              <w:rPr>
                <w:rFonts w:eastAsia="Times New Roman" w:cs="Calibri"/>
                <w:szCs w:val="24"/>
                <w:lang w:val="da-DK"/>
              </w:rPr>
              <w:t>].</w:t>
            </w:r>
          </w:p>
          <w:p w14:paraId="3B6FE729" w14:textId="3E9955DE" w:rsidR="00132935" w:rsidRPr="00690A3F" w:rsidRDefault="007D7A30" w:rsidP="007D7A30">
            <w:pPr>
              <w:widowControl w:val="0"/>
              <w:spacing w:before="6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>SUT-bruger kan se, at den ændring (sygehusafdeling), der er lavet (ændringsmarkering), og kan tilgå de korrigerede oplysninger.</w:t>
            </w:r>
          </w:p>
        </w:tc>
        <w:tc>
          <w:tcPr>
            <w:tcW w:w="1038" w:type="pct"/>
          </w:tcPr>
          <w:p w14:paraId="4F03F605" w14:textId="77777777" w:rsidR="00132935" w:rsidRPr="007062C2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84" w:type="pct"/>
          </w:tcPr>
          <w:p w14:paraId="66020DC2" w14:textId="5E66CC90" w:rsidR="00132935" w:rsidRPr="007062C2" w:rsidRDefault="00000000" w:rsidP="007D7A30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89766570"/>
                <w:placeholder>
                  <w:docPart w:val="EE95E38396824A9E821CFFE24F4B91D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32935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132935" w:rsidRPr="00690A3F" w14:paraId="3E8BD470" w14:textId="77777777" w:rsidTr="007062C2">
        <w:trPr>
          <w:cantSplit/>
        </w:trPr>
        <w:tc>
          <w:tcPr>
            <w:tcW w:w="317" w:type="pct"/>
          </w:tcPr>
          <w:p w14:paraId="373641B1" w14:textId="77777777" w:rsidR="00132935" w:rsidRPr="007062C2" w:rsidRDefault="00132935" w:rsidP="007D7A30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385" w:type="pct"/>
          </w:tcPr>
          <w:p w14:paraId="3782E83C" w14:textId="7300BF6B" w:rsidR="00132935" w:rsidRPr="007062C2" w:rsidRDefault="00132935" w:rsidP="007D7A30">
            <w:pPr>
              <w:widowControl w:val="0"/>
              <w:spacing w:before="6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690A3F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afsendt en automatisk indlæggelsesrapport (XDIS16) som svar på [RE_STIN_</w:t>
            </w:r>
            <w:r w:rsidR="0021777F" w:rsidRPr="00690A3F">
              <w:rPr>
                <w:rFonts w:eastAsia="Times New Roman"/>
                <w:szCs w:val="24"/>
                <w:lang w:val="da-DK"/>
              </w:rPr>
              <w:t>P</w:t>
            </w:r>
            <w:r w:rsidRPr="00690A3F">
              <w:rPr>
                <w:rFonts w:eastAsia="Times New Roman"/>
                <w:szCs w:val="24"/>
                <w:lang w:val="da-DK"/>
              </w:rPr>
              <w:t>]</w:t>
            </w:r>
          </w:p>
        </w:tc>
        <w:tc>
          <w:tcPr>
            <w:tcW w:w="723" w:type="pct"/>
          </w:tcPr>
          <w:p w14:paraId="341423D5" w14:textId="0FB6C971" w:rsidR="00132935" w:rsidRPr="007062C2" w:rsidRDefault="00132935" w:rsidP="007D7A30">
            <w:pPr>
              <w:widowControl w:val="0"/>
              <w:rPr>
                <w:lang w:val="da-DK"/>
              </w:rPr>
            </w:pPr>
          </w:p>
        </w:tc>
        <w:tc>
          <w:tcPr>
            <w:tcW w:w="1153" w:type="pct"/>
          </w:tcPr>
          <w:p w14:paraId="03AF7AA6" w14:textId="3C089B55" w:rsidR="00132935" w:rsidRPr="007062C2" w:rsidRDefault="00132935" w:rsidP="007D7A30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>Der er ikke afsendt en automatisk indlæggelsesrapport (XDIS16) som svar på [RE_STIN_</w:t>
            </w:r>
            <w:r w:rsidR="0021777F" w:rsidRPr="00690A3F">
              <w:rPr>
                <w:rFonts w:eastAsia="Times New Roman"/>
                <w:szCs w:val="24"/>
                <w:lang w:val="da-DK"/>
              </w:rPr>
              <w:t>P</w:t>
            </w:r>
            <w:r w:rsidRPr="00690A3F">
              <w:rPr>
                <w:rFonts w:eastAsia="Times New Roman"/>
                <w:szCs w:val="24"/>
                <w:lang w:val="da-DK"/>
              </w:rPr>
              <w:t>]. Dette er synligt for SUT-bruger.</w:t>
            </w:r>
          </w:p>
        </w:tc>
        <w:tc>
          <w:tcPr>
            <w:tcW w:w="1038" w:type="pct"/>
          </w:tcPr>
          <w:p w14:paraId="7E00E4BA" w14:textId="77777777" w:rsidR="00132935" w:rsidRPr="007062C2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84" w:type="pct"/>
          </w:tcPr>
          <w:p w14:paraId="0353BD25" w14:textId="31132A1A" w:rsidR="00132935" w:rsidRPr="007062C2" w:rsidRDefault="00000000" w:rsidP="007D7A30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87424160"/>
                <w:placeholder>
                  <w:docPart w:val="F2D99B064BE54E73B8AB019D95E176A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132935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44211D1E" w14:textId="0F0B34E1" w:rsidR="00201F3E" w:rsidRPr="00690A3F" w:rsidRDefault="00201F3E" w:rsidP="00986257"/>
    <w:p w14:paraId="3BF84B8B" w14:textId="3F76E8FD" w:rsidR="004D05E2" w:rsidRPr="00690A3F" w:rsidRDefault="004D05E2" w:rsidP="00986257"/>
    <w:p w14:paraId="72408CAF" w14:textId="77777777" w:rsidR="004D05E2" w:rsidRPr="00690A3F" w:rsidRDefault="004D05E2" w:rsidP="004D05E2">
      <w:pPr>
        <w:pStyle w:val="Overskrift3"/>
      </w:pPr>
      <w:proofErr w:type="spellStart"/>
      <w:r w:rsidRPr="00690A3F">
        <w:lastRenderedPageBreak/>
        <w:t>Use</w:t>
      </w:r>
      <w:proofErr w:type="spellEnd"/>
      <w:r w:rsidRPr="00690A3F">
        <w:t xml:space="preserve"> case R.CANC: Annulleringer/modtagelse af [AN_XX]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502CE3" w:rsidRPr="00690A3F" w14:paraId="3E86B1BF" w14:textId="77777777" w:rsidTr="00FB6782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316201EC" w14:textId="77777777" w:rsidR="004D05E2" w:rsidRPr="007062C2" w:rsidRDefault="004D05E2" w:rsidP="00FB6782">
            <w:pPr>
              <w:widowControl w:val="0"/>
              <w:rPr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17F08764" w14:textId="77777777" w:rsidR="004D05E2" w:rsidRPr="007062C2" w:rsidRDefault="004D05E2" w:rsidP="00FB6782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186B3D7" w14:textId="77777777" w:rsidR="004D05E2" w:rsidRPr="007062C2" w:rsidRDefault="004D05E2" w:rsidP="00FB6782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27ADEE89" w14:textId="77777777" w:rsidR="004D05E2" w:rsidRPr="007062C2" w:rsidRDefault="004D05E2" w:rsidP="00FB6782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56A4D6C9" w14:textId="77777777" w:rsidR="004D05E2" w:rsidRPr="007062C2" w:rsidRDefault="004D05E2" w:rsidP="00FB6782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0CD0BA45" w14:textId="77777777" w:rsidR="004D05E2" w:rsidRPr="007062C2" w:rsidRDefault="004D05E2" w:rsidP="00FB6782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MedCom vurdering</w:t>
            </w:r>
          </w:p>
        </w:tc>
      </w:tr>
      <w:tr w:rsidR="00502CE3" w:rsidRPr="00690A3F" w14:paraId="7F02D62E" w14:textId="77777777" w:rsidTr="00FB6782">
        <w:trPr>
          <w:cantSplit/>
        </w:trPr>
        <w:tc>
          <w:tcPr>
            <w:tcW w:w="332" w:type="pct"/>
          </w:tcPr>
          <w:p w14:paraId="505DCD91" w14:textId="77777777" w:rsidR="004D05E2" w:rsidRPr="007062C2" w:rsidRDefault="004D05E2" w:rsidP="00FB6782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39A42412" w14:textId="77777777" w:rsidR="004D05E2" w:rsidRPr="00690A3F" w:rsidRDefault="004D05E2" w:rsidP="00FB6782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>Indlæst testdata-filerne.</w:t>
            </w:r>
          </w:p>
          <w:p w14:paraId="69088BB2" w14:textId="77777777" w:rsidR="004D05E2" w:rsidRPr="00690A3F" w:rsidRDefault="004D05E2" w:rsidP="00FB6782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07E41E9C" w14:textId="77777777" w:rsidR="004D05E2" w:rsidRPr="00690A3F" w:rsidRDefault="004D05E2" w:rsidP="00FB6782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Vis, hvordan SUT-bruger notificeres om, at der er modtaget et advis af typen [AN_STIN] som annullering til allerede modtaget advis, og vis, hvordan SUT-bruger efterfølgende kan se, at det oprindelige advis er annulleret. </w:t>
            </w:r>
          </w:p>
          <w:p w14:paraId="5576EC36" w14:textId="77777777" w:rsidR="004D05E2" w:rsidRPr="007062C2" w:rsidRDefault="004D05E2" w:rsidP="00FB6782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4E50AD88" w14:textId="77777777" w:rsidR="004D05E2" w:rsidRPr="007062C2" w:rsidRDefault="004D05E2" w:rsidP="00FB6782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</w:pPr>
            <w:r w:rsidRPr="00F75A88"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  <w:t>[STIN_N]</w:t>
            </w:r>
          </w:p>
          <w:p w14:paraId="081E130D" w14:textId="77777777" w:rsidR="004D05E2" w:rsidRPr="007062C2" w:rsidRDefault="004D05E2" w:rsidP="00FB6782">
            <w:pPr>
              <w:widowControl w:val="0"/>
              <w:spacing w:before="60"/>
              <w:rPr>
                <w:lang w:val="en-US"/>
              </w:rPr>
            </w:pPr>
            <w:r w:rsidRPr="00F75A88"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  <w:t>[AN_STIN_N]</w:t>
            </w:r>
          </w:p>
        </w:tc>
        <w:tc>
          <w:tcPr>
            <w:tcW w:w="1107" w:type="pct"/>
          </w:tcPr>
          <w:p w14:paraId="04CD88A2" w14:textId="77777777" w:rsidR="004D05E2" w:rsidRPr="00690A3F" w:rsidRDefault="004D05E2" w:rsidP="00FB6782">
            <w:pPr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>SUT-bruger notificeres om, at der er modtaget en annullering til [STIN_N].</w:t>
            </w:r>
          </w:p>
          <w:p w14:paraId="5BFF5716" w14:textId="77777777" w:rsidR="004D05E2" w:rsidRPr="00690A3F" w:rsidRDefault="004D05E2" w:rsidP="00FB6782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>SUT-bruger kan se, at det tidligere modtagne advis er annulleret (annulleringsvisning)</w:t>
            </w:r>
          </w:p>
          <w:p w14:paraId="6DBCD595" w14:textId="77777777" w:rsidR="004D05E2" w:rsidRPr="00690A3F" w:rsidRDefault="004D05E2" w:rsidP="00FB6782">
            <w:pPr>
              <w:widowControl w:val="0"/>
              <w:spacing w:before="60" w:after="160" w:line="259" w:lineRule="auto"/>
              <w:contextualSpacing/>
              <w:rPr>
                <w:szCs w:val="24"/>
                <w:lang w:val="da-DK"/>
              </w:rPr>
            </w:pPr>
            <w:r w:rsidRPr="00690A3F">
              <w:rPr>
                <w:szCs w:val="24"/>
                <w:lang w:val="da-DK"/>
              </w:rPr>
              <w:t>SUT-bruger kan se, at borgeren optræder som ’aktiv’</w:t>
            </w:r>
          </w:p>
          <w:p w14:paraId="005AB93B" w14:textId="77777777" w:rsidR="004D05E2" w:rsidRPr="00690A3F" w:rsidRDefault="004D05E2" w:rsidP="00FB6782">
            <w:pPr>
              <w:widowControl w:val="0"/>
              <w:spacing w:before="60" w:after="160" w:line="259" w:lineRule="auto"/>
              <w:contextualSpacing/>
              <w:rPr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3380C8E7" w14:textId="77777777" w:rsidR="004D05E2" w:rsidRPr="007062C2" w:rsidRDefault="004D05E2" w:rsidP="00FB6782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EA80FCC" w14:textId="77777777" w:rsidR="004D05E2" w:rsidRPr="007062C2" w:rsidRDefault="00000000" w:rsidP="00FB6782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34681604"/>
                <w:placeholder>
                  <w:docPart w:val="DB0060928A374FACB6C9194B9155556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D05E2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502CE3" w:rsidRPr="00690A3F" w14:paraId="386FC1C7" w14:textId="77777777" w:rsidTr="00FB6782">
        <w:trPr>
          <w:cantSplit/>
        </w:trPr>
        <w:tc>
          <w:tcPr>
            <w:tcW w:w="332" w:type="pct"/>
          </w:tcPr>
          <w:p w14:paraId="149782BB" w14:textId="77777777" w:rsidR="004D05E2" w:rsidRPr="007062C2" w:rsidRDefault="004D05E2" w:rsidP="00FB6782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137EFA15" w14:textId="77777777" w:rsidR="004D05E2" w:rsidRPr="007062C2" w:rsidRDefault="004D05E2" w:rsidP="00FB6782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690A3F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690A3F">
              <w:rPr>
                <w:rFonts w:eastAsia="Times New Roman"/>
                <w:szCs w:val="24"/>
                <w:lang w:val="da-DK"/>
              </w:rPr>
              <w:t xml:space="preserve"> afsendt en automatisk indlæggelsesrapport (XDIS16) som svar på [AN_STIN_N]</w:t>
            </w:r>
          </w:p>
        </w:tc>
        <w:tc>
          <w:tcPr>
            <w:tcW w:w="737" w:type="pct"/>
          </w:tcPr>
          <w:p w14:paraId="094CA94F" w14:textId="77777777" w:rsidR="004D05E2" w:rsidRPr="00690A3F" w:rsidRDefault="004D05E2" w:rsidP="00FB6782">
            <w:pPr>
              <w:rPr>
                <w:lang w:val="da-DK"/>
              </w:rPr>
            </w:pPr>
          </w:p>
        </w:tc>
        <w:tc>
          <w:tcPr>
            <w:tcW w:w="1107" w:type="pct"/>
          </w:tcPr>
          <w:p w14:paraId="5D07FF95" w14:textId="77777777" w:rsidR="004D05E2" w:rsidRPr="007062C2" w:rsidRDefault="004D05E2" w:rsidP="00FB6782">
            <w:pPr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>Der er ikke afsendt en automatisk indlæggelsesrapport (XDIS16) som svar på [AN_STIN_N]. Dette er synligt for SUT-bruger.</w:t>
            </w:r>
          </w:p>
        </w:tc>
        <w:tc>
          <w:tcPr>
            <w:tcW w:w="1031" w:type="pct"/>
          </w:tcPr>
          <w:p w14:paraId="16E4E6B3" w14:textId="77777777" w:rsidR="004D05E2" w:rsidRPr="007062C2" w:rsidRDefault="004D05E2" w:rsidP="00FB6782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6732642" w14:textId="77777777" w:rsidR="004D05E2" w:rsidRPr="007062C2" w:rsidRDefault="00000000" w:rsidP="00FB6782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84490514"/>
                <w:placeholder>
                  <w:docPart w:val="6ACFD98F0020401ABD0CFDF17A70F4A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D05E2" w:rsidRPr="00690A3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502CE3" w:rsidRPr="00690A3F" w14:paraId="7AECBAAF" w14:textId="77777777" w:rsidTr="00FB6782">
        <w:trPr>
          <w:cantSplit/>
        </w:trPr>
        <w:tc>
          <w:tcPr>
            <w:tcW w:w="332" w:type="pct"/>
          </w:tcPr>
          <w:p w14:paraId="5A9BD559" w14:textId="77777777" w:rsidR="004D05E2" w:rsidRPr="007062C2" w:rsidRDefault="004D05E2" w:rsidP="004D05E2">
            <w:pPr>
              <w:pStyle w:val="Overskrift4"/>
              <w:keepNext w:val="0"/>
              <w:widowControl w:val="0"/>
              <w:rPr>
                <w:lang w:val="da-DK"/>
              </w:rPr>
            </w:pPr>
            <w:bookmarkStart w:id="51" w:name="_Ref130545744"/>
          </w:p>
        </w:tc>
        <w:bookmarkEnd w:id="51"/>
        <w:tc>
          <w:tcPr>
            <w:tcW w:w="1400" w:type="pct"/>
          </w:tcPr>
          <w:p w14:paraId="2C7B7E2A" w14:textId="77777777" w:rsidR="004D05E2" w:rsidRPr="00690A3F" w:rsidRDefault="004D05E2" w:rsidP="004D05E2">
            <w:pPr>
              <w:widowControl w:val="0"/>
              <w:spacing w:before="6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690A3F">
              <w:rPr>
                <w:rFonts w:eastAsia="Times New Roman"/>
                <w:b/>
                <w:bCs/>
                <w:szCs w:val="24"/>
                <w:lang w:val="da-DK"/>
              </w:rPr>
              <w:t>Annullering efter rettelse</w:t>
            </w:r>
          </w:p>
          <w:p w14:paraId="18A3EA80" w14:textId="281206E5" w:rsidR="004D05E2" w:rsidRPr="00690A3F" w:rsidRDefault="004D05E2" w:rsidP="004D05E2">
            <w:pPr>
              <w:widowControl w:val="0"/>
              <w:spacing w:before="6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 xml:space="preserve">Indlæs testdata-filen, som er en annullering til et advis [STIN_P], som er blevet rettet [RE_STIN_P] (fra teststep </w:t>
            </w:r>
            <w:r w:rsidRPr="007062C2">
              <w:rPr>
                <w:rFonts w:eastAsia="Times New Roman"/>
                <w:szCs w:val="24"/>
              </w:rPr>
              <w:fldChar w:fldCharType="begin"/>
            </w:r>
            <w:r w:rsidRPr="00690A3F">
              <w:rPr>
                <w:rFonts w:eastAsia="Times New Roman"/>
                <w:szCs w:val="24"/>
                <w:lang w:val="da-DK"/>
              </w:rPr>
              <w:instrText xml:space="preserve"> REF _Ref130545291 \r \h </w:instrText>
            </w:r>
            <w:r w:rsidRPr="007062C2">
              <w:rPr>
                <w:rFonts w:eastAsia="Times New Roman"/>
                <w:szCs w:val="24"/>
              </w:rPr>
            </w:r>
            <w:r w:rsidRPr="007062C2">
              <w:rPr>
                <w:rFonts w:eastAsia="Times New Roman"/>
                <w:szCs w:val="24"/>
              </w:rPr>
              <w:fldChar w:fldCharType="separate"/>
            </w:r>
            <w:r w:rsidR="007062C2">
              <w:rPr>
                <w:rFonts w:eastAsia="Times New Roman"/>
                <w:szCs w:val="24"/>
                <w:lang w:val="da-DK"/>
              </w:rPr>
              <w:t>3.3.10.3</w:t>
            </w:r>
            <w:r w:rsidRPr="007062C2">
              <w:rPr>
                <w:rFonts w:eastAsia="Times New Roman"/>
                <w:szCs w:val="24"/>
              </w:rPr>
              <w:fldChar w:fldCharType="end"/>
            </w:r>
            <w:r w:rsidRPr="00690A3F">
              <w:rPr>
                <w:rFonts w:eastAsia="Times New Roman"/>
                <w:szCs w:val="24"/>
                <w:lang w:val="da-DK"/>
              </w:rPr>
              <w:t>)</w:t>
            </w:r>
          </w:p>
          <w:p w14:paraId="6367F0C9" w14:textId="77777777" w:rsidR="004D05E2" w:rsidRPr="00690A3F" w:rsidRDefault="004D05E2" w:rsidP="004D05E2">
            <w:pPr>
              <w:widowControl w:val="0"/>
              <w:spacing w:before="60"/>
              <w:rPr>
                <w:rFonts w:eastAsia="Times New Roman"/>
                <w:szCs w:val="24"/>
                <w:lang w:val="da-DK"/>
              </w:rPr>
            </w:pPr>
          </w:p>
          <w:p w14:paraId="27549212" w14:textId="258D4961" w:rsidR="004D05E2" w:rsidRPr="007062C2" w:rsidRDefault="004D05E2" w:rsidP="004D05E2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690A3F">
              <w:rPr>
                <w:rFonts w:eastAsia="Times New Roman"/>
                <w:szCs w:val="24"/>
                <w:lang w:val="da-DK"/>
              </w:rPr>
              <w:t>Vis, at SUT-bruger tydeligt kan se, at det oprindelige advis [STIN] er annulleret, og at borgeren ikke opholder sig på sygehuset.</w:t>
            </w:r>
          </w:p>
        </w:tc>
        <w:tc>
          <w:tcPr>
            <w:tcW w:w="737" w:type="pct"/>
          </w:tcPr>
          <w:p w14:paraId="7274951A" w14:textId="3844D978" w:rsidR="004D05E2" w:rsidRPr="007062C2" w:rsidRDefault="004D05E2" w:rsidP="004D05E2">
            <w:pPr>
              <w:rPr>
                <w:lang w:val="da-DK"/>
              </w:rPr>
            </w:pP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[AN_STIN_P</w:t>
            </w:r>
            <w:r w:rsidRPr="00690A3F">
              <w:rPr>
                <w:lang w:val="da-DK"/>
              </w:rPr>
              <w:t>]</w:t>
            </w:r>
          </w:p>
        </w:tc>
        <w:tc>
          <w:tcPr>
            <w:tcW w:w="1107" w:type="pct"/>
          </w:tcPr>
          <w:p w14:paraId="44579228" w14:textId="77777777" w:rsidR="004D05E2" w:rsidRPr="00690A3F" w:rsidRDefault="004D05E2" w:rsidP="004D05E2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>SUT-bruger kan se, at det tidligere modtagne advis er annulleret (annulleringsvisning)</w:t>
            </w:r>
          </w:p>
          <w:p w14:paraId="6E8EDFE5" w14:textId="77777777" w:rsidR="004D05E2" w:rsidRPr="00690A3F" w:rsidRDefault="004D05E2" w:rsidP="004D05E2">
            <w:pPr>
              <w:widowControl w:val="0"/>
              <w:spacing w:before="60" w:after="160" w:line="259" w:lineRule="auto"/>
              <w:contextualSpacing/>
              <w:rPr>
                <w:szCs w:val="24"/>
                <w:lang w:val="da-DK"/>
              </w:rPr>
            </w:pPr>
            <w:r w:rsidRPr="00690A3F">
              <w:rPr>
                <w:szCs w:val="24"/>
                <w:lang w:val="da-DK"/>
              </w:rPr>
              <w:t>SUT-bruger kan se, at borgeren optræder som ’aktiv’ (ikke indlagt)</w:t>
            </w:r>
          </w:p>
          <w:p w14:paraId="7D88FB1B" w14:textId="77777777" w:rsidR="004D05E2" w:rsidRPr="007062C2" w:rsidRDefault="004D05E2" w:rsidP="004D05E2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0B1633F9" w14:textId="77777777" w:rsidR="004D05E2" w:rsidRPr="007062C2" w:rsidRDefault="004D05E2" w:rsidP="004D05E2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DD47FFE" w14:textId="7A304C73" w:rsidR="004D05E2" w:rsidRPr="007062C2" w:rsidRDefault="00000000" w:rsidP="004D05E2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69286601"/>
                <w:placeholder>
                  <w:docPart w:val="A89922F6C7194AEAA2EFA447211FC95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D05E2" w:rsidRPr="007062C2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4FD5156A" w14:textId="77777777" w:rsidR="004D05E2" w:rsidRPr="00690A3F" w:rsidRDefault="004D05E2" w:rsidP="00986257"/>
    <w:p w14:paraId="1A66BD86" w14:textId="6581EAFF" w:rsidR="0090660A" w:rsidRPr="00690A3F" w:rsidRDefault="001C5EAD" w:rsidP="00687E41">
      <w:pPr>
        <w:pStyle w:val="Overskrift3"/>
      </w:pPr>
      <w:r w:rsidRPr="00690A3F">
        <w:t>Navngivning og præsentation af felter i brugergrænseflade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075C18" w:rsidRPr="00690A3F" w14:paraId="3042474A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70B36FA3" w14:textId="77777777" w:rsidR="00075C18" w:rsidRPr="00690A3F" w:rsidRDefault="00075C18" w:rsidP="00803DF6">
            <w:pPr>
              <w:widowControl w:val="0"/>
              <w:rPr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2ECEA1FF" w14:textId="77777777" w:rsidR="00075C18" w:rsidRPr="00690A3F" w:rsidRDefault="00075C18" w:rsidP="00803DF6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48298F20" w14:textId="77777777" w:rsidR="00075C18" w:rsidRPr="00690A3F" w:rsidRDefault="00075C18" w:rsidP="00803DF6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7D649025" w14:textId="77777777" w:rsidR="00075C18" w:rsidRPr="00690A3F" w:rsidRDefault="00075C18" w:rsidP="00803DF6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15FACD43" w14:textId="77777777" w:rsidR="00075C18" w:rsidRPr="00690A3F" w:rsidRDefault="00075C18" w:rsidP="00803DF6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51A13385" w14:textId="77777777" w:rsidR="00075C18" w:rsidRPr="00690A3F" w:rsidRDefault="00075C18" w:rsidP="00803DF6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MedCom vurdering</w:t>
            </w:r>
          </w:p>
        </w:tc>
      </w:tr>
      <w:tr w:rsidR="00075C18" w:rsidRPr="00690A3F" w14:paraId="028A0DF3" w14:textId="77777777" w:rsidTr="00803DF6">
        <w:trPr>
          <w:cantSplit/>
        </w:trPr>
        <w:tc>
          <w:tcPr>
            <w:tcW w:w="332" w:type="pct"/>
          </w:tcPr>
          <w:p w14:paraId="79B5B0C7" w14:textId="77777777" w:rsidR="00075C18" w:rsidRPr="00690A3F" w:rsidRDefault="00075C18" w:rsidP="00803DF6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46E272EF" w14:textId="66EC7F11" w:rsidR="00075C18" w:rsidRPr="00690A3F" w:rsidRDefault="00FD3538" w:rsidP="00DA2C5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Indlæs en vilkårlig </w:t>
            </w:r>
            <w:r w:rsidR="00BD2B9D" w:rsidRPr="00690A3F">
              <w:rPr>
                <w:rFonts w:eastAsia="Times New Roman" w:cs="Calibri"/>
                <w:szCs w:val="24"/>
                <w:lang w:val="da-DK"/>
              </w:rPr>
              <w:t>testdatafil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og vis, hvordan denne præsentere</w:t>
            </w:r>
            <w:r w:rsidR="00FA0763" w:rsidRPr="00690A3F">
              <w:rPr>
                <w:rFonts w:eastAsia="Times New Roman" w:cs="Calibri"/>
                <w:szCs w:val="24"/>
                <w:lang w:val="da-DK"/>
              </w:rPr>
              <w:t>s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for SUT-bruger.</w:t>
            </w:r>
          </w:p>
        </w:tc>
        <w:tc>
          <w:tcPr>
            <w:tcW w:w="737" w:type="pct"/>
          </w:tcPr>
          <w:p w14:paraId="786016C2" w14:textId="7325AB13" w:rsidR="00F13BA7" w:rsidRPr="00690A3F" w:rsidRDefault="00F13BA7" w:rsidP="00F13BA7">
            <w:pPr>
              <w:widowControl w:val="0"/>
              <w:spacing w:before="60"/>
              <w:rPr>
                <w:lang w:val="da-DK"/>
              </w:rPr>
            </w:pPr>
          </w:p>
          <w:p w14:paraId="19561A33" w14:textId="74EAE3C1" w:rsidR="00075C18" w:rsidRPr="00690A3F" w:rsidRDefault="00075C18" w:rsidP="00803DF6">
            <w:pPr>
              <w:widowControl w:val="0"/>
              <w:spacing w:before="60"/>
              <w:rPr>
                <w:lang w:val="da-DK"/>
              </w:rPr>
            </w:pPr>
          </w:p>
        </w:tc>
        <w:tc>
          <w:tcPr>
            <w:tcW w:w="1107" w:type="pct"/>
          </w:tcPr>
          <w:p w14:paraId="517E6359" w14:textId="5DFF700F" w:rsidR="00075C18" w:rsidRPr="00690A3F" w:rsidRDefault="00BD2B9D" w:rsidP="00DA2C54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>Filen er indlæst og tilgængelig for SUT-brugeren.</w:t>
            </w:r>
          </w:p>
        </w:tc>
        <w:tc>
          <w:tcPr>
            <w:tcW w:w="1031" w:type="pct"/>
          </w:tcPr>
          <w:p w14:paraId="78B61C87" w14:textId="77777777" w:rsidR="00075C18" w:rsidRPr="00690A3F" w:rsidRDefault="00075C18" w:rsidP="00803DF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D716704" w14:textId="77777777" w:rsidR="00075C18" w:rsidRPr="00690A3F" w:rsidRDefault="00000000" w:rsidP="00803DF6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80113202"/>
                <w:placeholder>
                  <w:docPart w:val="D889790BCFBB47C295AC131D656B1B5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075C18" w:rsidRPr="007062C2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F13BA7" w:rsidRPr="00690A3F" w14:paraId="2139FC50" w14:textId="77777777" w:rsidTr="00803DF6">
        <w:trPr>
          <w:cantSplit/>
        </w:trPr>
        <w:tc>
          <w:tcPr>
            <w:tcW w:w="332" w:type="pct"/>
          </w:tcPr>
          <w:p w14:paraId="338E46A9" w14:textId="77777777" w:rsidR="00F13BA7" w:rsidRPr="00690A3F" w:rsidRDefault="00F13BA7" w:rsidP="00803DF6">
            <w:pPr>
              <w:pStyle w:val="Overskrift4"/>
              <w:keepNext w:val="0"/>
              <w:widowControl w:val="0"/>
              <w:rPr>
                <w:lang w:val="da-DK"/>
              </w:rPr>
            </w:pPr>
            <w:bookmarkStart w:id="52" w:name="_Ref130545910"/>
          </w:p>
        </w:tc>
        <w:bookmarkEnd w:id="52"/>
        <w:tc>
          <w:tcPr>
            <w:tcW w:w="1400" w:type="pct"/>
          </w:tcPr>
          <w:p w14:paraId="39D6AF71" w14:textId="011163FA" w:rsidR="00F13BA7" w:rsidRPr="007062C2" w:rsidRDefault="00F13BA7" w:rsidP="00DA2C5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Vis, at SUT-bruger kan se minimumsoplysninger jf. </w:t>
            </w:r>
            <w:r w:rsidRPr="007062C2">
              <w:rPr>
                <w:rFonts w:eastAsia="Times New Roman" w:cs="Calibri"/>
                <w:szCs w:val="24"/>
              </w:rPr>
              <w:fldChar w:fldCharType="begin"/>
            </w:r>
            <w:r w:rsidRPr="00690A3F">
              <w:rPr>
                <w:rFonts w:eastAsia="Times New Roman" w:cs="Calibri"/>
                <w:szCs w:val="24"/>
                <w:lang w:val="da-DK"/>
              </w:rPr>
              <w:instrText xml:space="preserve"> REF _Ref118889431 \h  \* MERGEFORMAT </w:instrText>
            </w:r>
            <w:r w:rsidRPr="007062C2">
              <w:rPr>
                <w:rFonts w:eastAsia="Times New Roman" w:cs="Calibri"/>
                <w:szCs w:val="24"/>
              </w:rPr>
            </w:r>
            <w:r w:rsidRPr="007062C2">
              <w:rPr>
                <w:rFonts w:eastAsia="Times New Roman" w:cs="Calibri"/>
                <w:szCs w:val="24"/>
              </w:rPr>
              <w:fldChar w:fldCharType="separate"/>
            </w:r>
            <w:r w:rsidR="007062C2" w:rsidRPr="007062C2">
              <w:rPr>
                <w:lang w:val="da-DK"/>
              </w:rPr>
              <w:t xml:space="preserve">Tabel </w:t>
            </w:r>
            <w:r w:rsidR="007062C2" w:rsidRPr="007062C2">
              <w:rPr>
                <w:noProof/>
                <w:lang w:val="da-DK"/>
              </w:rPr>
              <w:t>1</w:t>
            </w:r>
            <w:r w:rsidRPr="007062C2">
              <w:rPr>
                <w:rFonts w:eastAsia="Times New Roman" w:cs="Calibri"/>
                <w:szCs w:val="24"/>
              </w:rPr>
              <w:fldChar w:fldCharType="end"/>
            </w:r>
          </w:p>
          <w:p w14:paraId="7D115D4C" w14:textId="77777777" w:rsidR="00CF2D19" w:rsidRPr="007062C2" w:rsidRDefault="00CF2D19" w:rsidP="00DA2C5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743985CD" w14:textId="5467F2F5" w:rsidR="00CF2D19" w:rsidRPr="00690A3F" w:rsidRDefault="00CF2D19" w:rsidP="00DA2C5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Bemærk, at SUT – i tilfælde af, at der ikke medsendes </w:t>
            </w:r>
            <w:r w:rsidR="00BA043A" w:rsidRPr="00690A3F">
              <w:rPr>
                <w:rFonts w:eastAsia="Times New Roman" w:cs="Calibri"/>
                <w:szCs w:val="24"/>
                <w:lang w:val="da-DK"/>
              </w:rPr>
              <w:t xml:space="preserve">elementet </w:t>
            </w:r>
            <w:r w:rsidRPr="00690A3F">
              <w:rPr>
                <w:rFonts w:eastAsia="Times New Roman" w:cs="Calibri"/>
                <w:szCs w:val="24"/>
                <w:lang w:val="da-DK"/>
              </w:rPr>
              <w:t>Organization</w:t>
            </w:r>
            <w:r w:rsidR="00BA043A" w:rsidRPr="00690A3F">
              <w:rPr>
                <w:rFonts w:eastAsia="Times New Roman" w:cs="Calibri"/>
                <w:szCs w:val="24"/>
                <w:lang w:val="da-DK"/>
              </w:rPr>
              <w:t>.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name – skal lave et opslag i SOR-registeret for at sikre, at oplysninger </w:t>
            </w:r>
            <w:r w:rsidR="008F5AF3" w:rsidRPr="00690A3F">
              <w:rPr>
                <w:rFonts w:eastAsia="Times New Roman" w:cs="Calibri"/>
                <w:szCs w:val="24"/>
                <w:lang w:val="da-DK"/>
              </w:rPr>
              <w:t xml:space="preserve">om, hvor borgeren opholder sig, kan vises for SUT-bruger. </w:t>
            </w:r>
            <w:r w:rsidR="00BF5133" w:rsidRPr="00690A3F">
              <w:rPr>
                <w:rFonts w:eastAsia="Times New Roman" w:cs="Calibri"/>
                <w:szCs w:val="24"/>
                <w:lang w:val="da-DK"/>
              </w:rPr>
              <w:t xml:space="preserve"> </w:t>
            </w:r>
            <w:r w:rsidRPr="00690A3F">
              <w:rPr>
                <w:rFonts w:eastAsia="Times New Roman" w:cs="Calibri"/>
                <w:szCs w:val="24"/>
                <w:lang w:val="da-DK"/>
              </w:rPr>
              <w:t xml:space="preserve"> </w:t>
            </w:r>
          </w:p>
        </w:tc>
        <w:tc>
          <w:tcPr>
            <w:tcW w:w="737" w:type="pct"/>
          </w:tcPr>
          <w:p w14:paraId="5DCF0374" w14:textId="77777777" w:rsidR="00F13BA7" w:rsidRPr="00690A3F" w:rsidRDefault="00F13BA7" w:rsidP="00803DF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694CFC56" w14:textId="77777777" w:rsidR="00F13BA7" w:rsidRPr="00690A3F" w:rsidRDefault="00F13BA7" w:rsidP="00C71A45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SUT-bruger kan </w:t>
            </w:r>
            <w:r w:rsidR="00E42DB7" w:rsidRPr="00690A3F">
              <w:rPr>
                <w:rFonts w:eastAsia="Times New Roman" w:cs="Calibri"/>
                <w:szCs w:val="24"/>
                <w:lang w:val="da-DK"/>
              </w:rPr>
              <w:t>som minimum se:</w:t>
            </w:r>
          </w:p>
          <w:p w14:paraId="4AF6FE25" w14:textId="1D41F062" w:rsidR="00E42DB7" w:rsidRPr="00690A3F" w:rsidRDefault="00BE6D42" w:rsidP="00E42DB7">
            <w:pPr>
              <w:pStyle w:val="Listeafsnit"/>
              <w:widowControl w:val="0"/>
              <w:numPr>
                <w:ilvl w:val="0"/>
                <w:numId w:val="38"/>
              </w:numPr>
              <w:spacing w:before="60" w:line="240" w:lineRule="auto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(Borgers) </w:t>
            </w:r>
            <w:r w:rsidR="0090268A" w:rsidRPr="00690A3F">
              <w:rPr>
                <w:rFonts w:eastAsia="Times New Roman" w:cs="Calibri"/>
                <w:szCs w:val="24"/>
                <w:lang w:val="da-DK"/>
              </w:rPr>
              <w:t>CPR.nr.</w:t>
            </w:r>
          </w:p>
          <w:p w14:paraId="2C0584D4" w14:textId="77777777" w:rsidR="00BE6D42" w:rsidRPr="00690A3F" w:rsidRDefault="00BE6D42" w:rsidP="00BE6D42">
            <w:pPr>
              <w:pStyle w:val="Listeafsnit"/>
              <w:widowControl w:val="0"/>
              <w:numPr>
                <w:ilvl w:val="0"/>
                <w:numId w:val="38"/>
              </w:numPr>
              <w:spacing w:before="60" w:after="160" w:line="240" w:lineRule="auto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>Status for sygehusophold</w:t>
            </w:r>
          </w:p>
          <w:p w14:paraId="3410233B" w14:textId="77777777" w:rsidR="00E42DB7" w:rsidRPr="00690A3F" w:rsidRDefault="00BE6D42" w:rsidP="00E42DB7">
            <w:pPr>
              <w:pStyle w:val="Listeafsnit"/>
              <w:widowControl w:val="0"/>
              <w:numPr>
                <w:ilvl w:val="0"/>
                <w:numId w:val="38"/>
              </w:numPr>
              <w:spacing w:before="60" w:line="240" w:lineRule="auto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>Tidspunkt for sygehusophold</w:t>
            </w:r>
          </w:p>
          <w:p w14:paraId="4DBD564E" w14:textId="73A4D2F6" w:rsidR="0090268A" w:rsidRPr="00690A3F" w:rsidRDefault="0090268A" w:rsidP="00BE6D42">
            <w:pPr>
              <w:pStyle w:val="Listeafsnit"/>
              <w:widowControl w:val="0"/>
              <w:numPr>
                <w:ilvl w:val="0"/>
                <w:numId w:val="38"/>
              </w:numPr>
              <w:spacing w:before="60" w:line="240" w:lineRule="auto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>Hospital</w:t>
            </w:r>
          </w:p>
          <w:p w14:paraId="3D6AA3C3" w14:textId="77777777" w:rsidR="00BE6D42" w:rsidRPr="00690A3F" w:rsidRDefault="00BE6D42" w:rsidP="00BE6D42">
            <w:pPr>
              <w:pStyle w:val="Listeafsnit"/>
              <w:widowControl w:val="0"/>
              <w:numPr>
                <w:ilvl w:val="0"/>
                <w:numId w:val="38"/>
              </w:numPr>
              <w:spacing w:before="60" w:line="240" w:lineRule="auto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>Afdeling</w:t>
            </w:r>
          </w:p>
          <w:p w14:paraId="69C46E40" w14:textId="1EA226AA" w:rsidR="0090268A" w:rsidRPr="00690A3F" w:rsidRDefault="0090268A" w:rsidP="0090268A">
            <w:pPr>
              <w:pStyle w:val="Listeafsnit"/>
              <w:widowControl w:val="0"/>
              <w:numPr>
                <w:ilvl w:val="0"/>
                <w:numId w:val="38"/>
              </w:numPr>
              <w:spacing w:before="60" w:after="160" w:line="240" w:lineRule="auto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>Afsnit</w:t>
            </w:r>
          </w:p>
        </w:tc>
        <w:tc>
          <w:tcPr>
            <w:tcW w:w="1031" w:type="pct"/>
          </w:tcPr>
          <w:p w14:paraId="2FC689C8" w14:textId="77777777" w:rsidR="00F13BA7" w:rsidRPr="00690A3F" w:rsidRDefault="00F13BA7" w:rsidP="00803DF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EA09326" w14:textId="4CFA7644" w:rsidR="00F13BA7" w:rsidRPr="00690A3F" w:rsidRDefault="00000000" w:rsidP="00803DF6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64915217"/>
                <w:placeholder>
                  <w:docPart w:val="4D1E287FFAC94F72BF6E691C481429B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D2B9D" w:rsidRPr="007062C2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F13BA7" w:rsidRPr="00690A3F" w14:paraId="6CB6BCE9" w14:textId="77777777" w:rsidTr="00803DF6">
        <w:trPr>
          <w:cantSplit/>
        </w:trPr>
        <w:tc>
          <w:tcPr>
            <w:tcW w:w="332" w:type="pct"/>
          </w:tcPr>
          <w:p w14:paraId="2FC5272A" w14:textId="77777777" w:rsidR="00F13BA7" w:rsidRPr="00690A3F" w:rsidRDefault="00F13BA7" w:rsidP="00803DF6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397C38DF" w14:textId="002906FE" w:rsidR="00F13BA7" w:rsidRPr="00690A3F" w:rsidRDefault="00201F3E" w:rsidP="00DA2C5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Vis at </w:t>
            </w:r>
            <w:proofErr w:type="spellStart"/>
            <w:r w:rsidRPr="00690A3F">
              <w:rPr>
                <w:rFonts w:eastAsia="Times New Roman" w:cs="Calibri"/>
                <w:szCs w:val="24"/>
                <w:lang w:val="da-DK"/>
              </w:rPr>
              <w:t>meddelsen</w:t>
            </w:r>
            <w:proofErr w:type="spellEnd"/>
            <w:r w:rsidRPr="00690A3F">
              <w:rPr>
                <w:rFonts w:eastAsia="Times New Roman" w:cs="Calibri"/>
                <w:szCs w:val="24"/>
                <w:lang w:val="da-DK"/>
              </w:rPr>
              <w:t xml:space="preserve"> optræder med korrekt navngivning = </w:t>
            </w:r>
            <w:r w:rsidR="00F13BA7" w:rsidRPr="00690A3F">
              <w:rPr>
                <w:rFonts w:eastAsia="Times New Roman" w:cs="Calibri"/>
                <w:szCs w:val="24"/>
                <w:lang w:val="da-DK"/>
              </w:rPr>
              <w:t xml:space="preserve">„Advis om sygehusophold“ </w:t>
            </w:r>
          </w:p>
        </w:tc>
        <w:tc>
          <w:tcPr>
            <w:tcW w:w="737" w:type="pct"/>
          </w:tcPr>
          <w:p w14:paraId="6D9E88D8" w14:textId="77777777" w:rsidR="00F13BA7" w:rsidRPr="00690A3F" w:rsidRDefault="00F13BA7" w:rsidP="00803DF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01A20EA2" w14:textId="08463B1B" w:rsidR="00F13BA7" w:rsidRPr="00690A3F" w:rsidRDefault="00F13BA7" w:rsidP="00F13BA7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Meddelelsen optræder med navnet ”Advis om sygehusophold” </w:t>
            </w:r>
          </w:p>
          <w:p w14:paraId="75F4AB65" w14:textId="77777777" w:rsidR="00F13BA7" w:rsidRPr="00690A3F" w:rsidRDefault="00F13BA7" w:rsidP="00C71A45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4660354E" w14:textId="77777777" w:rsidR="00F13BA7" w:rsidRPr="00690A3F" w:rsidRDefault="00F13BA7" w:rsidP="00803DF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3E9D5A9" w14:textId="6AF9D520" w:rsidR="00F13BA7" w:rsidRPr="00690A3F" w:rsidRDefault="00000000" w:rsidP="00803DF6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88402581"/>
                <w:placeholder>
                  <w:docPart w:val="256DFC6DED4F43529666AA38DD343E5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D2B9D" w:rsidRPr="007062C2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F13BA7" w:rsidRPr="00690A3F" w14:paraId="2D537321" w14:textId="77777777" w:rsidTr="00803DF6">
        <w:trPr>
          <w:cantSplit/>
        </w:trPr>
        <w:tc>
          <w:tcPr>
            <w:tcW w:w="332" w:type="pct"/>
          </w:tcPr>
          <w:p w14:paraId="3BCD6924" w14:textId="77777777" w:rsidR="00F13BA7" w:rsidRPr="00690A3F" w:rsidRDefault="00F13BA7" w:rsidP="00803DF6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52474C3D" w14:textId="47FB1D2C" w:rsidR="00F13BA7" w:rsidRPr="00690A3F" w:rsidRDefault="00F13BA7" w:rsidP="00DA2C5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rFonts w:eastAsia="Times New Roman" w:cs="Calibri"/>
                <w:szCs w:val="24"/>
                <w:lang w:val="da-DK"/>
              </w:rPr>
              <w:t xml:space="preserve">Hvis meddelelsen optræder med overskrift på felterne, vis da, at </w:t>
            </w:r>
            <w:r w:rsidR="00FA0763" w:rsidRPr="00690A3F">
              <w:rPr>
                <w:rFonts w:eastAsia="Times New Roman" w:cs="Calibri"/>
                <w:szCs w:val="24"/>
                <w:lang w:val="da-DK"/>
              </w:rPr>
              <w:t xml:space="preserve">der anvendes </w:t>
            </w:r>
            <w:r w:rsidR="00FA0763" w:rsidRPr="00690A3F">
              <w:rPr>
                <w:lang w:val="da-DK"/>
              </w:rPr>
              <w:t xml:space="preserve">overskrifter som defineret i </w:t>
            </w:r>
            <w:r w:rsidR="00FA0763" w:rsidRPr="007062C2">
              <w:fldChar w:fldCharType="begin"/>
            </w:r>
            <w:r w:rsidR="00FA0763" w:rsidRPr="00690A3F">
              <w:rPr>
                <w:lang w:val="da-DK"/>
              </w:rPr>
              <w:instrText xml:space="preserve"> REF _Ref118889431 \h  \* MERGEFORMAT </w:instrText>
            </w:r>
            <w:r w:rsidR="00FA0763" w:rsidRPr="007062C2">
              <w:fldChar w:fldCharType="separate"/>
            </w:r>
            <w:r w:rsidR="007062C2" w:rsidRPr="007062C2">
              <w:rPr>
                <w:lang w:val="da-DK"/>
              </w:rPr>
              <w:t xml:space="preserve">Tabel </w:t>
            </w:r>
            <w:r w:rsidR="007062C2" w:rsidRPr="007062C2">
              <w:rPr>
                <w:noProof/>
                <w:lang w:val="da-DK"/>
              </w:rPr>
              <w:t>1</w:t>
            </w:r>
            <w:r w:rsidR="00FA0763" w:rsidRPr="007062C2">
              <w:fldChar w:fldCharType="end"/>
            </w:r>
            <w:r w:rsidR="00256C5D" w:rsidRPr="00690A3F">
              <w:rPr>
                <w:lang w:val="da-DK"/>
              </w:rPr>
              <w:t xml:space="preserve"> </w:t>
            </w:r>
            <w:r w:rsidR="00FA0763" w:rsidRPr="00690A3F">
              <w:rPr>
                <w:lang w:val="da-DK"/>
              </w:rPr>
              <w:t>(anbefaling)</w:t>
            </w:r>
            <w:r w:rsidR="00256C5D" w:rsidRPr="00690A3F">
              <w:rPr>
                <w:lang w:val="da-DK"/>
              </w:rPr>
              <w:t xml:space="preserve"> eller </w:t>
            </w:r>
            <w:r w:rsidR="00995452" w:rsidRPr="00690A3F">
              <w:rPr>
                <w:lang w:val="da-DK"/>
              </w:rPr>
              <w:t>tilsvarende overskrifter, som er sigende for indholdet og uden risiko for misforståelser.</w:t>
            </w:r>
          </w:p>
        </w:tc>
        <w:tc>
          <w:tcPr>
            <w:tcW w:w="737" w:type="pct"/>
          </w:tcPr>
          <w:p w14:paraId="1444A8EA" w14:textId="77777777" w:rsidR="00F13BA7" w:rsidRPr="00690A3F" w:rsidRDefault="00F13BA7" w:rsidP="00803DF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2910C9F0" w14:textId="56CE63D7" w:rsidR="00D03110" w:rsidRPr="00690A3F" w:rsidRDefault="00F13BA7" w:rsidP="00995452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lang w:val="da-DK"/>
              </w:rPr>
              <w:t xml:space="preserve">Felterne optræder med overskrifter som defineret i </w:t>
            </w:r>
            <w:r w:rsidRPr="007062C2">
              <w:fldChar w:fldCharType="begin"/>
            </w:r>
            <w:r w:rsidRPr="00690A3F">
              <w:rPr>
                <w:lang w:val="da-DK"/>
              </w:rPr>
              <w:instrText xml:space="preserve"> REF _Ref118889431 \h  \* MERGEFORMAT </w:instrText>
            </w:r>
            <w:r w:rsidRPr="007062C2">
              <w:fldChar w:fldCharType="separate"/>
            </w:r>
            <w:r w:rsidR="007062C2" w:rsidRPr="007062C2">
              <w:rPr>
                <w:lang w:val="da-DK"/>
              </w:rPr>
              <w:t xml:space="preserve">Tabel </w:t>
            </w:r>
            <w:r w:rsidR="007062C2" w:rsidRPr="007062C2">
              <w:rPr>
                <w:noProof/>
                <w:lang w:val="da-DK"/>
              </w:rPr>
              <w:t>1</w:t>
            </w:r>
            <w:r w:rsidRPr="007062C2">
              <w:fldChar w:fldCharType="end"/>
            </w:r>
            <w:r w:rsidR="00995452" w:rsidRPr="00690A3F">
              <w:rPr>
                <w:lang w:val="da-DK"/>
              </w:rPr>
              <w:t xml:space="preserve"> (anbefales) </w:t>
            </w:r>
            <w:r w:rsidR="00995452" w:rsidRPr="00690A3F">
              <w:rPr>
                <w:i/>
                <w:iCs/>
                <w:lang w:val="da-DK"/>
              </w:rPr>
              <w:t>eller</w:t>
            </w:r>
            <w:r w:rsidR="00D03110" w:rsidRPr="00690A3F">
              <w:rPr>
                <w:lang w:val="da-DK"/>
              </w:rPr>
              <w:t xml:space="preserve"> overskrifter, som </w:t>
            </w:r>
            <w:r w:rsidR="005F1674" w:rsidRPr="00690A3F">
              <w:rPr>
                <w:lang w:val="da-DK"/>
              </w:rPr>
              <w:t xml:space="preserve">er sigende for indholdet, </w:t>
            </w:r>
            <w:r w:rsidR="00995452" w:rsidRPr="00690A3F">
              <w:rPr>
                <w:lang w:val="da-DK"/>
              </w:rPr>
              <w:t>og ikke vurderes at kunne misforstås.</w:t>
            </w:r>
          </w:p>
        </w:tc>
        <w:tc>
          <w:tcPr>
            <w:tcW w:w="1031" w:type="pct"/>
          </w:tcPr>
          <w:p w14:paraId="041FC71F" w14:textId="77777777" w:rsidR="00F13BA7" w:rsidRPr="00690A3F" w:rsidRDefault="00F13BA7" w:rsidP="00803DF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22695F3" w14:textId="405FD550" w:rsidR="00F13BA7" w:rsidRPr="00690A3F" w:rsidRDefault="00000000" w:rsidP="00803DF6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83736187"/>
                <w:placeholder>
                  <w:docPart w:val="5ADB8F5E05734F33868B06CDC63E564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D2B9D" w:rsidRPr="007062C2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6F7E842F" w14:textId="77777777" w:rsidR="00E00DF6" w:rsidRPr="00690A3F" w:rsidRDefault="00E00DF6" w:rsidP="009C7E07">
      <w:pPr>
        <w:tabs>
          <w:tab w:val="left" w:pos="12191"/>
        </w:tabs>
      </w:pPr>
    </w:p>
    <w:p w14:paraId="482464C7" w14:textId="77777777" w:rsidR="00201F3E" w:rsidRPr="00690A3F" w:rsidRDefault="00201F3E" w:rsidP="00731936">
      <w:r w:rsidRPr="00690A3F">
        <w:br w:type="page"/>
      </w:r>
    </w:p>
    <w:p w14:paraId="684E05E7" w14:textId="1484DD24" w:rsidR="00E767CD" w:rsidRPr="00690A3F" w:rsidRDefault="00E767CD" w:rsidP="00E767CD">
      <w:pPr>
        <w:pStyle w:val="Overskrift2"/>
      </w:pPr>
      <w:bookmarkStart w:id="53" w:name="_Toc132808664"/>
      <w:r w:rsidRPr="00690A3F">
        <w:lastRenderedPageBreak/>
        <w:t>Test af generelle tekniske krav</w:t>
      </w:r>
      <w:bookmarkEnd w:id="53"/>
    </w:p>
    <w:p w14:paraId="76E6B123" w14:textId="3EC7DBFF" w:rsidR="00DB5493" w:rsidRPr="00690A3F" w:rsidRDefault="00C321FE" w:rsidP="00C321FE">
      <w:r w:rsidRPr="00690A3F">
        <w:t xml:space="preserve">Formålet med disse teststeps er at sikre, at den teknisk modtagelse af </w:t>
      </w:r>
      <w:r w:rsidR="00DE71C0" w:rsidRPr="00690A3F">
        <w:t>Advis om sygehusophold</w:t>
      </w:r>
      <w:r w:rsidR="00902011" w:rsidRPr="00690A3F">
        <w:t xml:space="preserve"> </w:t>
      </w:r>
      <w:r w:rsidR="00040CC0" w:rsidRPr="00690A3F">
        <w:t xml:space="preserve">er implementeret </w:t>
      </w:r>
      <w:r w:rsidR="006E38C1" w:rsidRPr="00690A3F">
        <w:t xml:space="preserve">med </w:t>
      </w:r>
      <w:r w:rsidR="00276F69" w:rsidRPr="00690A3F">
        <w:t>tilfredsstillende</w:t>
      </w:r>
      <w:r w:rsidR="006E38C1" w:rsidRPr="00690A3F">
        <w:t xml:space="preserve"> kvalitet, dvs. understøtter</w:t>
      </w:r>
      <w:r w:rsidR="008B76DA" w:rsidRPr="00690A3F">
        <w:t xml:space="preserve"> </w:t>
      </w:r>
      <w:proofErr w:type="spellStart"/>
      <w:r w:rsidR="008F7720" w:rsidRPr="00690A3F">
        <w:t>g</w:t>
      </w:r>
      <w:r w:rsidR="008B76DA" w:rsidRPr="00690A3F">
        <w:t>ove</w:t>
      </w:r>
      <w:r w:rsidR="00650F18" w:rsidRPr="00690A3F">
        <w:t>r</w:t>
      </w:r>
      <w:r w:rsidR="008B76DA" w:rsidRPr="00690A3F">
        <w:t>nance</w:t>
      </w:r>
      <w:proofErr w:type="spellEnd"/>
      <w:r w:rsidR="008B76DA" w:rsidRPr="00690A3F">
        <w:t xml:space="preserve"> for</w:t>
      </w:r>
      <w:r w:rsidR="00912BAA" w:rsidRPr="00690A3F">
        <w:t xml:space="preserve"> meddelelseskommunikation </w:t>
      </w:r>
      <w:r w:rsidR="00211061" w:rsidRPr="00690A3F">
        <w:t xml:space="preserve">på et generelt niveau, samt </w:t>
      </w:r>
      <w:proofErr w:type="spellStart"/>
      <w:r w:rsidR="00211061" w:rsidRPr="00690A3F">
        <w:t>governance</w:t>
      </w:r>
      <w:proofErr w:type="spellEnd"/>
      <w:r w:rsidR="00211061" w:rsidRPr="00690A3F">
        <w:t xml:space="preserve"> for </w:t>
      </w:r>
      <w:r w:rsidR="00DE71C0" w:rsidRPr="00690A3F">
        <w:t>Advis om sygehusophold</w:t>
      </w:r>
      <w:r w:rsidR="008F7720" w:rsidRPr="00690A3F">
        <w:t xml:space="preserve"> </w:t>
      </w:r>
      <w:r w:rsidR="00F51760" w:rsidRPr="00690A3F">
        <w:t xml:space="preserve">(se </w:t>
      </w:r>
      <w:r w:rsidR="00F51760" w:rsidRPr="00690A3F">
        <w:fldChar w:fldCharType="begin"/>
      </w:r>
      <w:r w:rsidR="00F51760" w:rsidRPr="00690A3F">
        <w:instrText xml:space="preserve"> REF _Ref125632266 \h </w:instrText>
      </w:r>
      <w:r w:rsidR="00F51760" w:rsidRPr="00690A3F">
        <w:fldChar w:fldCharType="separate"/>
      </w:r>
      <w:r w:rsidR="007062C2" w:rsidRPr="00690A3F">
        <w:t>Baggrundsmaterialer</w:t>
      </w:r>
      <w:r w:rsidR="00F51760" w:rsidRPr="00690A3F">
        <w:fldChar w:fldCharType="end"/>
      </w:r>
      <w:r w:rsidR="00F51760" w:rsidRPr="00690A3F">
        <w:t>)</w:t>
      </w:r>
    </w:p>
    <w:p w14:paraId="628F066F" w14:textId="7D42179C" w:rsidR="00C53EEB" w:rsidRPr="00690A3F" w:rsidRDefault="000630BB" w:rsidP="000630BB">
      <w:pPr>
        <w:pStyle w:val="Overskrift3"/>
      </w:pPr>
      <w:r w:rsidRPr="00690A3F">
        <w:t>Modtagelse af</w:t>
      </w:r>
      <w:r w:rsidR="00742CD9" w:rsidRPr="00690A3F">
        <w:t xml:space="preserve"> Advis om sygehusophold </w:t>
      </w:r>
      <w:r w:rsidRPr="00690A3F">
        <w:t>og afsendelse af kvittering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0630BB" w:rsidRPr="00690A3F" w14:paraId="358C5A98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CA88F62" w14:textId="77777777" w:rsidR="000630BB" w:rsidRPr="00690A3F" w:rsidRDefault="000630BB" w:rsidP="00E30884">
            <w:pPr>
              <w:widowControl w:val="0"/>
              <w:rPr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9916D4F" w14:textId="77777777" w:rsidR="000630BB" w:rsidRPr="00690A3F" w:rsidRDefault="000630BB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B1B26D9" w14:textId="77777777" w:rsidR="000630BB" w:rsidRPr="00690A3F" w:rsidRDefault="000630BB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4BAE20AF" w14:textId="77777777" w:rsidR="000630BB" w:rsidRPr="00690A3F" w:rsidRDefault="000630BB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7228A8D8" w14:textId="77777777" w:rsidR="000630BB" w:rsidRPr="00690A3F" w:rsidRDefault="000630BB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1CE26D6B" w14:textId="77777777" w:rsidR="000630BB" w:rsidRPr="00690A3F" w:rsidRDefault="000630BB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MedCom vurdering</w:t>
            </w:r>
          </w:p>
        </w:tc>
      </w:tr>
      <w:tr w:rsidR="00F62AF8" w:rsidRPr="00690A3F" w14:paraId="3CDB794C" w14:textId="77777777" w:rsidTr="00E30884">
        <w:trPr>
          <w:cantSplit/>
        </w:trPr>
        <w:tc>
          <w:tcPr>
            <w:tcW w:w="332" w:type="pct"/>
          </w:tcPr>
          <w:p w14:paraId="647C3FF3" w14:textId="77777777" w:rsidR="00F62AF8" w:rsidRPr="00690A3F" w:rsidRDefault="00F62AF8" w:rsidP="00F62AF8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sdt>
            <w:sdtPr>
              <w:id w:val="389553845"/>
              <w:placeholder>
                <w:docPart w:val="A27DF65004004C28B4D73F9441A8225D"/>
              </w:placeholder>
              <w15:color w:val="FFFFFF"/>
              <w:text w:multiLine="1"/>
            </w:sdtPr>
            <w:sdtContent>
              <w:p w14:paraId="4E6FEA34" w14:textId="77777777" w:rsidR="00F62AF8" w:rsidRPr="00690A3F" w:rsidRDefault="00F62AF8" w:rsidP="00F62AF8">
                <w:pPr>
                  <w:rPr>
                    <w:b/>
                    <w:bCs/>
                    <w:lang w:val="da-DK"/>
                  </w:rPr>
                </w:pPr>
                <w:r w:rsidRPr="00690A3F">
                  <w:rPr>
                    <w:lang w:val="da-DK"/>
                  </w:rPr>
                  <w:t>Beskriv hvordan FHIR-meddelelser bliver indlæst i SUT.</w:t>
                </w:r>
                <w:r w:rsidRPr="00690A3F">
                  <w:rPr>
                    <w:lang w:val="da-DK"/>
                  </w:rPr>
                  <w:br/>
                  <w:t xml:space="preserve">Eksempelvis: Hvordan indlæses data i SUT – via </w:t>
                </w:r>
                <w:proofErr w:type="spellStart"/>
                <w:r w:rsidRPr="00690A3F">
                  <w:rPr>
                    <w:lang w:val="da-DK"/>
                  </w:rPr>
                  <w:t>mapning</w:t>
                </w:r>
                <w:proofErr w:type="spellEnd"/>
                <w:r w:rsidRPr="00690A3F">
                  <w:rPr>
                    <w:lang w:val="da-DK"/>
                  </w:rPr>
                  <w:t xml:space="preserve"> til internt format eller til egen FHIR infrastruktur?</w:t>
                </w:r>
              </w:p>
            </w:sdtContent>
          </w:sdt>
          <w:p w14:paraId="56CC189E" w14:textId="6805457F" w:rsidR="00F62AF8" w:rsidRPr="00690A3F" w:rsidRDefault="00F62AF8" w:rsidP="00F62AF8">
            <w:pPr>
              <w:widowControl w:val="0"/>
              <w:spacing w:before="60"/>
              <w:rPr>
                <w:rFonts w:eastAsia="Times New Roman" w:cs="Calibri"/>
                <w:lang w:val="da-DK"/>
              </w:rPr>
            </w:pPr>
          </w:p>
        </w:tc>
        <w:sdt>
          <w:sdtPr>
            <w:id w:val="1669200856"/>
            <w:placeholder>
              <w:docPart w:val="4B5F40592ED44926BD2ABC5871EE8BCD"/>
            </w:placeholder>
            <w:showingPlcHdr/>
            <w15:color w:val="FFFFFF"/>
            <w:text w:multiLine="1"/>
          </w:sdtPr>
          <w:sdtContent>
            <w:tc>
              <w:tcPr>
                <w:tcW w:w="737" w:type="pct"/>
              </w:tcPr>
              <w:p w14:paraId="22F3AF73" w14:textId="7AFBA8D9" w:rsidR="00F62AF8" w:rsidRPr="007062C2" w:rsidRDefault="00F62AF8" w:rsidP="00F62AF8">
                <w:pPr>
                  <w:widowControl w:val="0"/>
                  <w:spacing w:before="60"/>
                  <w:rPr>
                    <w:lang w:val="da-DK"/>
                  </w:rPr>
                </w:pPr>
              </w:p>
            </w:tc>
          </w:sdtContent>
        </w:sdt>
        <w:sdt>
          <w:sdtPr>
            <w:id w:val="-108127045"/>
            <w:placeholder>
              <w:docPart w:val="92F7D6D9D306417B81215AF54F811369"/>
            </w:placeholder>
            <w15:color w:val="FFFFFF"/>
            <w:text w:multiLine="1"/>
          </w:sdtPr>
          <w:sdtContent>
            <w:tc>
              <w:tcPr>
                <w:tcW w:w="1107" w:type="pct"/>
              </w:tcPr>
              <w:p w14:paraId="5484206B" w14:textId="458BD199" w:rsidR="00F62AF8" w:rsidRPr="00690A3F" w:rsidRDefault="00F62AF8" w:rsidP="00F62AF8">
                <w:pPr>
                  <w:widowControl w:val="0"/>
                  <w:spacing w:before="60" w:after="120"/>
                  <w:rPr>
                    <w:rFonts w:eastAsia="Times New Roman" w:cs="Calibri"/>
                    <w:szCs w:val="24"/>
                    <w:lang w:val="da-DK"/>
                  </w:rPr>
                </w:pPr>
                <w:r w:rsidRPr="00690A3F">
                  <w:rPr>
                    <w:lang w:val="da-DK"/>
                  </w:rPr>
                  <w:t>Eksempelvis: FHIR-meddelelser anvendes direkte eller bearbejdes.</w:t>
                </w:r>
              </w:p>
            </w:tc>
          </w:sdtContent>
        </w:sdt>
        <w:tc>
          <w:tcPr>
            <w:tcW w:w="1031" w:type="pct"/>
          </w:tcPr>
          <w:p w14:paraId="6BDC8482" w14:textId="77777777" w:rsidR="00F62AF8" w:rsidRPr="00690A3F" w:rsidRDefault="00F62AF8" w:rsidP="00F62AF8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5D44EB0" w14:textId="72581852" w:rsidR="00F62AF8" w:rsidRPr="00690A3F" w:rsidRDefault="00000000" w:rsidP="00F62AF8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118330013"/>
                <w:placeholder>
                  <w:docPart w:val="32803D7EA97246B7B3B3CAC367D94EF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62AF8" w:rsidRPr="007062C2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481750" w:rsidRPr="00690A3F" w14:paraId="0FBED93D" w14:textId="77777777" w:rsidTr="00E30884">
        <w:trPr>
          <w:cantSplit/>
        </w:trPr>
        <w:tc>
          <w:tcPr>
            <w:tcW w:w="332" w:type="pct"/>
          </w:tcPr>
          <w:p w14:paraId="4A53792E" w14:textId="77777777" w:rsidR="00481750" w:rsidRPr="00690A3F" w:rsidRDefault="00481750" w:rsidP="00E30884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0032ED27" w14:textId="135538F0" w:rsidR="00481750" w:rsidRPr="00690A3F" w:rsidRDefault="002D4371" w:rsidP="00481750">
            <w:pPr>
              <w:rPr>
                <w:lang w:val="da-DK"/>
              </w:rPr>
            </w:pPr>
            <w:r w:rsidRPr="00690A3F">
              <w:rPr>
                <w:lang w:val="da-DK"/>
              </w:rPr>
              <w:t xml:space="preserve">Indlæs testdata og vis, at </w:t>
            </w:r>
            <w:r w:rsidR="00481750" w:rsidRPr="00690A3F">
              <w:rPr>
                <w:lang w:val="da-DK"/>
              </w:rPr>
              <w:t>SUT returnerer en FHIR-kvittering (</w:t>
            </w:r>
            <w:proofErr w:type="spellStart"/>
            <w:r w:rsidR="00481750" w:rsidRPr="00690A3F">
              <w:rPr>
                <w:lang w:val="da-DK"/>
              </w:rPr>
              <w:t>Acknowledgement</w:t>
            </w:r>
            <w:proofErr w:type="spellEnd"/>
            <w:r w:rsidR="00481750" w:rsidRPr="00690A3F">
              <w:rPr>
                <w:lang w:val="da-DK"/>
              </w:rPr>
              <w:t>)</w:t>
            </w:r>
            <w:r w:rsidR="00F62AF8" w:rsidRPr="00690A3F">
              <w:rPr>
                <w:lang w:val="da-DK"/>
              </w:rPr>
              <w:t>.</w:t>
            </w:r>
          </w:p>
          <w:p w14:paraId="7F5CB738" w14:textId="05A436A3" w:rsidR="00481750" w:rsidRPr="00690A3F" w:rsidRDefault="00481750" w:rsidP="00481750">
            <w:pPr>
              <w:rPr>
                <w:lang w:val="da-DK"/>
              </w:rPr>
            </w:pPr>
          </w:p>
        </w:tc>
        <w:tc>
          <w:tcPr>
            <w:tcW w:w="737" w:type="pct"/>
          </w:tcPr>
          <w:p w14:paraId="22EDD38F" w14:textId="66DCA08D" w:rsidR="00481750" w:rsidRPr="00690A3F" w:rsidRDefault="002D4371" w:rsidP="00481750">
            <w:pPr>
              <w:widowControl w:val="0"/>
              <w:spacing w:before="60"/>
              <w:rPr>
                <w:lang w:val="da-DK"/>
              </w:rPr>
            </w:pP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[TEK_STIN_</w:t>
            </w:r>
            <w:r w:rsidR="007A7608"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A</w:t>
            </w:r>
            <w:r w:rsidRPr="00690A3F"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  <w:t>]</w:t>
            </w:r>
          </w:p>
        </w:tc>
        <w:tc>
          <w:tcPr>
            <w:tcW w:w="1107" w:type="pct"/>
          </w:tcPr>
          <w:p w14:paraId="18D9E44D" w14:textId="15B2C109" w:rsidR="00481750" w:rsidRPr="00690A3F" w:rsidRDefault="00481750" w:rsidP="00E30884">
            <w:pPr>
              <w:widowControl w:val="0"/>
              <w:spacing w:before="60" w:after="120"/>
              <w:rPr>
                <w:lang w:val="da-DK"/>
              </w:rPr>
            </w:pPr>
            <w:r w:rsidRPr="00690A3F">
              <w:rPr>
                <w:lang w:val="da-DK"/>
              </w:rPr>
              <w:t xml:space="preserve">SUT </w:t>
            </w:r>
            <w:r w:rsidR="002D4371" w:rsidRPr="00690A3F">
              <w:rPr>
                <w:lang w:val="da-DK"/>
              </w:rPr>
              <w:t>returnerer</w:t>
            </w:r>
            <w:r w:rsidRPr="00690A3F">
              <w:rPr>
                <w:lang w:val="da-DK"/>
              </w:rPr>
              <w:t xml:space="preserve"> en FHIR-kvittering (</w:t>
            </w:r>
            <w:proofErr w:type="spellStart"/>
            <w:r w:rsidRPr="00690A3F">
              <w:rPr>
                <w:lang w:val="da-DK"/>
              </w:rPr>
              <w:t>Acknowledgement</w:t>
            </w:r>
            <w:proofErr w:type="spellEnd"/>
            <w:r w:rsidRPr="00690A3F">
              <w:rPr>
                <w:lang w:val="da-DK"/>
              </w:rPr>
              <w:t>)</w:t>
            </w:r>
            <w:r w:rsidR="00F62AF8" w:rsidRPr="00690A3F">
              <w:rPr>
                <w:lang w:val="da-DK"/>
              </w:rPr>
              <w:t>.</w:t>
            </w:r>
          </w:p>
        </w:tc>
        <w:tc>
          <w:tcPr>
            <w:tcW w:w="1031" w:type="pct"/>
          </w:tcPr>
          <w:p w14:paraId="7A181F28" w14:textId="77777777" w:rsidR="00481750" w:rsidRPr="00690A3F" w:rsidRDefault="0048175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A7042C9" w14:textId="67C56F00" w:rsidR="00481750" w:rsidRPr="00690A3F" w:rsidRDefault="00000000" w:rsidP="00E30884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359082861"/>
                <w:placeholder>
                  <w:docPart w:val="026FE43F752943D6B9BB019FE42F73A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D4371" w:rsidRPr="007062C2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4A2861" w:rsidRPr="00690A3F" w14:paraId="6AF524B0" w14:textId="77777777" w:rsidTr="00E30884">
        <w:trPr>
          <w:cantSplit/>
        </w:trPr>
        <w:tc>
          <w:tcPr>
            <w:tcW w:w="332" w:type="pct"/>
          </w:tcPr>
          <w:p w14:paraId="49749C28" w14:textId="77777777" w:rsidR="004A2861" w:rsidRPr="00690A3F" w:rsidRDefault="004A2861" w:rsidP="004A2861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22C0216C" w14:textId="327EF792" w:rsidR="004A2861" w:rsidRPr="00690A3F" w:rsidRDefault="004A2861" w:rsidP="004A2861">
            <w:pPr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 xml:space="preserve">Find og åbn </w:t>
            </w:r>
            <w:r w:rsidR="00D772D4" w:rsidRPr="00690A3F">
              <w:rPr>
                <w:rFonts w:cstheme="minorHAnsi"/>
                <w:lang w:val="da-DK"/>
              </w:rPr>
              <w:t>en vilkårlig afsendt XDIS16-besked, som er afsendt som svar på et modtaget advis.</w:t>
            </w:r>
          </w:p>
          <w:p w14:paraId="19978BCA" w14:textId="785BC40D" w:rsidR="004A2861" w:rsidRPr="00690A3F" w:rsidRDefault="004A2861" w:rsidP="004A2861">
            <w:pPr>
              <w:rPr>
                <w:lang w:val="da-DK"/>
              </w:rPr>
            </w:pPr>
            <w:r w:rsidRPr="00690A3F">
              <w:rPr>
                <w:rFonts w:cstheme="minorHAnsi"/>
                <w:lang w:val="da-DK"/>
              </w:rPr>
              <w:t xml:space="preserve">Verificer, at den afsendte XDIS16 er korrekt formateret, og at data fra </w:t>
            </w:r>
            <w:r w:rsidR="00D772D4" w:rsidRPr="00690A3F">
              <w:rPr>
                <w:rFonts w:cstheme="minorHAnsi"/>
                <w:lang w:val="da-DK"/>
              </w:rPr>
              <w:t xml:space="preserve">det modtagne advis </w:t>
            </w:r>
            <w:r w:rsidRPr="00690A3F">
              <w:rPr>
                <w:rFonts w:cstheme="minorHAnsi"/>
                <w:lang w:val="da-DK"/>
              </w:rPr>
              <w:t>er korrekt overført til XDIS16-beskeden.</w:t>
            </w:r>
          </w:p>
        </w:tc>
        <w:tc>
          <w:tcPr>
            <w:tcW w:w="737" w:type="pct"/>
          </w:tcPr>
          <w:p w14:paraId="65DA9561" w14:textId="2350E396" w:rsidR="004A2861" w:rsidRPr="00690A3F" w:rsidRDefault="004A2861" w:rsidP="004A2861">
            <w:pPr>
              <w:widowControl w:val="0"/>
              <w:spacing w:before="60"/>
              <w:rPr>
                <w:lang w:val="da-DK"/>
              </w:rPr>
            </w:pPr>
          </w:p>
        </w:tc>
        <w:tc>
          <w:tcPr>
            <w:tcW w:w="1107" w:type="pct"/>
          </w:tcPr>
          <w:p w14:paraId="316107D4" w14:textId="4C164EF8" w:rsidR="0091564D" w:rsidRPr="00690A3F" w:rsidRDefault="004A2861" w:rsidP="004A2861">
            <w:pPr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 xml:space="preserve">XDIS16 parses korrekt i valideringsværktøjet </w:t>
            </w:r>
            <w:hyperlink r:id="rId34" w:history="1">
              <w:r w:rsidR="0091564D" w:rsidRPr="00690A3F">
                <w:rPr>
                  <w:rStyle w:val="Hyperlink"/>
                  <w:rFonts w:ascii="Calibri" w:hAnsi="Calibri" w:cstheme="minorHAnsi"/>
                  <w:lang w:val="da-DK"/>
                </w:rPr>
                <w:t>https://xml.medcom.dk</w:t>
              </w:r>
            </w:hyperlink>
            <w:r w:rsidR="0091564D" w:rsidRPr="00690A3F">
              <w:rPr>
                <w:rFonts w:cstheme="minorHAnsi"/>
                <w:lang w:val="da-DK"/>
              </w:rPr>
              <w:t>.</w:t>
            </w:r>
          </w:p>
          <w:p w14:paraId="471A4509" w14:textId="309CD3D7" w:rsidR="004A2861" w:rsidRPr="00690A3F" w:rsidRDefault="004A2861" w:rsidP="004A2861">
            <w:pPr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 xml:space="preserve">XDIS16 er sendt til korrekt modtager som angivet i </w:t>
            </w:r>
            <w:r w:rsidR="00F941A1" w:rsidRPr="00690A3F">
              <w:rPr>
                <w:rFonts w:cstheme="minorHAnsi"/>
                <w:lang w:val="da-DK"/>
              </w:rPr>
              <w:t>det modtagne advis.</w:t>
            </w:r>
          </w:p>
          <w:p w14:paraId="0DA191A5" w14:textId="64FACAEB" w:rsidR="004A2861" w:rsidRPr="00690A3F" w:rsidRDefault="004A2861" w:rsidP="004A2861">
            <w:pPr>
              <w:widowControl w:val="0"/>
              <w:spacing w:before="60" w:after="120"/>
              <w:rPr>
                <w:lang w:val="da-DK"/>
              </w:rPr>
            </w:pPr>
            <w:r w:rsidRPr="00690A3F">
              <w:rPr>
                <w:rFonts w:cstheme="minorHAnsi"/>
                <w:lang w:val="da-DK"/>
              </w:rPr>
              <w:t>Tidsstemplerne i XDIS16 er efter de</w:t>
            </w:r>
            <w:r w:rsidR="00742CD9" w:rsidRPr="00690A3F">
              <w:rPr>
                <w:rFonts w:cstheme="minorHAnsi"/>
                <w:lang w:val="da-DK"/>
              </w:rPr>
              <w:t>t</w:t>
            </w:r>
            <w:r w:rsidRPr="00690A3F">
              <w:rPr>
                <w:rFonts w:cstheme="minorHAnsi"/>
                <w:lang w:val="da-DK"/>
              </w:rPr>
              <w:t xml:space="preserve"> udløsende</w:t>
            </w:r>
            <w:r w:rsidR="00F941A1" w:rsidRPr="00690A3F">
              <w:rPr>
                <w:rFonts w:cstheme="minorHAnsi"/>
                <w:lang w:val="da-DK"/>
              </w:rPr>
              <w:t xml:space="preserve"> advis.</w:t>
            </w:r>
          </w:p>
        </w:tc>
        <w:tc>
          <w:tcPr>
            <w:tcW w:w="1031" w:type="pct"/>
          </w:tcPr>
          <w:p w14:paraId="0A5D0D88" w14:textId="77777777" w:rsidR="004A2861" w:rsidRPr="00690A3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2EDCE2CA" w14:textId="3BB3767F" w:rsidR="004A2861" w:rsidRPr="00690A3F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25822035"/>
                <w:placeholder>
                  <w:docPart w:val="0DB1AA3BEC4442E0A7CF5DA7F6B8869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7062C2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4A2861" w:rsidRPr="00690A3F" w14:paraId="0A50A0D9" w14:textId="77777777" w:rsidTr="00E30884">
        <w:trPr>
          <w:cantSplit/>
        </w:trPr>
        <w:tc>
          <w:tcPr>
            <w:tcW w:w="332" w:type="pct"/>
          </w:tcPr>
          <w:p w14:paraId="336F6127" w14:textId="77777777" w:rsidR="004A2861" w:rsidRPr="00690A3F" w:rsidRDefault="004A2861" w:rsidP="004A2861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6266A121" w14:textId="4F711CCC" w:rsidR="004A2861" w:rsidRPr="00690A3F" w:rsidRDefault="004A2861" w:rsidP="004A2861">
            <w:pPr>
              <w:rPr>
                <w:lang w:val="da-DK"/>
              </w:rPr>
            </w:pPr>
            <w:r w:rsidRPr="00690A3F">
              <w:rPr>
                <w:lang w:val="da-DK"/>
              </w:rPr>
              <w:t xml:space="preserve">Beskriv eller vis, hvordan modtagelse af en </w:t>
            </w:r>
            <w:hyperlink r:id="rId35" w:history="1">
              <w:r w:rsidRPr="00690A3F">
                <w:rPr>
                  <w:rStyle w:val="Hyperlink"/>
                  <w:rFonts w:ascii="Calibri" w:eastAsiaTheme="minorHAnsi" w:hAnsi="Calibri" w:cstheme="minorBidi"/>
                  <w:sz w:val="22"/>
                  <w:szCs w:val="22"/>
                  <w:lang w:val="da-DK"/>
                </w:rPr>
                <w:t xml:space="preserve">OIOXML </w:t>
              </w:r>
              <w:r w:rsidRPr="00690A3F">
                <w:rPr>
                  <w:rStyle w:val="Hyperlink"/>
                  <w:rFonts w:ascii="Calibri" w:hAnsi="Calibri" w:cstheme="minorBidi"/>
                  <w:lang w:val="da-DK"/>
                </w:rPr>
                <w:t>kvittering</w:t>
              </w:r>
            </w:hyperlink>
            <w:r w:rsidRPr="00690A3F">
              <w:rPr>
                <w:lang w:val="da-DK"/>
              </w:rPr>
              <w:t xml:space="preserve"> af typen ’XCTL01’, ’XCTL02’ og ’XCTL03’ håndteres i SUT, altså både positive og negative kvitteringer.</w:t>
            </w:r>
          </w:p>
          <w:p w14:paraId="52EEE4AB" w14:textId="16405352" w:rsidR="004A2861" w:rsidRPr="00690A3F" w:rsidRDefault="004A2861" w:rsidP="004A2861">
            <w:pPr>
              <w:rPr>
                <w:lang w:val="da-DK"/>
              </w:rPr>
            </w:pPr>
            <w:r w:rsidRPr="00690A3F">
              <w:rPr>
                <w:rFonts w:cstheme="minorHAnsi"/>
                <w:lang w:val="da-DK"/>
              </w:rPr>
              <w:t>Note: Dette er kvitteringen som følge af en afsendt indlæggelsesrapport.</w:t>
            </w:r>
          </w:p>
        </w:tc>
        <w:tc>
          <w:tcPr>
            <w:tcW w:w="737" w:type="pct"/>
          </w:tcPr>
          <w:p w14:paraId="31C7433F" w14:textId="77777777" w:rsidR="004A2861" w:rsidRPr="00690A3F" w:rsidRDefault="004A2861" w:rsidP="004A2861">
            <w:pPr>
              <w:widowControl w:val="0"/>
              <w:spacing w:before="60"/>
              <w:rPr>
                <w:lang w:val="da-DK"/>
              </w:rPr>
            </w:pPr>
          </w:p>
        </w:tc>
        <w:tc>
          <w:tcPr>
            <w:tcW w:w="1107" w:type="pct"/>
          </w:tcPr>
          <w:p w14:paraId="3CC92C95" w14:textId="77777777" w:rsidR="004A2861" w:rsidRPr="00690A3F" w:rsidRDefault="004A2861" w:rsidP="004A2861">
            <w:pPr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 xml:space="preserve">Beskrivelse eller skærmdump af, hvordan OIOXML kvittering af typen </w:t>
            </w:r>
            <w:r w:rsidRPr="00690A3F">
              <w:rPr>
                <w:lang w:val="da-DK"/>
              </w:rPr>
              <w:t xml:space="preserve">’XCTL01’, ’XCTL02’ og ’XCTL03’ </w:t>
            </w:r>
            <w:r w:rsidRPr="00690A3F">
              <w:rPr>
                <w:rFonts w:cstheme="minorHAnsi"/>
                <w:lang w:val="da-DK"/>
              </w:rPr>
              <w:t xml:space="preserve">modtages i SUT. </w:t>
            </w:r>
          </w:p>
          <w:p w14:paraId="446B9A88" w14:textId="77777777" w:rsidR="004A2861" w:rsidRPr="00690A3F" w:rsidRDefault="004A2861" w:rsidP="004A2861">
            <w:pPr>
              <w:widowControl w:val="0"/>
              <w:spacing w:before="60" w:after="120"/>
              <w:rPr>
                <w:lang w:val="da-DK"/>
              </w:rPr>
            </w:pPr>
          </w:p>
        </w:tc>
        <w:tc>
          <w:tcPr>
            <w:tcW w:w="1031" w:type="pct"/>
          </w:tcPr>
          <w:p w14:paraId="6F143AA8" w14:textId="77777777" w:rsidR="004A2861" w:rsidRPr="00690A3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61B2468" w14:textId="0CC02806" w:rsidR="004A2861" w:rsidRPr="00690A3F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82099240"/>
                <w:placeholder>
                  <w:docPart w:val="DB5E2F2789FE43FC979D580C0E3EEFE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7062C2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1B17FB46" w14:textId="21007585" w:rsidR="000630BB" w:rsidRPr="00690A3F" w:rsidRDefault="0091564D" w:rsidP="0091564D">
      <w:pPr>
        <w:pStyle w:val="Overskrift3"/>
      </w:pPr>
      <w:bookmarkStart w:id="54" w:name="_Ref130545930"/>
      <w:r w:rsidRPr="00690A3F">
        <w:lastRenderedPageBreak/>
        <w:t xml:space="preserve">Brug af </w:t>
      </w:r>
      <w:proofErr w:type="spellStart"/>
      <w:r w:rsidRPr="00690A3F">
        <w:t>EpisodeOfCareIdentificer</w:t>
      </w:r>
      <w:bookmarkEnd w:id="54"/>
      <w:proofErr w:type="spellEnd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DF675A" w:rsidRPr="00690A3F" w14:paraId="16A11BE1" w14:textId="77777777" w:rsidTr="002B2693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FCC0A9A" w14:textId="77777777" w:rsidR="0091564D" w:rsidRPr="00690A3F" w:rsidRDefault="0091564D" w:rsidP="002B2693">
            <w:pPr>
              <w:widowControl w:val="0"/>
              <w:rPr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71BF8AE9" w14:textId="77777777" w:rsidR="0091564D" w:rsidRPr="00690A3F" w:rsidRDefault="0091564D" w:rsidP="002B2693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5C410C19" w14:textId="77777777" w:rsidR="0091564D" w:rsidRPr="00690A3F" w:rsidRDefault="0091564D" w:rsidP="002B2693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4679F3DF" w14:textId="77777777" w:rsidR="0091564D" w:rsidRPr="00690A3F" w:rsidRDefault="0091564D" w:rsidP="002B2693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4F8D9537" w14:textId="77777777" w:rsidR="0091564D" w:rsidRPr="00690A3F" w:rsidRDefault="0091564D" w:rsidP="002B2693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05A24BB5" w14:textId="77777777" w:rsidR="0091564D" w:rsidRPr="00690A3F" w:rsidRDefault="0091564D" w:rsidP="002B2693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MedCom vurdering</w:t>
            </w:r>
          </w:p>
        </w:tc>
      </w:tr>
      <w:tr w:rsidR="00DF675A" w:rsidRPr="00690A3F" w14:paraId="4B3A74E9" w14:textId="77777777" w:rsidTr="002B2693">
        <w:trPr>
          <w:cantSplit/>
        </w:trPr>
        <w:tc>
          <w:tcPr>
            <w:tcW w:w="332" w:type="pct"/>
          </w:tcPr>
          <w:p w14:paraId="12247035" w14:textId="77777777" w:rsidR="0091564D" w:rsidRPr="00690A3F" w:rsidRDefault="0091564D" w:rsidP="002B2693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35EE7080" w14:textId="11745E45" w:rsidR="00A969C6" w:rsidRPr="00690A3F" w:rsidRDefault="00A969C6" w:rsidP="002B2693">
            <w:pPr>
              <w:widowControl w:val="0"/>
              <w:spacing w:before="60"/>
              <w:rPr>
                <w:rFonts w:cstheme="minorHAnsi"/>
                <w:lang w:val="da-DK"/>
              </w:rPr>
            </w:pPr>
            <w:r w:rsidRPr="007062C2">
              <w:rPr>
                <w:rFonts w:cstheme="minorHAnsi"/>
                <w:b/>
                <w:bCs/>
              </w:rPr>
              <w:t xml:space="preserve">Brug </w:t>
            </w:r>
            <w:proofErr w:type="spellStart"/>
            <w:r w:rsidRPr="007062C2">
              <w:rPr>
                <w:rFonts w:cstheme="minorHAnsi"/>
                <w:b/>
                <w:bCs/>
              </w:rPr>
              <w:t>af</w:t>
            </w:r>
            <w:proofErr w:type="spellEnd"/>
            <w:r w:rsidRPr="007062C2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062C2">
              <w:rPr>
                <w:rFonts w:cstheme="minorHAnsi"/>
                <w:b/>
                <w:bCs/>
              </w:rPr>
              <w:t>EpisodeOfCareIdentifier</w:t>
            </w:r>
            <w:proofErr w:type="spellEnd"/>
            <w:r w:rsidRPr="007062C2">
              <w:rPr>
                <w:rFonts w:cstheme="minorHAnsi"/>
                <w:b/>
                <w:bCs/>
              </w:rPr>
              <w:t xml:space="preserve"> (</w:t>
            </w:r>
            <w:r w:rsidRPr="00690A3F">
              <w:rPr>
                <w:rFonts w:cstheme="minorHAnsi"/>
                <w:b/>
                <w:bCs/>
                <w:lang w:val="da-DK"/>
              </w:rPr>
              <w:t>Lokalt defineret UUID</w:t>
            </w:r>
            <w:r w:rsidRPr="00690A3F">
              <w:rPr>
                <w:rFonts w:cstheme="minorHAnsi"/>
                <w:lang w:val="da-DK"/>
              </w:rPr>
              <w:t>)</w:t>
            </w:r>
          </w:p>
          <w:p w14:paraId="38512A79" w14:textId="77D23750" w:rsidR="00D772D4" w:rsidRPr="00690A3F" w:rsidRDefault="00D772D4" w:rsidP="002B2693">
            <w:pPr>
              <w:widowControl w:val="0"/>
              <w:spacing w:before="60"/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 xml:space="preserve">Vælg en vilkårlig indlæst testdatafil samt tilhørende afsendte XDIS16-besked. </w:t>
            </w:r>
          </w:p>
          <w:p w14:paraId="52991A5B" w14:textId="77777777" w:rsidR="0091564D" w:rsidRPr="00690A3F" w:rsidRDefault="00D772D4" w:rsidP="00D772D4">
            <w:pPr>
              <w:widowControl w:val="0"/>
              <w:spacing w:before="60"/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 xml:space="preserve">Vis, at </w:t>
            </w:r>
            <w:proofErr w:type="spellStart"/>
            <w:r w:rsidRPr="00690A3F">
              <w:rPr>
                <w:rFonts w:cstheme="minorHAnsi"/>
                <w:lang w:val="da-DK"/>
              </w:rPr>
              <w:t>EpisodeOfCareIdentifieren</w:t>
            </w:r>
            <w:proofErr w:type="spellEnd"/>
            <w:r w:rsidRPr="00690A3F">
              <w:rPr>
                <w:rFonts w:cstheme="minorHAnsi"/>
                <w:lang w:val="da-DK"/>
              </w:rPr>
              <w:t xml:space="preserve"> i de to meddelelser er identisk</w:t>
            </w:r>
            <w:r w:rsidR="00386E03" w:rsidRPr="00690A3F">
              <w:rPr>
                <w:rFonts w:cstheme="minorHAnsi"/>
                <w:lang w:val="da-DK"/>
              </w:rPr>
              <w:t>*</w:t>
            </w:r>
            <w:r w:rsidRPr="00690A3F">
              <w:rPr>
                <w:rFonts w:cstheme="minorHAnsi"/>
                <w:lang w:val="da-DK"/>
              </w:rPr>
              <w:t xml:space="preserve">, og at det er tydeligt for SUT-bruger, at de to meddelelser hænger sammen. </w:t>
            </w:r>
          </w:p>
          <w:p w14:paraId="38353121" w14:textId="1E2BD3F0" w:rsidR="00386E03" w:rsidRPr="00690A3F" w:rsidRDefault="00386E03" w:rsidP="00D772D4">
            <w:pPr>
              <w:widowControl w:val="0"/>
              <w:spacing w:before="60"/>
              <w:rPr>
                <w:rFonts w:eastAsia="Times New Roman" w:cs="Calibri"/>
                <w:lang w:val="da-DK"/>
              </w:rPr>
            </w:pPr>
            <w:r w:rsidRPr="00690A3F">
              <w:rPr>
                <w:lang w:val="da-DK"/>
              </w:rPr>
              <w:t xml:space="preserve">*Bemærk, at </w:t>
            </w:r>
            <w:proofErr w:type="spellStart"/>
            <w:r w:rsidRPr="00690A3F">
              <w:rPr>
                <w:lang w:val="da-DK"/>
              </w:rPr>
              <w:t>EpisodeOfCareIdentifier</w:t>
            </w:r>
            <w:proofErr w:type="spellEnd"/>
            <w:r w:rsidRPr="00690A3F">
              <w:rPr>
                <w:lang w:val="da-DK"/>
              </w:rPr>
              <w:t xml:space="preserve"> i indlæggelsesrapporten vil være uden bindestreger, mens </w:t>
            </w:r>
            <w:proofErr w:type="spellStart"/>
            <w:r w:rsidRPr="00690A3F">
              <w:rPr>
                <w:lang w:val="da-DK"/>
              </w:rPr>
              <w:t>EpisodeOfCareIdentifieren</w:t>
            </w:r>
            <w:proofErr w:type="spellEnd"/>
            <w:r w:rsidRPr="00690A3F">
              <w:rPr>
                <w:lang w:val="da-DK"/>
              </w:rPr>
              <w:t xml:space="preserve"> i adviset er med bindestreger.</w:t>
            </w:r>
          </w:p>
        </w:tc>
        <w:sdt>
          <w:sdtPr>
            <w:id w:val="-1527478751"/>
            <w:placeholder>
              <w:docPart w:val="916C9681B7F94ABE90E3756CF673EA55"/>
            </w:placeholder>
            <w15:color w:val="FFFFFF"/>
            <w:text w:multiLine="1"/>
          </w:sdtPr>
          <w:sdtContent>
            <w:tc>
              <w:tcPr>
                <w:tcW w:w="737" w:type="pct"/>
              </w:tcPr>
              <w:p w14:paraId="6BAAA3D7" w14:textId="20FFC762" w:rsidR="0091564D" w:rsidRPr="007062C2" w:rsidRDefault="005822CE" w:rsidP="002B2693">
                <w:pPr>
                  <w:widowControl w:val="0"/>
                  <w:spacing w:before="60"/>
                  <w:rPr>
                    <w:lang w:val="da-DK"/>
                  </w:rPr>
                </w:pPr>
                <w:r w:rsidRPr="007062C2">
                  <w:rPr>
                    <w:lang w:val="da-DK"/>
                  </w:rPr>
                  <w:t>[TEK_ID_</w:t>
                </w:r>
                <w:r>
                  <w:rPr>
                    <w:lang w:val="da-DK"/>
                  </w:rPr>
                  <w:t>LOCAL</w:t>
                </w:r>
                <w:r w:rsidRPr="007062C2">
                  <w:rPr>
                    <w:lang w:val="da-DK"/>
                  </w:rPr>
                  <w:t>]</w:t>
                </w:r>
              </w:p>
            </w:tc>
          </w:sdtContent>
        </w:sdt>
        <w:sdt>
          <w:sdtPr>
            <w:id w:val="2124494370"/>
            <w:placeholder>
              <w:docPart w:val="682B0E311EFD439C97EF2DCD8030DC68"/>
            </w:placeholder>
            <w15:color w:val="FFFFFF"/>
            <w:text w:multiLine="1"/>
          </w:sdtPr>
          <w:sdtContent>
            <w:tc>
              <w:tcPr>
                <w:tcW w:w="1107" w:type="pct"/>
              </w:tcPr>
              <w:p w14:paraId="0C5C5BAE" w14:textId="14AC95B7" w:rsidR="0091564D" w:rsidRPr="00690A3F" w:rsidRDefault="00D772D4" w:rsidP="002B2693">
                <w:pPr>
                  <w:widowControl w:val="0"/>
                  <w:spacing w:before="60" w:after="120"/>
                  <w:rPr>
                    <w:rFonts w:eastAsia="Times New Roman" w:cs="Calibri"/>
                    <w:szCs w:val="24"/>
                    <w:lang w:val="da-DK"/>
                  </w:rPr>
                </w:pPr>
                <w:r w:rsidRPr="00690A3F">
                  <w:rPr>
                    <w:lang w:val="da-DK"/>
                  </w:rPr>
                  <w:t xml:space="preserve">SUT er i stand til at indlæse advis, hvor </w:t>
                </w:r>
                <w:proofErr w:type="spellStart"/>
                <w:r w:rsidRPr="00690A3F">
                  <w:rPr>
                    <w:lang w:val="da-DK"/>
                  </w:rPr>
                  <w:t>EpisodeOfCareIdentifier</w:t>
                </w:r>
                <w:proofErr w:type="spellEnd"/>
                <w:r w:rsidRPr="00690A3F">
                  <w:rPr>
                    <w:lang w:val="da-DK"/>
                  </w:rPr>
                  <w:t xml:space="preserve"> er en lokalt defineret UUID. </w:t>
                </w:r>
                <w:r w:rsidRPr="00690A3F">
                  <w:rPr>
                    <w:lang w:val="da-DK"/>
                  </w:rPr>
                  <w:br/>
                  <w:t>SUT returnerer den lokalt definerede UUID i XDIS16-beskeden (</w:t>
                </w:r>
                <w:proofErr w:type="spellStart"/>
                <w:r w:rsidRPr="00690A3F">
                  <w:rPr>
                    <w:lang w:val="da-DK"/>
                  </w:rPr>
                  <w:t>EpisodeOfCareIdentificer</w:t>
                </w:r>
                <w:proofErr w:type="spellEnd"/>
                <w:r w:rsidRPr="00690A3F">
                  <w:rPr>
                    <w:lang w:val="da-DK"/>
                  </w:rPr>
                  <w:t xml:space="preserve"> er identisk i de to meddelelser)</w:t>
                </w:r>
                <w:r w:rsidRPr="00690A3F">
                  <w:rPr>
                    <w:lang w:val="da-DK"/>
                  </w:rPr>
                  <w:br/>
                  <w:t>Det er tydeligt for SUT-bruger at se, at de to meddelelser hænger sammen.</w:t>
                </w:r>
              </w:p>
            </w:tc>
          </w:sdtContent>
        </w:sdt>
        <w:tc>
          <w:tcPr>
            <w:tcW w:w="1031" w:type="pct"/>
          </w:tcPr>
          <w:p w14:paraId="4E35DD54" w14:textId="77777777" w:rsidR="0091564D" w:rsidRPr="00690A3F" w:rsidRDefault="0091564D" w:rsidP="002B2693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378C56C" w14:textId="77777777" w:rsidR="0091564D" w:rsidRPr="00690A3F" w:rsidRDefault="00000000" w:rsidP="002B2693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95013972"/>
                <w:placeholder>
                  <w:docPart w:val="5780FD2DCC9C41F1A60C19DB1D1217E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91564D" w:rsidRPr="007062C2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DF675A" w:rsidRPr="00690A3F" w14:paraId="324CF7D5" w14:textId="77777777" w:rsidTr="002B2693">
        <w:trPr>
          <w:cantSplit/>
        </w:trPr>
        <w:tc>
          <w:tcPr>
            <w:tcW w:w="332" w:type="pct"/>
          </w:tcPr>
          <w:p w14:paraId="047B032B" w14:textId="77777777" w:rsidR="00A969C6" w:rsidRPr="007062C2" w:rsidRDefault="00A969C6" w:rsidP="002B2693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39EEBF9E" w14:textId="5ABC8DD0" w:rsidR="00A969C6" w:rsidRPr="00690A3F" w:rsidRDefault="00A969C6" w:rsidP="00A969C6">
            <w:pPr>
              <w:widowControl w:val="0"/>
              <w:spacing w:before="60"/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b/>
                <w:bCs/>
                <w:lang w:val="da-DK"/>
              </w:rPr>
              <w:t xml:space="preserve">Brug af </w:t>
            </w:r>
            <w:proofErr w:type="spellStart"/>
            <w:r w:rsidRPr="00690A3F">
              <w:rPr>
                <w:rFonts w:cstheme="minorHAnsi"/>
                <w:b/>
                <w:bCs/>
                <w:lang w:val="da-DK"/>
              </w:rPr>
              <w:t>EpisodeOfCareIdentifier</w:t>
            </w:r>
            <w:proofErr w:type="spellEnd"/>
            <w:r w:rsidRPr="00690A3F">
              <w:rPr>
                <w:rFonts w:cstheme="minorHAnsi"/>
                <w:b/>
                <w:bCs/>
                <w:lang w:val="da-DK"/>
              </w:rPr>
              <w:t xml:space="preserve"> (LPR3 </w:t>
            </w:r>
            <w:proofErr w:type="spellStart"/>
            <w:r w:rsidRPr="00690A3F">
              <w:rPr>
                <w:rFonts w:cstheme="minorHAnsi"/>
                <w:b/>
                <w:bCs/>
                <w:lang w:val="da-DK"/>
              </w:rPr>
              <w:t>identifier</w:t>
            </w:r>
            <w:proofErr w:type="spellEnd"/>
            <w:r w:rsidRPr="00690A3F">
              <w:rPr>
                <w:rFonts w:cstheme="minorHAnsi"/>
                <w:lang w:val="da-DK"/>
              </w:rPr>
              <w:t>)</w:t>
            </w:r>
          </w:p>
          <w:p w14:paraId="7E352C82" w14:textId="53009D61" w:rsidR="00A969C6" w:rsidRPr="007062C2" w:rsidRDefault="00A969C6" w:rsidP="00A969C6">
            <w:pPr>
              <w:widowControl w:val="0"/>
              <w:spacing w:before="60"/>
              <w:rPr>
                <w:rFonts w:cstheme="minorHAnsi"/>
                <w:b/>
                <w:bCs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 xml:space="preserve">Indlæs testdata og afsend XDIS16.  Testdatafilen indeholder en LPR3 </w:t>
            </w:r>
            <w:proofErr w:type="spellStart"/>
            <w:r w:rsidRPr="00690A3F">
              <w:rPr>
                <w:rFonts w:cstheme="minorHAnsi"/>
                <w:lang w:val="da-DK"/>
              </w:rPr>
              <w:t>identifier</w:t>
            </w:r>
            <w:proofErr w:type="spellEnd"/>
          </w:p>
        </w:tc>
        <w:sdt>
          <w:sdtPr>
            <w:id w:val="-1196842881"/>
            <w:placeholder>
              <w:docPart w:val="7BC169668E9D4C1495B207D93FAEDC5B"/>
            </w:placeholder>
            <w15:color w:val="FFFFFF"/>
            <w:text w:multiLine="1"/>
          </w:sdtPr>
          <w:sdtContent>
            <w:tc>
              <w:tcPr>
                <w:tcW w:w="737" w:type="pct"/>
              </w:tcPr>
              <w:p w14:paraId="58F977A7" w14:textId="6F263D6D" w:rsidR="00A969C6" w:rsidRPr="007062C2" w:rsidRDefault="00E7655E" w:rsidP="002B2693">
                <w:pPr>
                  <w:widowControl w:val="0"/>
                  <w:spacing w:before="60"/>
                  <w:rPr>
                    <w:lang w:val="da-DK"/>
                  </w:rPr>
                </w:pPr>
                <w:r w:rsidRPr="007062C2">
                  <w:rPr>
                    <w:lang w:val="da-DK"/>
                  </w:rPr>
                  <w:t>[TEK_ID_</w:t>
                </w:r>
                <w:r w:rsidR="00A27F18" w:rsidRPr="007062C2">
                  <w:rPr>
                    <w:lang w:val="da-DK"/>
                  </w:rPr>
                  <w:t>LPR3</w:t>
                </w:r>
                <w:r w:rsidRPr="007062C2">
                  <w:rPr>
                    <w:lang w:val="da-DK"/>
                  </w:rPr>
                  <w:t>]</w:t>
                </w:r>
              </w:p>
            </w:tc>
          </w:sdtContent>
        </w:sdt>
        <w:tc>
          <w:tcPr>
            <w:tcW w:w="1107" w:type="pct"/>
          </w:tcPr>
          <w:p w14:paraId="75702864" w14:textId="64616C36" w:rsidR="00A969C6" w:rsidRPr="007062C2" w:rsidRDefault="00A969C6" w:rsidP="002B2693">
            <w:pPr>
              <w:widowControl w:val="0"/>
              <w:spacing w:before="60" w:after="120"/>
              <w:rPr>
                <w:lang w:val="da-DK"/>
              </w:rPr>
            </w:pPr>
            <w:r w:rsidRPr="00690A3F">
              <w:rPr>
                <w:lang w:val="da-DK"/>
              </w:rPr>
              <w:t>SUT er i stand til at indlæse adv</w:t>
            </w:r>
            <w:r w:rsidR="00D772D4" w:rsidRPr="00690A3F">
              <w:rPr>
                <w:lang w:val="da-DK"/>
              </w:rPr>
              <w:t>is,</w:t>
            </w:r>
            <w:r w:rsidRPr="00690A3F">
              <w:rPr>
                <w:lang w:val="da-DK"/>
              </w:rPr>
              <w:t xml:space="preserve"> hvor </w:t>
            </w:r>
            <w:proofErr w:type="spellStart"/>
            <w:r w:rsidRPr="00690A3F">
              <w:rPr>
                <w:lang w:val="da-DK"/>
              </w:rPr>
              <w:t>EpisodeOfCareIdentifier</w:t>
            </w:r>
            <w:proofErr w:type="spellEnd"/>
            <w:r w:rsidRPr="00690A3F">
              <w:rPr>
                <w:lang w:val="da-DK"/>
              </w:rPr>
              <w:t xml:space="preserve"> er en LPR3 </w:t>
            </w:r>
            <w:proofErr w:type="spellStart"/>
            <w:r w:rsidRPr="00690A3F">
              <w:rPr>
                <w:lang w:val="da-DK"/>
              </w:rPr>
              <w:t>identifier</w:t>
            </w:r>
            <w:proofErr w:type="spellEnd"/>
            <w:r w:rsidRPr="00690A3F">
              <w:rPr>
                <w:lang w:val="da-DK"/>
              </w:rPr>
              <w:t xml:space="preserve">. </w:t>
            </w:r>
          </w:p>
        </w:tc>
        <w:tc>
          <w:tcPr>
            <w:tcW w:w="1031" w:type="pct"/>
          </w:tcPr>
          <w:p w14:paraId="6ACA85A7" w14:textId="77777777" w:rsidR="00A969C6" w:rsidRPr="007062C2" w:rsidRDefault="00A969C6" w:rsidP="002B2693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6764549" w14:textId="4F9946FF" w:rsidR="00A969C6" w:rsidRPr="007062C2" w:rsidRDefault="00000000" w:rsidP="002B2693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661430297"/>
                <w:placeholder>
                  <w:docPart w:val="E72CE0B39FC04464840F50337AA13E2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941A1" w:rsidRPr="007062C2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DF675A" w:rsidRPr="00690A3F" w14:paraId="1533CF2E" w14:textId="77777777" w:rsidTr="002B2693">
        <w:trPr>
          <w:cantSplit/>
        </w:trPr>
        <w:tc>
          <w:tcPr>
            <w:tcW w:w="332" w:type="pct"/>
          </w:tcPr>
          <w:p w14:paraId="6C918283" w14:textId="77777777" w:rsidR="00A969C6" w:rsidRPr="007062C2" w:rsidRDefault="00A969C6" w:rsidP="002B2693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2548DC05" w14:textId="157702FD" w:rsidR="00A969C6" w:rsidRPr="007062C2" w:rsidRDefault="00A969C6" w:rsidP="00A969C6">
            <w:pPr>
              <w:widowControl w:val="0"/>
              <w:spacing w:before="60"/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 xml:space="preserve">Vis, at SUT returnerer LPR3 </w:t>
            </w:r>
            <w:proofErr w:type="spellStart"/>
            <w:r w:rsidRPr="00690A3F">
              <w:rPr>
                <w:rFonts w:cstheme="minorHAnsi"/>
                <w:lang w:val="da-DK"/>
              </w:rPr>
              <w:t>identifieren</w:t>
            </w:r>
            <w:proofErr w:type="spellEnd"/>
            <w:r w:rsidRPr="00690A3F">
              <w:rPr>
                <w:rFonts w:cstheme="minorHAnsi"/>
                <w:lang w:val="da-DK"/>
              </w:rPr>
              <w:t xml:space="preserve"> </w:t>
            </w:r>
            <w:r w:rsidR="00D772D4" w:rsidRPr="00690A3F">
              <w:rPr>
                <w:rFonts w:cstheme="minorHAnsi"/>
                <w:lang w:val="da-DK"/>
              </w:rPr>
              <w:t>i den genererede XDIS16 meddelelse, og at det er tydeligt for SUT-bruger, at de to meddelelser hænger sammen.</w:t>
            </w:r>
          </w:p>
        </w:tc>
        <w:tc>
          <w:tcPr>
            <w:tcW w:w="737" w:type="pct"/>
          </w:tcPr>
          <w:p w14:paraId="772D6C2D" w14:textId="77777777" w:rsidR="00A969C6" w:rsidRPr="007062C2" w:rsidRDefault="00A969C6" w:rsidP="002B2693">
            <w:pPr>
              <w:widowControl w:val="0"/>
              <w:spacing w:before="60"/>
              <w:rPr>
                <w:lang w:val="da-DK"/>
              </w:rPr>
            </w:pPr>
          </w:p>
        </w:tc>
        <w:tc>
          <w:tcPr>
            <w:tcW w:w="1107" w:type="pct"/>
          </w:tcPr>
          <w:p w14:paraId="3DB76D23" w14:textId="77777777" w:rsidR="00A969C6" w:rsidRPr="00690A3F" w:rsidRDefault="00D772D4" w:rsidP="002B2693">
            <w:pPr>
              <w:widowControl w:val="0"/>
              <w:spacing w:before="60" w:after="120"/>
              <w:rPr>
                <w:lang w:val="da-DK"/>
              </w:rPr>
            </w:pPr>
            <w:r w:rsidRPr="00690A3F">
              <w:rPr>
                <w:lang w:val="da-DK"/>
              </w:rPr>
              <w:t xml:space="preserve">SUT returnerer LPR3 </w:t>
            </w:r>
            <w:proofErr w:type="spellStart"/>
            <w:r w:rsidRPr="00690A3F">
              <w:rPr>
                <w:lang w:val="da-DK"/>
              </w:rPr>
              <w:t>identifier</w:t>
            </w:r>
            <w:proofErr w:type="spellEnd"/>
            <w:r w:rsidRPr="00690A3F">
              <w:rPr>
                <w:lang w:val="da-DK"/>
              </w:rPr>
              <w:t xml:space="preserve"> i XDIS16-beskeden.</w:t>
            </w:r>
          </w:p>
          <w:p w14:paraId="249BFBAD" w14:textId="4047820A" w:rsidR="00D772D4" w:rsidRPr="007062C2" w:rsidRDefault="00D772D4" w:rsidP="002B2693">
            <w:pPr>
              <w:widowControl w:val="0"/>
              <w:spacing w:before="60" w:after="120"/>
              <w:rPr>
                <w:lang w:val="da-DK"/>
              </w:rPr>
            </w:pPr>
            <w:r w:rsidRPr="00690A3F">
              <w:rPr>
                <w:lang w:val="da-DK"/>
              </w:rPr>
              <w:t>Det er tydeligt for SUT-bruger at se, at de to meddelelser hænger sammen.</w:t>
            </w:r>
          </w:p>
        </w:tc>
        <w:tc>
          <w:tcPr>
            <w:tcW w:w="1031" w:type="pct"/>
          </w:tcPr>
          <w:p w14:paraId="0F12E31C" w14:textId="77777777" w:rsidR="00A969C6" w:rsidRPr="007062C2" w:rsidRDefault="00A969C6" w:rsidP="002B2693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29F52AE" w14:textId="14711B22" w:rsidR="00A969C6" w:rsidRPr="007062C2" w:rsidRDefault="00000000" w:rsidP="002B2693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58963857"/>
                <w:placeholder>
                  <w:docPart w:val="6362F21FECE848E89AD8284FA61B1B8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941A1" w:rsidRPr="007062C2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DF675A" w:rsidRPr="00690A3F" w14:paraId="092B9F7C" w14:textId="77777777" w:rsidTr="002B2693">
        <w:trPr>
          <w:cantSplit/>
        </w:trPr>
        <w:tc>
          <w:tcPr>
            <w:tcW w:w="332" w:type="pct"/>
          </w:tcPr>
          <w:p w14:paraId="28F33641" w14:textId="77777777" w:rsidR="00A969C6" w:rsidRPr="007062C2" w:rsidRDefault="00A969C6" w:rsidP="002B2693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3D0EC478" w14:textId="77777777" w:rsidR="00A969C6" w:rsidRPr="007062C2" w:rsidRDefault="00A969C6" w:rsidP="002B2693">
            <w:pPr>
              <w:widowControl w:val="0"/>
              <w:spacing w:before="60"/>
              <w:rPr>
                <w:rFonts w:cstheme="minorHAnsi"/>
                <w:b/>
                <w:bCs/>
                <w:lang w:val="da-DK"/>
              </w:rPr>
            </w:pPr>
            <w:r w:rsidRPr="007062C2">
              <w:rPr>
                <w:rFonts w:cstheme="minorHAnsi"/>
                <w:b/>
                <w:bCs/>
              </w:rPr>
              <w:t xml:space="preserve">Brug </w:t>
            </w:r>
            <w:proofErr w:type="spellStart"/>
            <w:r w:rsidRPr="007062C2">
              <w:rPr>
                <w:rFonts w:cstheme="minorHAnsi"/>
                <w:b/>
                <w:bCs/>
              </w:rPr>
              <w:t>af</w:t>
            </w:r>
            <w:proofErr w:type="spellEnd"/>
            <w:r w:rsidRPr="007062C2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062C2">
              <w:rPr>
                <w:rFonts w:cstheme="minorHAnsi"/>
                <w:b/>
                <w:bCs/>
              </w:rPr>
              <w:t>EpisodeOfCareIdentifier</w:t>
            </w:r>
            <w:proofErr w:type="spellEnd"/>
            <w:r w:rsidRPr="007062C2">
              <w:rPr>
                <w:rFonts w:cstheme="minorHAnsi"/>
                <w:b/>
                <w:bCs/>
              </w:rPr>
              <w:t xml:space="preserve"> (N &gt; 1)</w:t>
            </w:r>
          </w:p>
          <w:p w14:paraId="6E29D9B5" w14:textId="5D32DEA9" w:rsidR="00A969C6" w:rsidRPr="007062C2" w:rsidRDefault="00A969C6" w:rsidP="002B2693">
            <w:pPr>
              <w:widowControl w:val="0"/>
              <w:spacing w:before="60"/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 xml:space="preserve">Indlæs testdata og afsend XDIS16. Testdatafilen indeholder to </w:t>
            </w:r>
            <w:proofErr w:type="spellStart"/>
            <w:r w:rsidRPr="00690A3F">
              <w:rPr>
                <w:rFonts w:cstheme="minorHAnsi"/>
                <w:lang w:val="da-DK"/>
              </w:rPr>
              <w:t>EpisodeOfCareIdentifiers</w:t>
            </w:r>
            <w:proofErr w:type="spellEnd"/>
            <w:r w:rsidRPr="00690A3F">
              <w:rPr>
                <w:rFonts w:cstheme="minorHAnsi"/>
                <w:lang w:val="da-DK"/>
              </w:rPr>
              <w:t xml:space="preserve"> (både en lokal defineret UUID samt en LPR3 </w:t>
            </w:r>
            <w:proofErr w:type="spellStart"/>
            <w:r w:rsidRPr="00690A3F">
              <w:rPr>
                <w:rFonts w:cstheme="minorHAnsi"/>
                <w:lang w:val="da-DK"/>
              </w:rPr>
              <w:t>identifier</w:t>
            </w:r>
            <w:proofErr w:type="spellEnd"/>
            <w:r w:rsidRPr="00690A3F">
              <w:rPr>
                <w:rFonts w:cstheme="minorHAnsi"/>
                <w:lang w:val="da-DK"/>
              </w:rPr>
              <w:t>).</w:t>
            </w:r>
          </w:p>
          <w:p w14:paraId="1575195B" w14:textId="0DED88F2" w:rsidR="00A969C6" w:rsidRPr="007062C2" w:rsidRDefault="00A969C6" w:rsidP="002B2693">
            <w:pPr>
              <w:widowControl w:val="0"/>
              <w:spacing w:before="60"/>
              <w:rPr>
                <w:rFonts w:cstheme="minorHAnsi"/>
                <w:lang w:val="da-DK"/>
              </w:rPr>
            </w:pPr>
          </w:p>
        </w:tc>
        <w:sdt>
          <w:sdtPr>
            <w:id w:val="-1166002358"/>
            <w:placeholder>
              <w:docPart w:val="C763C7681A3048AEA37EA7BEBF052E88"/>
            </w:placeholder>
            <w15:color w:val="FFFFFF"/>
            <w:text w:multiLine="1"/>
          </w:sdtPr>
          <w:sdtContent>
            <w:tc>
              <w:tcPr>
                <w:tcW w:w="737" w:type="pct"/>
              </w:tcPr>
              <w:p w14:paraId="485A854F" w14:textId="0BC4C99E" w:rsidR="00A969C6" w:rsidRPr="007062C2" w:rsidRDefault="00A27F18" w:rsidP="002B2693">
                <w:pPr>
                  <w:widowControl w:val="0"/>
                  <w:spacing w:before="60"/>
                  <w:rPr>
                    <w:lang w:val="da-DK"/>
                  </w:rPr>
                </w:pPr>
                <w:r w:rsidRPr="007062C2">
                  <w:rPr>
                    <w:lang w:val="da-DK"/>
                  </w:rPr>
                  <w:t>[TEK_ID_2]</w:t>
                </w:r>
              </w:p>
            </w:tc>
          </w:sdtContent>
        </w:sdt>
        <w:tc>
          <w:tcPr>
            <w:tcW w:w="1107" w:type="pct"/>
          </w:tcPr>
          <w:p w14:paraId="53B90BF4" w14:textId="491BE30F" w:rsidR="00A969C6" w:rsidRPr="007062C2" w:rsidRDefault="00A969C6" w:rsidP="002B2693">
            <w:pPr>
              <w:widowControl w:val="0"/>
              <w:spacing w:before="60" w:after="120"/>
              <w:rPr>
                <w:lang w:val="da-DK"/>
              </w:rPr>
            </w:pPr>
            <w:r w:rsidRPr="00690A3F">
              <w:rPr>
                <w:lang w:val="da-DK"/>
              </w:rPr>
              <w:t xml:space="preserve">SUT er i stand til at indlæse adviser med mere end én </w:t>
            </w:r>
            <w:proofErr w:type="spellStart"/>
            <w:r w:rsidRPr="00690A3F">
              <w:rPr>
                <w:lang w:val="da-DK"/>
              </w:rPr>
              <w:t>EpisodeOfCareIdentificer</w:t>
            </w:r>
            <w:proofErr w:type="spellEnd"/>
          </w:p>
        </w:tc>
        <w:tc>
          <w:tcPr>
            <w:tcW w:w="1031" w:type="pct"/>
          </w:tcPr>
          <w:p w14:paraId="7D0C6AD3" w14:textId="77777777" w:rsidR="00A969C6" w:rsidRPr="007062C2" w:rsidRDefault="00A969C6" w:rsidP="002B2693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06B2307" w14:textId="751B9CD0" w:rsidR="00A969C6" w:rsidRPr="007062C2" w:rsidRDefault="00000000" w:rsidP="002B2693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72196972"/>
                <w:placeholder>
                  <w:docPart w:val="8A1B9ADE194E409B94CECE3F09424A1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941A1" w:rsidRPr="007062C2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DF675A" w:rsidRPr="00690A3F" w14:paraId="4B661D2B" w14:textId="77777777" w:rsidTr="002B2693">
        <w:trPr>
          <w:cantSplit/>
        </w:trPr>
        <w:tc>
          <w:tcPr>
            <w:tcW w:w="332" w:type="pct"/>
          </w:tcPr>
          <w:p w14:paraId="463D6D23" w14:textId="77777777" w:rsidR="00A969C6" w:rsidRPr="007062C2" w:rsidRDefault="00A969C6" w:rsidP="002B2693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3D90ADBC" w14:textId="3BF84527" w:rsidR="00A969C6" w:rsidRPr="007062C2" w:rsidRDefault="00A969C6" w:rsidP="002B2693">
            <w:pPr>
              <w:widowControl w:val="0"/>
              <w:spacing w:before="60"/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 xml:space="preserve">Vis, at SUT anvender det lokalt definerede UUID som </w:t>
            </w:r>
            <w:proofErr w:type="spellStart"/>
            <w:r w:rsidRPr="00690A3F">
              <w:rPr>
                <w:rFonts w:cstheme="minorHAnsi"/>
                <w:lang w:val="da-DK"/>
              </w:rPr>
              <w:t>EpisodeOfCareIdentifier</w:t>
            </w:r>
            <w:proofErr w:type="spellEnd"/>
            <w:r w:rsidRPr="00690A3F">
              <w:rPr>
                <w:rFonts w:cstheme="minorHAnsi"/>
                <w:lang w:val="da-DK"/>
              </w:rPr>
              <w:t xml:space="preserve"> i den genererede XDIS16-meddelelse</w:t>
            </w:r>
            <w:r w:rsidR="00D772D4" w:rsidRPr="00690A3F">
              <w:rPr>
                <w:rFonts w:cstheme="minorHAnsi"/>
                <w:lang w:val="da-DK"/>
              </w:rPr>
              <w:t>, og at det er tydeligt for SUT-bruger, at de to meddelelser hænger sammen.</w:t>
            </w:r>
          </w:p>
        </w:tc>
        <w:tc>
          <w:tcPr>
            <w:tcW w:w="737" w:type="pct"/>
          </w:tcPr>
          <w:p w14:paraId="7265CCDA" w14:textId="77777777" w:rsidR="00A969C6" w:rsidRPr="007062C2" w:rsidRDefault="00A969C6" w:rsidP="002B2693">
            <w:pPr>
              <w:widowControl w:val="0"/>
              <w:spacing w:before="60"/>
              <w:rPr>
                <w:lang w:val="da-DK"/>
              </w:rPr>
            </w:pPr>
          </w:p>
        </w:tc>
        <w:tc>
          <w:tcPr>
            <w:tcW w:w="1107" w:type="pct"/>
          </w:tcPr>
          <w:p w14:paraId="198F7129" w14:textId="0920AD85" w:rsidR="00A969C6" w:rsidRPr="00690A3F" w:rsidRDefault="00A969C6" w:rsidP="002B2693">
            <w:pPr>
              <w:widowControl w:val="0"/>
              <w:spacing w:before="60" w:after="120"/>
              <w:rPr>
                <w:lang w:val="da-DK"/>
              </w:rPr>
            </w:pPr>
            <w:r w:rsidRPr="00690A3F">
              <w:rPr>
                <w:lang w:val="da-DK"/>
              </w:rPr>
              <w:t>SUT returnerer den lokalt definerede UUID.</w:t>
            </w:r>
          </w:p>
          <w:p w14:paraId="4670B2F1" w14:textId="2EF4E393" w:rsidR="00D772D4" w:rsidRPr="007062C2" w:rsidRDefault="00D772D4" w:rsidP="002B2693">
            <w:pPr>
              <w:widowControl w:val="0"/>
              <w:spacing w:before="60" w:after="120"/>
              <w:rPr>
                <w:lang w:val="da-DK"/>
              </w:rPr>
            </w:pPr>
            <w:r w:rsidRPr="00690A3F">
              <w:rPr>
                <w:lang w:val="da-DK"/>
              </w:rPr>
              <w:t>Det er tydeligt for SUT-bruger at se, at de to meddelelser hænger sammen.</w:t>
            </w:r>
          </w:p>
        </w:tc>
        <w:tc>
          <w:tcPr>
            <w:tcW w:w="1031" w:type="pct"/>
          </w:tcPr>
          <w:p w14:paraId="6C8DA92E" w14:textId="77777777" w:rsidR="00A969C6" w:rsidRPr="007062C2" w:rsidRDefault="00A969C6" w:rsidP="002B2693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1A03D8E" w14:textId="5251450E" w:rsidR="00A969C6" w:rsidRPr="007062C2" w:rsidRDefault="00000000" w:rsidP="002B2693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76004338"/>
                <w:placeholder>
                  <w:docPart w:val="B731932366894CB5857B46D024321B6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03BB1" w:rsidRPr="007062C2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29A92A23" w14:textId="77777777" w:rsidR="0091564D" w:rsidRPr="00690A3F" w:rsidRDefault="0091564D" w:rsidP="0091564D"/>
    <w:p w14:paraId="48B2362F" w14:textId="77777777" w:rsidR="00F770C8" w:rsidRPr="00690A3F" w:rsidRDefault="00F770C8" w:rsidP="007062C2">
      <w:r w:rsidRPr="00690A3F">
        <w:br w:type="page"/>
      </w:r>
    </w:p>
    <w:p w14:paraId="34868534" w14:textId="14B9A2C6" w:rsidR="004A2861" w:rsidRPr="00690A3F" w:rsidRDefault="004A2861" w:rsidP="004A2861">
      <w:pPr>
        <w:pStyle w:val="Overskrift3"/>
      </w:pPr>
      <w:bookmarkStart w:id="55" w:name="_Ref125632082"/>
      <w:bookmarkStart w:id="56" w:name="_Hlk125635420"/>
      <w:r w:rsidRPr="00690A3F">
        <w:lastRenderedPageBreak/>
        <w:t xml:space="preserve">Indlæsning af serie af FHIR-meddelelser i et indlæggelsesforløb, hvor meddelelser ikke </w:t>
      </w:r>
      <w:r w:rsidR="000619E7" w:rsidRPr="00690A3F">
        <w:t xml:space="preserve">er </w:t>
      </w:r>
      <w:r w:rsidR="006D399A">
        <w:t xml:space="preserve">afsendt eller </w:t>
      </w:r>
      <w:r w:rsidR="000619E7" w:rsidRPr="00690A3F">
        <w:t>modtaget i den rækkefølge</w:t>
      </w:r>
      <w:r w:rsidRPr="00690A3F">
        <w:t xml:space="preserve">, som </w:t>
      </w:r>
      <w:r w:rsidR="000D4128" w:rsidRPr="00690A3F">
        <w:t>hændelserne er sket i</w:t>
      </w:r>
      <w:bookmarkEnd w:id="55"/>
      <w:r w:rsidR="000D4128" w:rsidRPr="00690A3F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2039"/>
        <w:gridCol w:w="3064"/>
        <w:gridCol w:w="2552"/>
        <w:gridCol w:w="1098"/>
      </w:tblGrid>
      <w:tr w:rsidR="00E20B3F" w:rsidRPr="00690A3F" w14:paraId="334354D0" w14:textId="77777777" w:rsidTr="009B6A13">
        <w:tc>
          <w:tcPr>
            <w:tcW w:w="988" w:type="dxa"/>
            <w:shd w:val="clear" w:color="auto" w:fill="152F4A"/>
          </w:tcPr>
          <w:p w14:paraId="31F31738" w14:textId="0DFE7885" w:rsidR="009B6A13" w:rsidRPr="00690A3F" w:rsidRDefault="009B6A13" w:rsidP="009B6A13">
            <w:pPr>
              <w:rPr>
                <w:b/>
                <w:bCs/>
              </w:rPr>
            </w:pPr>
            <w:bookmarkStart w:id="57" w:name="_Hlk125634604"/>
            <w:bookmarkEnd w:id="56"/>
            <w:r w:rsidRPr="00690A3F">
              <w:rPr>
                <w:b/>
                <w:bCs/>
              </w:rPr>
              <w:t>Teststep #</w:t>
            </w:r>
          </w:p>
        </w:tc>
        <w:tc>
          <w:tcPr>
            <w:tcW w:w="3685" w:type="dxa"/>
            <w:shd w:val="clear" w:color="auto" w:fill="152F4A"/>
          </w:tcPr>
          <w:p w14:paraId="55CE925D" w14:textId="78861863" w:rsidR="009B6A13" w:rsidRPr="00690A3F" w:rsidRDefault="009B6A13" w:rsidP="009B6A13">
            <w:pPr>
              <w:rPr>
                <w:b/>
                <w:bCs/>
              </w:rPr>
            </w:pPr>
            <w:r w:rsidRPr="00690A3F">
              <w:rPr>
                <w:b/>
                <w:bCs/>
              </w:rPr>
              <w:t>Handling</w:t>
            </w:r>
          </w:p>
        </w:tc>
        <w:tc>
          <w:tcPr>
            <w:tcW w:w="2039" w:type="dxa"/>
            <w:shd w:val="clear" w:color="auto" w:fill="152F4A"/>
          </w:tcPr>
          <w:p w14:paraId="70D1DD83" w14:textId="2B606D95" w:rsidR="009B6A13" w:rsidRPr="00690A3F" w:rsidRDefault="009B6A13" w:rsidP="009B6A13">
            <w:pPr>
              <w:rPr>
                <w:b/>
                <w:bCs/>
              </w:rPr>
            </w:pPr>
            <w:r w:rsidRPr="00690A3F">
              <w:rPr>
                <w:b/>
                <w:bCs/>
              </w:rPr>
              <w:t>Testdata</w:t>
            </w:r>
          </w:p>
        </w:tc>
        <w:tc>
          <w:tcPr>
            <w:tcW w:w="3064" w:type="dxa"/>
            <w:shd w:val="clear" w:color="auto" w:fill="152F4A"/>
          </w:tcPr>
          <w:p w14:paraId="3E2BE1BA" w14:textId="4C9F8B82" w:rsidR="009B6A13" w:rsidRPr="00690A3F" w:rsidRDefault="009B6A13" w:rsidP="009B6A13">
            <w:pPr>
              <w:rPr>
                <w:b/>
                <w:bCs/>
              </w:rPr>
            </w:pPr>
            <w:r w:rsidRPr="00690A3F">
              <w:rPr>
                <w:b/>
                <w:bCs/>
              </w:rPr>
              <w:t>Forventet resultat</w:t>
            </w:r>
          </w:p>
        </w:tc>
        <w:tc>
          <w:tcPr>
            <w:tcW w:w="2552" w:type="dxa"/>
            <w:shd w:val="clear" w:color="auto" w:fill="152F4A"/>
          </w:tcPr>
          <w:p w14:paraId="347F6F38" w14:textId="5660A154" w:rsidR="009B6A13" w:rsidRPr="00690A3F" w:rsidRDefault="009B6A13" w:rsidP="009B6A13">
            <w:pPr>
              <w:rPr>
                <w:b/>
                <w:bCs/>
              </w:rPr>
            </w:pPr>
            <w:r w:rsidRPr="00690A3F">
              <w:rPr>
                <w:b/>
                <w:bCs/>
              </w:rPr>
              <w:t>Aktuelt resultat</w:t>
            </w:r>
          </w:p>
        </w:tc>
        <w:tc>
          <w:tcPr>
            <w:tcW w:w="1098" w:type="dxa"/>
            <w:shd w:val="clear" w:color="auto" w:fill="152F4A"/>
          </w:tcPr>
          <w:p w14:paraId="17DA783C" w14:textId="2917343E" w:rsidR="009B6A13" w:rsidRPr="00690A3F" w:rsidRDefault="009B6A13" w:rsidP="009B6A13">
            <w:pPr>
              <w:rPr>
                <w:b/>
                <w:bCs/>
              </w:rPr>
            </w:pPr>
            <w:r w:rsidRPr="00690A3F">
              <w:rPr>
                <w:b/>
                <w:bCs/>
              </w:rPr>
              <w:t>MedCom vurdering</w:t>
            </w:r>
          </w:p>
        </w:tc>
      </w:tr>
      <w:tr w:rsidR="00E20B3F" w:rsidRPr="00690A3F" w14:paraId="527FD04E" w14:textId="77777777" w:rsidTr="009B6A13">
        <w:tc>
          <w:tcPr>
            <w:tcW w:w="988" w:type="dxa"/>
          </w:tcPr>
          <w:p w14:paraId="39198030" w14:textId="77777777" w:rsidR="009B6A13" w:rsidRPr="00690A3F" w:rsidRDefault="009B6A13" w:rsidP="009B6A13">
            <w:pPr>
              <w:pStyle w:val="Overskrift4"/>
            </w:pPr>
          </w:p>
        </w:tc>
        <w:tc>
          <w:tcPr>
            <w:tcW w:w="3685" w:type="dxa"/>
          </w:tcPr>
          <w:p w14:paraId="18EDC0BC" w14:textId="6611E004" w:rsidR="009B6A13" w:rsidRPr="00690A3F" w:rsidRDefault="009B6A13" w:rsidP="009B6A13">
            <w:r w:rsidRPr="00690A3F">
              <w:t xml:space="preserve">Indlæs testdata og vis, at borger </w:t>
            </w:r>
            <w:r w:rsidR="001647B9" w:rsidRPr="00690A3F">
              <w:t>optræder som fraværende i modtagersystemet pga. sygehusophold.</w:t>
            </w:r>
          </w:p>
          <w:p w14:paraId="22577600" w14:textId="22E0A0FF" w:rsidR="001647B9" w:rsidRPr="00690A3F" w:rsidRDefault="001647B9" w:rsidP="001647B9"/>
        </w:tc>
        <w:tc>
          <w:tcPr>
            <w:tcW w:w="2039" w:type="dxa"/>
          </w:tcPr>
          <w:p w14:paraId="34945220" w14:textId="77777777" w:rsidR="009B6A13" w:rsidRPr="00F75A88" w:rsidRDefault="009B6A13" w:rsidP="009B6A13">
            <w:pPr>
              <w:rPr>
                <w:lang w:val="nn-NO"/>
              </w:rPr>
            </w:pPr>
            <w:r w:rsidRPr="00F75A88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FHIR eksempelfil [TEK_STAA_A]</w:t>
            </w:r>
          </w:p>
          <w:p w14:paraId="10569932" w14:textId="77777777" w:rsidR="009B6A13" w:rsidRPr="00F75A88" w:rsidRDefault="009B6A13" w:rsidP="009B6A13">
            <w:pPr>
              <w:rPr>
                <w:lang w:val="nn-NO"/>
              </w:rPr>
            </w:pPr>
          </w:p>
        </w:tc>
        <w:tc>
          <w:tcPr>
            <w:tcW w:w="3064" w:type="dxa"/>
          </w:tcPr>
          <w:p w14:paraId="391F6F9D" w14:textId="5AABEABF" w:rsidR="009B6A13" w:rsidRPr="00690A3F" w:rsidRDefault="009B6A13" w:rsidP="009B6A13">
            <w:pPr>
              <w:widowControl w:val="0"/>
            </w:pPr>
            <w:r w:rsidRPr="00690A3F">
              <w:t>SUT</w:t>
            </w:r>
            <w:r w:rsidR="00E20B3F" w:rsidRPr="00690A3F">
              <w:t>-bruger kan se, at</w:t>
            </w:r>
            <w:r w:rsidRPr="00690A3F">
              <w:t xml:space="preserve"> borgeren </w:t>
            </w:r>
            <w:r w:rsidR="00E20B3F" w:rsidRPr="00690A3F">
              <w:t>optræder som fraværende pga. sygehusophold.</w:t>
            </w:r>
            <w:r w:rsidRPr="00690A3F">
              <w:t xml:space="preserve"> </w:t>
            </w:r>
          </w:p>
          <w:p w14:paraId="7A232B97" w14:textId="77777777" w:rsidR="009B6A13" w:rsidRPr="00690A3F" w:rsidRDefault="009B6A13" w:rsidP="009B6A13">
            <w:pPr>
              <w:widowControl w:val="0"/>
            </w:pPr>
          </w:p>
          <w:p w14:paraId="653FD9AB" w14:textId="0609B9A6" w:rsidR="009B6A13" w:rsidRPr="00690A3F" w:rsidRDefault="009B6A13" w:rsidP="009B6A13">
            <w:r w:rsidRPr="00690A3F">
              <w:rPr>
                <w:rFonts w:cstheme="minorHAnsi"/>
              </w:rPr>
              <w:t>SUT sender en FHIR-kvittering (</w:t>
            </w:r>
            <w:proofErr w:type="spellStart"/>
            <w:r w:rsidRPr="00690A3F">
              <w:rPr>
                <w:rFonts w:cstheme="minorHAnsi"/>
              </w:rPr>
              <w:t>Acknowledgement</w:t>
            </w:r>
            <w:proofErr w:type="spellEnd"/>
            <w:r w:rsidRPr="00690A3F">
              <w:rPr>
                <w:rFonts w:cstheme="minorHAnsi"/>
              </w:rPr>
              <w:t xml:space="preserve">) retur til rigtige modtager.  </w:t>
            </w:r>
          </w:p>
        </w:tc>
        <w:tc>
          <w:tcPr>
            <w:tcW w:w="2552" w:type="dxa"/>
          </w:tcPr>
          <w:p w14:paraId="5D8E7266" w14:textId="77777777" w:rsidR="009B6A13" w:rsidRPr="00690A3F" w:rsidRDefault="009B6A13" w:rsidP="009B6A13"/>
        </w:tc>
        <w:tc>
          <w:tcPr>
            <w:tcW w:w="1098" w:type="dxa"/>
          </w:tcPr>
          <w:p w14:paraId="3CC7A7DE" w14:textId="3E23C017" w:rsidR="009B6A13" w:rsidRPr="00690A3F" w:rsidRDefault="00000000" w:rsidP="009B6A13">
            <w:pPr>
              <w:jc w:val="center"/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74338262"/>
                <w:placeholder>
                  <w:docPart w:val="F97BE097F7D84D9D9E2298D32C2D177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9B6A13" w:rsidRPr="00690A3F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E20B3F" w:rsidRPr="00690A3F" w14:paraId="2EF90220" w14:textId="77777777" w:rsidTr="009B6A13">
        <w:tc>
          <w:tcPr>
            <w:tcW w:w="988" w:type="dxa"/>
          </w:tcPr>
          <w:p w14:paraId="4A996503" w14:textId="77777777" w:rsidR="009B6A13" w:rsidRPr="00690A3F" w:rsidRDefault="009B6A13" w:rsidP="009B6A13">
            <w:pPr>
              <w:pStyle w:val="Overskrift4"/>
            </w:pPr>
          </w:p>
        </w:tc>
        <w:tc>
          <w:tcPr>
            <w:tcW w:w="3685" w:type="dxa"/>
          </w:tcPr>
          <w:p w14:paraId="00644DEA" w14:textId="51171181" w:rsidR="009B6A13" w:rsidRPr="00690A3F" w:rsidRDefault="009B6A13" w:rsidP="009B6A13">
            <w:pPr>
              <w:rPr>
                <w:rFonts w:cstheme="minorHAnsi"/>
              </w:rPr>
            </w:pPr>
            <w:r w:rsidRPr="00690A3F">
              <w:rPr>
                <w:rFonts w:cstheme="minorHAnsi"/>
              </w:rPr>
              <w:t xml:space="preserve">Indlæs testdata, og vis, at borger </w:t>
            </w:r>
            <w:r w:rsidR="001647B9" w:rsidRPr="00690A3F">
              <w:rPr>
                <w:rFonts w:cstheme="minorHAnsi"/>
              </w:rPr>
              <w:t>optræd</w:t>
            </w:r>
            <w:r w:rsidRPr="00690A3F">
              <w:rPr>
                <w:rFonts w:cstheme="minorHAnsi"/>
              </w:rPr>
              <w:t xml:space="preserve">er </w:t>
            </w:r>
            <w:r w:rsidR="001647B9" w:rsidRPr="00690A3F">
              <w:rPr>
                <w:rFonts w:cstheme="minorHAnsi"/>
              </w:rPr>
              <w:t>som ’aktiv’/’afsluttet’/’</w:t>
            </w:r>
            <w:r w:rsidRPr="00690A3F">
              <w:rPr>
                <w:rFonts w:cstheme="minorHAnsi"/>
              </w:rPr>
              <w:t>udskrevet</w:t>
            </w:r>
            <w:r w:rsidR="001647B9" w:rsidRPr="00690A3F">
              <w:rPr>
                <w:rFonts w:cstheme="minorHAnsi"/>
              </w:rPr>
              <w:t>’ fra sygehusopholdet.</w:t>
            </w:r>
            <w:r w:rsidRPr="00690A3F">
              <w:rPr>
                <w:rFonts w:cstheme="minorHAnsi"/>
              </w:rPr>
              <w:t xml:space="preserve"> </w:t>
            </w:r>
          </w:p>
          <w:p w14:paraId="1AB8A6BF" w14:textId="77777777" w:rsidR="009B6A13" w:rsidRPr="00690A3F" w:rsidRDefault="009B6A13" w:rsidP="009B6A13">
            <w:pPr>
              <w:rPr>
                <w:rFonts w:cstheme="minorHAnsi"/>
              </w:rPr>
            </w:pPr>
          </w:p>
          <w:p w14:paraId="79C50BF0" w14:textId="230DC4C1" w:rsidR="009B6A13" w:rsidRPr="00690A3F" w:rsidRDefault="009B6A13" w:rsidP="009B6A13">
            <w:r w:rsidRPr="00690A3F">
              <w:rPr>
                <w:rFonts w:cstheme="minorHAnsi"/>
              </w:rPr>
              <w:t>Gem både den modtagne FHIR-meddelelse og den sendte kvittering.</w:t>
            </w:r>
          </w:p>
        </w:tc>
        <w:tc>
          <w:tcPr>
            <w:tcW w:w="2039" w:type="dxa"/>
          </w:tcPr>
          <w:p w14:paraId="1767ECF4" w14:textId="6241E32C" w:rsidR="009B6A13" w:rsidRPr="007062C2" w:rsidRDefault="009B6A13" w:rsidP="009B6A13">
            <w:pPr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</w:pPr>
            <w:r w:rsidRPr="00F75A88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FHIR eksempelfil [TEK_SLHJ_A]</w:t>
            </w:r>
          </w:p>
        </w:tc>
        <w:tc>
          <w:tcPr>
            <w:tcW w:w="3064" w:type="dxa"/>
          </w:tcPr>
          <w:p w14:paraId="14B50D04" w14:textId="30A6330A" w:rsidR="009B6A13" w:rsidRPr="00690A3F" w:rsidRDefault="009B6A13" w:rsidP="009B6A13">
            <w:pPr>
              <w:rPr>
                <w:rFonts w:cstheme="minorHAnsi"/>
              </w:rPr>
            </w:pPr>
            <w:r w:rsidRPr="00690A3F">
              <w:rPr>
                <w:rFonts w:cstheme="minorHAnsi"/>
              </w:rPr>
              <w:t>SUT</w:t>
            </w:r>
            <w:r w:rsidR="00E20B3F" w:rsidRPr="00690A3F">
              <w:rPr>
                <w:rFonts w:cstheme="minorHAnsi"/>
              </w:rPr>
              <w:t xml:space="preserve">-bruger kan se, at borgeren optræder som </w:t>
            </w:r>
            <w:r w:rsidR="001647B9" w:rsidRPr="00690A3F">
              <w:rPr>
                <w:rFonts w:cstheme="minorHAnsi"/>
              </w:rPr>
              <w:t>’</w:t>
            </w:r>
            <w:proofErr w:type="spellStart"/>
            <w:r w:rsidR="001647B9" w:rsidRPr="00690A3F">
              <w:rPr>
                <w:rFonts w:cstheme="minorHAnsi"/>
              </w:rPr>
              <w:t>aktiv’fra</w:t>
            </w:r>
            <w:proofErr w:type="spellEnd"/>
            <w:r w:rsidR="001647B9" w:rsidRPr="00690A3F">
              <w:rPr>
                <w:rFonts w:cstheme="minorHAnsi"/>
              </w:rPr>
              <w:t xml:space="preserve"> sit sygehusophold.</w:t>
            </w:r>
          </w:p>
          <w:p w14:paraId="5E1D61AF" w14:textId="77777777" w:rsidR="009B6A13" w:rsidRPr="00690A3F" w:rsidRDefault="009B6A13" w:rsidP="009B6A13">
            <w:pPr>
              <w:rPr>
                <w:rFonts w:cstheme="minorHAnsi"/>
              </w:rPr>
            </w:pPr>
          </w:p>
          <w:p w14:paraId="00C119DD" w14:textId="77777777" w:rsidR="009B6A13" w:rsidRPr="00690A3F" w:rsidRDefault="009B6A13" w:rsidP="009B6A13">
            <w:pPr>
              <w:rPr>
                <w:rFonts w:cstheme="minorHAnsi"/>
              </w:rPr>
            </w:pPr>
            <w:r w:rsidRPr="00690A3F">
              <w:rPr>
                <w:rFonts w:cstheme="minorHAnsi"/>
              </w:rPr>
              <w:t>SUT sender en FHIR-kvittering (</w:t>
            </w:r>
            <w:proofErr w:type="spellStart"/>
            <w:r w:rsidRPr="00690A3F">
              <w:rPr>
                <w:rFonts w:cstheme="minorHAnsi"/>
              </w:rPr>
              <w:t>Acknowledgement</w:t>
            </w:r>
            <w:proofErr w:type="spellEnd"/>
            <w:r w:rsidRPr="00690A3F">
              <w:rPr>
                <w:rFonts w:cstheme="minorHAnsi"/>
              </w:rPr>
              <w:t xml:space="preserve">) retur til rigtige modtager.  </w:t>
            </w:r>
          </w:p>
          <w:p w14:paraId="08F9FC60" w14:textId="77777777" w:rsidR="009B6A13" w:rsidRPr="00690A3F" w:rsidRDefault="009B6A13" w:rsidP="009B6A13">
            <w:pPr>
              <w:widowControl w:val="0"/>
            </w:pPr>
          </w:p>
        </w:tc>
        <w:tc>
          <w:tcPr>
            <w:tcW w:w="2552" w:type="dxa"/>
          </w:tcPr>
          <w:p w14:paraId="79539709" w14:textId="77777777" w:rsidR="009B6A13" w:rsidRPr="00690A3F" w:rsidRDefault="009B6A13" w:rsidP="009B6A13"/>
        </w:tc>
        <w:tc>
          <w:tcPr>
            <w:tcW w:w="1098" w:type="dxa"/>
          </w:tcPr>
          <w:p w14:paraId="16D61BE6" w14:textId="0B09EABC" w:rsidR="009B6A13" w:rsidRPr="00690A3F" w:rsidRDefault="00000000" w:rsidP="009B6A13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03991064"/>
                <w:placeholder>
                  <w:docPart w:val="EFD9E118F9D845CEAFE78EB69E803B3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9B6A13" w:rsidRPr="00690A3F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E20B3F" w:rsidRPr="00690A3F" w14:paraId="155B7B87" w14:textId="77777777" w:rsidTr="009B6A13">
        <w:tc>
          <w:tcPr>
            <w:tcW w:w="988" w:type="dxa"/>
          </w:tcPr>
          <w:p w14:paraId="327480E2" w14:textId="77777777" w:rsidR="009B6A13" w:rsidRPr="00690A3F" w:rsidRDefault="009B6A13" w:rsidP="009B6A13">
            <w:pPr>
              <w:pStyle w:val="Overskrift4"/>
            </w:pPr>
          </w:p>
        </w:tc>
        <w:tc>
          <w:tcPr>
            <w:tcW w:w="3685" w:type="dxa"/>
          </w:tcPr>
          <w:p w14:paraId="6E79B77E" w14:textId="1D13D14F" w:rsidR="009B6A13" w:rsidRPr="00690A3F" w:rsidRDefault="009B6A13" w:rsidP="009B6A13">
            <w:pPr>
              <w:rPr>
                <w:rFonts w:cstheme="minorHAnsi"/>
              </w:rPr>
            </w:pPr>
            <w:r w:rsidRPr="00690A3F">
              <w:rPr>
                <w:rFonts w:cstheme="minorHAnsi"/>
              </w:rPr>
              <w:t xml:space="preserve">Indlæs testdata, og vis, at borger </w:t>
            </w:r>
            <w:r w:rsidR="001647B9" w:rsidRPr="00690A3F">
              <w:rPr>
                <w:rFonts w:cstheme="minorHAnsi"/>
              </w:rPr>
              <w:t>optræder som ’afsluttet’/’udskrevet’ fra sygehusopholdet</w:t>
            </w:r>
            <w:r w:rsidRPr="00690A3F">
              <w:rPr>
                <w:rFonts w:cstheme="minorHAnsi"/>
              </w:rPr>
              <w:t>, men at meddelelseshistorikken viser, at der er modtaget et advis af typen [STIN].</w:t>
            </w:r>
          </w:p>
          <w:p w14:paraId="4E8147C5" w14:textId="77777777" w:rsidR="009B6A13" w:rsidRPr="00690A3F" w:rsidRDefault="009B6A13" w:rsidP="009B6A13">
            <w:pPr>
              <w:rPr>
                <w:rFonts w:cstheme="minorHAnsi"/>
              </w:rPr>
            </w:pPr>
          </w:p>
          <w:p w14:paraId="50AB3917" w14:textId="1528120C" w:rsidR="009B6A13" w:rsidRPr="00690A3F" w:rsidRDefault="009B6A13" w:rsidP="009B6A13">
            <w:pPr>
              <w:rPr>
                <w:rFonts w:cstheme="minorHAnsi"/>
              </w:rPr>
            </w:pPr>
            <w:r w:rsidRPr="00690A3F">
              <w:rPr>
                <w:rFonts w:cstheme="minorHAnsi"/>
              </w:rPr>
              <w:t>Teststep tester, at modtager</w:t>
            </w:r>
            <w:r w:rsidR="00096CA6" w:rsidRPr="00690A3F">
              <w:rPr>
                <w:rFonts w:cstheme="minorHAnsi"/>
              </w:rPr>
              <w:t xml:space="preserve"> </w:t>
            </w:r>
            <w:r w:rsidRPr="00690A3F">
              <w:rPr>
                <w:rFonts w:cstheme="minorHAnsi"/>
              </w:rPr>
              <w:t xml:space="preserve">viser korrekt borgerstatus, selvom </w:t>
            </w:r>
            <w:r w:rsidR="002C0264" w:rsidRPr="00690A3F">
              <w:rPr>
                <w:rFonts w:cstheme="minorHAnsi"/>
              </w:rPr>
              <w:t xml:space="preserve">meddelelserne ikke </w:t>
            </w:r>
            <w:r w:rsidR="000619E7" w:rsidRPr="00690A3F">
              <w:rPr>
                <w:rFonts w:cstheme="minorHAnsi"/>
              </w:rPr>
              <w:t xml:space="preserve">er </w:t>
            </w:r>
            <w:r w:rsidR="006D399A">
              <w:rPr>
                <w:rFonts w:cstheme="minorHAnsi"/>
              </w:rPr>
              <w:t xml:space="preserve">afsendt eller </w:t>
            </w:r>
            <w:r w:rsidR="000619E7" w:rsidRPr="00690A3F">
              <w:rPr>
                <w:rFonts w:cstheme="minorHAnsi"/>
              </w:rPr>
              <w:t>modtaget i den</w:t>
            </w:r>
            <w:r w:rsidR="002C0264" w:rsidRPr="00690A3F">
              <w:rPr>
                <w:rFonts w:cstheme="minorHAnsi"/>
              </w:rPr>
              <w:t xml:space="preserve"> rækkefølge, som hændelserne er sket i.</w:t>
            </w:r>
          </w:p>
          <w:p w14:paraId="53BA101B" w14:textId="77777777" w:rsidR="009B6A13" w:rsidRPr="00690A3F" w:rsidRDefault="009B6A13" w:rsidP="009B6A13">
            <w:pPr>
              <w:rPr>
                <w:rFonts w:cstheme="minorHAnsi"/>
              </w:rPr>
            </w:pPr>
          </w:p>
          <w:p w14:paraId="3A812C67" w14:textId="1BFCE89E" w:rsidR="009B6A13" w:rsidRPr="00690A3F" w:rsidRDefault="009B6A13" w:rsidP="009B6A13">
            <w:pPr>
              <w:rPr>
                <w:rFonts w:cstheme="minorHAnsi"/>
              </w:rPr>
            </w:pPr>
            <w:r w:rsidRPr="00690A3F">
              <w:rPr>
                <w:rFonts w:cstheme="minorHAnsi"/>
              </w:rPr>
              <w:t>Gem både den modtagne FHIR-meddelelse og den sendte kvittering.</w:t>
            </w:r>
          </w:p>
        </w:tc>
        <w:tc>
          <w:tcPr>
            <w:tcW w:w="2039" w:type="dxa"/>
          </w:tcPr>
          <w:p w14:paraId="2E46A9EE" w14:textId="77777777" w:rsidR="009B6A13" w:rsidRPr="00F75A88" w:rsidRDefault="009B6A13" w:rsidP="009B6A13">
            <w:pPr>
              <w:rPr>
                <w:lang w:val="nn-NO"/>
              </w:rPr>
            </w:pPr>
            <w:r w:rsidRPr="00F75A88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FHIR eksempelfil [TEK_STIN_B]</w:t>
            </w:r>
          </w:p>
          <w:p w14:paraId="67F1D105" w14:textId="77777777" w:rsidR="009B6A13" w:rsidRPr="00F75A88" w:rsidRDefault="009B6A13" w:rsidP="009B6A13">
            <w:pPr>
              <w:rPr>
                <w:lang w:val="nn-NO"/>
              </w:rPr>
            </w:pPr>
          </w:p>
          <w:p w14:paraId="08913E24" w14:textId="77777777" w:rsidR="009B6A13" w:rsidRPr="007062C2" w:rsidRDefault="009B6A13" w:rsidP="009B6A13">
            <w:pPr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</w:pPr>
          </w:p>
        </w:tc>
        <w:tc>
          <w:tcPr>
            <w:tcW w:w="3064" w:type="dxa"/>
          </w:tcPr>
          <w:p w14:paraId="42ECAA8C" w14:textId="7300C771" w:rsidR="009B6A13" w:rsidRPr="00690A3F" w:rsidRDefault="009B6A13" w:rsidP="009B6A13">
            <w:pPr>
              <w:rPr>
                <w:rFonts w:cstheme="minorHAnsi"/>
              </w:rPr>
            </w:pPr>
            <w:r w:rsidRPr="00690A3F">
              <w:rPr>
                <w:rFonts w:cstheme="minorHAnsi"/>
              </w:rPr>
              <w:t>SUT</w:t>
            </w:r>
            <w:r w:rsidR="00E20B3F" w:rsidRPr="00690A3F">
              <w:rPr>
                <w:rFonts w:cstheme="minorHAnsi"/>
              </w:rPr>
              <w:t xml:space="preserve">-bruger kan se, </w:t>
            </w:r>
            <w:r w:rsidR="001647B9" w:rsidRPr="00690A3F">
              <w:rPr>
                <w:rFonts w:cstheme="minorHAnsi"/>
              </w:rPr>
              <w:t>at borgere</w:t>
            </w:r>
            <w:r w:rsidR="00E20B3F" w:rsidRPr="00690A3F">
              <w:rPr>
                <w:rFonts w:cstheme="minorHAnsi"/>
              </w:rPr>
              <w:t>n</w:t>
            </w:r>
            <w:r w:rsidR="001647B9" w:rsidRPr="00690A3F">
              <w:rPr>
                <w:rFonts w:cstheme="minorHAnsi"/>
              </w:rPr>
              <w:t xml:space="preserve"> </w:t>
            </w:r>
            <w:r w:rsidR="00E20B3F" w:rsidRPr="00690A3F">
              <w:rPr>
                <w:rFonts w:cstheme="minorHAnsi"/>
              </w:rPr>
              <w:t>optræder som</w:t>
            </w:r>
            <w:r w:rsidR="001647B9" w:rsidRPr="00690A3F">
              <w:rPr>
                <w:rFonts w:cstheme="minorHAnsi"/>
              </w:rPr>
              <w:t xml:space="preserve"> ’aktiv’,</w:t>
            </w:r>
            <w:r w:rsidRPr="00690A3F">
              <w:rPr>
                <w:rFonts w:cstheme="minorHAnsi"/>
              </w:rPr>
              <w:t xml:space="preserve"> selvom der efterfølgende er modtaget et</w:t>
            </w:r>
            <w:r w:rsidR="001647B9" w:rsidRPr="00690A3F">
              <w:rPr>
                <w:rFonts w:cstheme="minorHAnsi"/>
              </w:rPr>
              <w:t xml:space="preserve"> indlæggelsesadvis.</w:t>
            </w:r>
            <w:r w:rsidRPr="00690A3F">
              <w:rPr>
                <w:rFonts w:cstheme="minorHAnsi"/>
              </w:rPr>
              <w:t xml:space="preserve"> </w:t>
            </w:r>
          </w:p>
          <w:p w14:paraId="0C578EC2" w14:textId="77777777" w:rsidR="009B6A13" w:rsidRPr="00690A3F" w:rsidRDefault="009B6A13" w:rsidP="009B6A13">
            <w:pPr>
              <w:rPr>
                <w:rFonts w:cstheme="minorHAnsi"/>
              </w:rPr>
            </w:pPr>
            <w:r w:rsidRPr="00690A3F">
              <w:rPr>
                <w:rFonts w:cstheme="minorHAnsi"/>
              </w:rPr>
              <w:t xml:space="preserve"> </w:t>
            </w:r>
          </w:p>
          <w:p w14:paraId="160C7069" w14:textId="77777777" w:rsidR="009B6A13" w:rsidRPr="00690A3F" w:rsidRDefault="009B6A13" w:rsidP="009B6A13">
            <w:pPr>
              <w:rPr>
                <w:rFonts w:cstheme="minorHAnsi"/>
              </w:rPr>
            </w:pPr>
            <w:r w:rsidRPr="00690A3F">
              <w:rPr>
                <w:rFonts w:cstheme="minorHAnsi"/>
              </w:rPr>
              <w:t>SUT sender en FHIR-kvittering (</w:t>
            </w:r>
            <w:proofErr w:type="spellStart"/>
            <w:r w:rsidRPr="00690A3F">
              <w:rPr>
                <w:rFonts w:cstheme="minorHAnsi"/>
              </w:rPr>
              <w:t>Acknowledgement</w:t>
            </w:r>
            <w:proofErr w:type="spellEnd"/>
            <w:r w:rsidRPr="00690A3F">
              <w:rPr>
                <w:rFonts w:cstheme="minorHAnsi"/>
              </w:rPr>
              <w:t xml:space="preserve">) retur til rigtige modtager, selvom beskeden kun indlæses som historisk. </w:t>
            </w:r>
          </w:p>
          <w:p w14:paraId="4709B2EF" w14:textId="77777777" w:rsidR="009B6A13" w:rsidRPr="00690A3F" w:rsidRDefault="009B6A13" w:rsidP="009B6A13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5A225C14" w14:textId="77777777" w:rsidR="009B6A13" w:rsidRPr="00690A3F" w:rsidRDefault="009B6A13" w:rsidP="009B6A13"/>
        </w:tc>
        <w:tc>
          <w:tcPr>
            <w:tcW w:w="1098" w:type="dxa"/>
          </w:tcPr>
          <w:p w14:paraId="733362A0" w14:textId="3633BC36" w:rsidR="009B6A13" w:rsidRPr="00690A3F" w:rsidRDefault="00000000" w:rsidP="009B6A13">
            <w:pPr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12637180"/>
                <w:placeholder>
                  <w:docPart w:val="EE690224F0CF4939863D8075FCF3C4E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9B6A13" w:rsidRPr="00690A3F">
                  <w:rPr>
                    <w:rStyle w:val="Pladsholdertekst"/>
                  </w:rPr>
                  <w:t>Vælg</w:t>
                </w:r>
              </w:sdtContent>
            </w:sdt>
          </w:p>
        </w:tc>
      </w:tr>
      <w:bookmarkEnd w:id="57"/>
    </w:tbl>
    <w:p w14:paraId="37B3C1E7" w14:textId="77777777" w:rsidR="009B6A13" w:rsidRPr="00690A3F" w:rsidRDefault="009B6A13" w:rsidP="009B6A13"/>
    <w:p w14:paraId="49B62547" w14:textId="77777777" w:rsidR="004A2861" w:rsidRPr="00690A3F" w:rsidRDefault="004A2861" w:rsidP="004A2861"/>
    <w:p w14:paraId="6E39087A" w14:textId="3745BE38" w:rsidR="004A2861" w:rsidRPr="00690A3F" w:rsidRDefault="004A2861" w:rsidP="004A2861">
      <w:pPr>
        <w:pStyle w:val="Overskrift3"/>
      </w:pPr>
      <w:bookmarkStart w:id="58" w:name="_Ref133414376"/>
      <w:r w:rsidRPr="00690A3F">
        <w:lastRenderedPageBreak/>
        <w:t>Håndtering af dublet</w:t>
      </w:r>
      <w:bookmarkEnd w:id="58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4A2861" w:rsidRPr="00690A3F" w14:paraId="4FFB731B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2ABA4D0" w14:textId="77777777" w:rsidR="004A2861" w:rsidRPr="00690A3F" w:rsidRDefault="004A2861" w:rsidP="00E30884">
            <w:pPr>
              <w:widowControl w:val="0"/>
              <w:rPr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5DDE725D" w14:textId="77777777" w:rsidR="004A2861" w:rsidRPr="00690A3F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39D63978" w14:textId="77777777" w:rsidR="004A2861" w:rsidRPr="00690A3F" w:rsidRDefault="004A2861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A6788B5" w14:textId="77777777" w:rsidR="004A2861" w:rsidRPr="00690A3F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0F478F9" w14:textId="77777777" w:rsidR="004A2861" w:rsidRPr="00690A3F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5DD1AD8A" w14:textId="77777777" w:rsidR="004A2861" w:rsidRPr="00690A3F" w:rsidRDefault="004A2861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MedCom vurdering</w:t>
            </w:r>
          </w:p>
        </w:tc>
      </w:tr>
      <w:tr w:rsidR="004A2861" w:rsidRPr="00690A3F" w14:paraId="4B08C358" w14:textId="77777777" w:rsidTr="00E30884">
        <w:trPr>
          <w:cantSplit/>
        </w:trPr>
        <w:tc>
          <w:tcPr>
            <w:tcW w:w="332" w:type="pct"/>
          </w:tcPr>
          <w:p w14:paraId="7C7BA2D4" w14:textId="77777777" w:rsidR="004A2861" w:rsidRPr="00690A3F" w:rsidRDefault="004A2861" w:rsidP="004A2861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23AA4F96" w14:textId="1B0E0CA5" w:rsidR="004A2861" w:rsidRPr="00690A3F" w:rsidRDefault="004A2861" w:rsidP="004A2861">
            <w:pPr>
              <w:rPr>
                <w:lang w:val="da-DK"/>
              </w:rPr>
            </w:pPr>
            <w:r w:rsidRPr="00690A3F">
              <w:rPr>
                <w:lang w:val="da-DK"/>
              </w:rPr>
              <w:t xml:space="preserve">Indlæs testdata og vis, at </w:t>
            </w:r>
            <w:r w:rsidR="00A85E71" w:rsidRPr="00690A3F">
              <w:rPr>
                <w:lang w:val="da-DK"/>
              </w:rPr>
              <w:t>adviset</w:t>
            </w:r>
            <w:r w:rsidR="00560DB5" w:rsidRPr="00690A3F">
              <w:rPr>
                <w:lang w:val="da-DK"/>
              </w:rPr>
              <w:t xml:space="preserve"> er </w:t>
            </w:r>
            <w:r w:rsidRPr="00690A3F">
              <w:rPr>
                <w:lang w:val="da-DK"/>
              </w:rPr>
              <w:t>indlæst og tilgængelig for SUT-bruger</w:t>
            </w:r>
          </w:p>
          <w:p w14:paraId="2E229EEB" w14:textId="6B8D3800" w:rsidR="004A2861" w:rsidRPr="00690A3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057B40C7" w14:textId="1F8CB101" w:rsidR="004A2861" w:rsidRPr="00690A3F" w:rsidRDefault="004A2861" w:rsidP="004A2861">
            <w:pPr>
              <w:widowControl w:val="0"/>
              <w:spacing w:before="60"/>
              <w:rPr>
                <w:lang w:val="da-DK"/>
              </w:rPr>
            </w:pPr>
            <w:r w:rsidRPr="00690A3F">
              <w:rPr>
                <w:rFonts w:ascii="Courier New" w:hAnsi="Courier New" w:cs="Courier New"/>
                <w:lang w:val="da-DK"/>
              </w:rPr>
              <w:t>FHIR eksempelfil [TEK_DUB]</w:t>
            </w:r>
          </w:p>
        </w:tc>
        <w:tc>
          <w:tcPr>
            <w:tcW w:w="1107" w:type="pct"/>
          </w:tcPr>
          <w:p w14:paraId="44FD8D4C" w14:textId="16C0A62D" w:rsidR="004A2861" w:rsidRPr="00690A3F" w:rsidRDefault="004A2861" w:rsidP="004A2861">
            <w:pPr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 xml:space="preserve">SUT-bruger kan se, at der er modtaget </w:t>
            </w:r>
            <w:r w:rsidR="00560DB5" w:rsidRPr="00690A3F">
              <w:rPr>
                <w:rFonts w:cstheme="minorHAnsi"/>
                <w:lang w:val="da-DK"/>
              </w:rPr>
              <w:t>et advis</w:t>
            </w:r>
            <w:r w:rsidRPr="00690A3F">
              <w:rPr>
                <w:rFonts w:cstheme="minorHAnsi"/>
                <w:lang w:val="da-DK"/>
              </w:rPr>
              <w:t xml:space="preserve"> af typen: ”</w:t>
            </w:r>
            <w:r w:rsidR="00F62AF8" w:rsidRPr="00690A3F">
              <w:rPr>
                <w:rFonts w:cstheme="minorHAnsi"/>
                <w:lang w:val="da-DK"/>
              </w:rPr>
              <w:t>Start</w:t>
            </w:r>
            <w:r w:rsidRPr="00690A3F">
              <w:rPr>
                <w:rFonts w:cstheme="minorHAnsi"/>
                <w:lang w:val="da-DK"/>
              </w:rPr>
              <w:t xml:space="preserve"> sygehusophold – </w:t>
            </w:r>
            <w:r w:rsidR="00F62AF8" w:rsidRPr="00690A3F">
              <w:rPr>
                <w:rFonts w:cstheme="minorHAnsi"/>
                <w:lang w:val="da-DK"/>
              </w:rPr>
              <w:t>indlagt</w:t>
            </w:r>
            <w:r w:rsidRPr="00690A3F">
              <w:rPr>
                <w:rFonts w:cstheme="minorHAnsi"/>
                <w:lang w:val="da-DK"/>
              </w:rPr>
              <w:t>”</w:t>
            </w:r>
          </w:p>
          <w:p w14:paraId="6AD2A046" w14:textId="62DCA046" w:rsidR="004A2861" w:rsidRPr="00690A3F" w:rsidRDefault="004A2861" w:rsidP="004A2861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2D5B807D" w14:textId="77777777" w:rsidR="004A2861" w:rsidRPr="00690A3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2A5CF3FC" w14:textId="1C3DBEE8" w:rsidR="004A2861" w:rsidRPr="00690A3F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98285341"/>
                <w:placeholder>
                  <w:docPart w:val="48DC2BFCB1CA4B738DB4BC0AD6E4538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7062C2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4A2861" w:rsidRPr="00690A3F" w14:paraId="054BA0F9" w14:textId="77777777" w:rsidTr="00E30884">
        <w:trPr>
          <w:cantSplit/>
        </w:trPr>
        <w:tc>
          <w:tcPr>
            <w:tcW w:w="332" w:type="pct"/>
          </w:tcPr>
          <w:p w14:paraId="198B6CBC" w14:textId="77777777" w:rsidR="004A2861" w:rsidRPr="00690A3F" w:rsidRDefault="004A2861" w:rsidP="004A2861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14D734E0" w14:textId="705947E5" w:rsidR="004A2861" w:rsidRPr="00690A3F" w:rsidRDefault="004A2861" w:rsidP="004A2861">
            <w:pPr>
              <w:widowControl w:val="0"/>
              <w:spacing w:before="60"/>
              <w:rPr>
                <w:rFonts w:cstheme="minorHAnsi"/>
                <w:lang w:val="da-DK"/>
              </w:rPr>
            </w:pPr>
            <w:r w:rsidRPr="00690A3F">
              <w:rPr>
                <w:lang w:val="da-DK"/>
              </w:rPr>
              <w:t xml:space="preserve">Vis, at SUT har sendt positiv </w:t>
            </w:r>
            <w:r w:rsidR="004E3AA8" w:rsidRPr="00690A3F">
              <w:rPr>
                <w:lang w:val="da-DK"/>
              </w:rPr>
              <w:t>FHIR-</w:t>
            </w:r>
            <w:r w:rsidRPr="00690A3F">
              <w:rPr>
                <w:lang w:val="da-DK"/>
              </w:rPr>
              <w:t xml:space="preserve">kvittering </w:t>
            </w:r>
            <w:r w:rsidR="00A85E71" w:rsidRPr="00690A3F">
              <w:rPr>
                <w:lang w:val="da-DK"/>
              </w:rPr>
              <w:t>(</w:t>
            </w:r>
            <w:proofErr w:type="spellStart"/>
            <w:r w:rsidR="00A85E71" w:rsidRPr="00690A3F">
              <w:rPr>
                <w:lang w:val="da-DK"/>
              </w:rPr>
              <w:t>Acknowledgement</w:t>
            </w:r>
            <w:proofErr w:type="spellEnd"/>
            <w:r w:rsidR="00A85E71" w:rsidRPr="00690A3F">
              <w:rPr>
                <w:lang w:val="da-DK"/>
              </w:rPr>
              <w:t>)</w:t>
            </w:r>
            <w:r w:rsidR="00F62AF8" w:rsidRPr="00690A3F">
              <w:rPr>
                <w:lang w:val="da-DK"/>
              </w:rPr>
              <w:t>.</w:t>
            </w:r>
          </w:p>
        </w:tc>
        <w:tc>
          <w:tcPr>
            <w:tcW w:w="737" w:type="pct"/>
          </w:tcPr>
          <w:p w14:paraId="1F144148" w14:textId="4B131376" w:rsidR="004A2861" w:rsidRPr="00690A3F" w:rsidRDefault="004A2861" w:rsidP="004A2861">
            <w:pPr>
              <w:rPr>
                <w:rStyle w:val="normaltextrun"/>
                <w:rFonts w:ascii="Courier New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67191AB4" w14:textId="2C2812E1" w:rsidR="004A2861" w:rsidRPr="00690A3F" w:rsidRDefault="004A2861" w:rsidP="004A2861">
            <w:pPr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 xml:space="preserve">SUT har kvitteret positivt for </w:t>
            </w:r>
            <w:r w:rsidR="00560DB5" w:rsidRPr="00690A3F">
              <w:rPr>
                <w:rFonts w:cstheme="minorHAnsi"/>
                <w:lang w:val="da-DK"/>
              </w:rPr>
              <w:t>adviset</w:t>
            </w:r>
            <w:r w:rsidRPr="00690A3F">
              <w:rPr>
                <w:lang w:val="da-DK"/>
              </w:rPr>
              <w:t xml:space="preserve"> og sendt </w:t>
            </w:r>
            <w:r w:rsidR="00A85E71" w:rsidRPr="00690A3F">
              <w:rPr>
                <w:lang w:val="da-DK"/>
              </w:rPr>
              <w:t>FHIR-</w:t>
            </w:r>
            <w:r w:rsidRPr="00690A3F">
              <w:rPr>
                <w:lang w:val="da-DK"/>
              </w:rPr>
              <w:t>kvittering</w:t>
            </w:r>
            <w:r w:rsidR="00A85E71" w:rsidRPr="00690A3F">
              <w:rPr>
                <w:lang w:val="da-DK"/>
              </w:rPr>
              <w:t xml:space="preserve"> (</w:t>
            </w:r>
            <w:proofErr w:type="spellStart"/>
            <w:r w:rsidR="00A85E71" w:rsidRPr="00690A3F">
              <w:rPr>
                <w:lang w:val="da-DK"/>
              </w:rPr>
              <w:t>Acknowledgement</w:t>
            </w:r>
            <w:proofErr w:type="spellEnd"/>
            <w:r w:rsidR="00A85E71" w:rsidRPr="00690A3F">
              <w:rPr>
                <w:lang w:val="da-DK"/>
              </w:rPr>
              <w:t xml:space="preserve">) </w:t>
            </w:r>
            <w:r w:rsidR="00560DB5" w:rsidRPr="00690A3F">
              <w:rPr>
                <w:lang w:val="da-DK"/>
              </w:rPr>
              <w:t>til rigtig modtager.</w:t>
            </w:r>
          </w:p>
        </w:tc>
        <w:tc>
          <w:tcPr>
            <w:tcW w:w="1031" w:type="pct"/>
          </w:tcPr>
          <w:p w14:paraId="49226A65" w14:textId="77777777" w:rsidR="004A2861" w:rsidRPr="00690A3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485879F6" w14:textId="02F1C2AE" w:rsidR="004A2861" w:rsidRPr="00690A3F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67346335"/>
                <w:placeholder>
                  <w:docPart w:val="0211B0679BF14B92BB4AA0A50FCC5F0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7062C2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4A2861" w:rsidRPr="00690A3F" w14:paraId="3A59B5B7" w14:textId="77777777" w:rsidTr="00E30884">
        <w:trPr>
          <w:cantSplit/>
        </w:trPr>
        <w:tc>
          <w:tcPr>
            <w:tcW w:w="332" w:type="pct"/>
          </w:tcPr>
          <w:p w14:paraId="3F9A565D" w14:textId="77777777" w:rsidR="004A2861" w:rsidRPr="00690A3F" w:rsidRDefault="004A2861" w:rsidP="004A2861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1EF003F4" w14:textId="50B4D34C" w:rsidR="004A2861" w:rsidRPr="00690A3F" w:rsidRDefault="004A2861" w:rsidP="004A2861">
            <w:pPr>
              <w:widowControl w:val="0"/>
              <w:spacing w:before="60"/>
              <w:rPr>
                <w:rFonts w:cstheme="minorHAnsi"/>
                <w:lang w:val="da-DK"/>
              </w:rPr>
            </w:pPr>
            <w:r w:rsidRPr="00690A3F">
              <w:rPr>
                <w:lang w:val="da-DK"/>
              </w:rPr>
              <w:t xml:space="preserve">Indlæs testdata igen og vis, at </w:t>
            </w:r>
            <w:r w:rsidR="00A85E71" w:rsidRPr="00690A3F">
              <w:rPr>
                <w:lang w:val="da-DK"/>
              </w:rPr>
              <w:t>adviset</w:t>
            </w:r>
            <w:r w:rsidR="00560DB5" w:rsidRPr="00690A3F">
              <w:rPr>
                <w:lang w:val="da-DK"/>
              </w:rPr>
              <w:t>,</w:t>
            </w:r>
            <w:r w:rsidRPr="00690A3F">
              <w:rPr>
                <w:lang w:val="da-DK"/>
              </w:rPr>
              <w:t xml:space="preserve"> som er en dublet, ignoreres</w:t>
            </w:r>
            <w:r w:rsidR="00560DB5" w:rsidRPr="00690A3F">
              <w:rPr>
                <w:lang w:val="da-DK"/>
              </w:rPr>
              <w:t xml:space="preserve">, at SUT-bruger fortsat kun kan se </w:t>
            </w:r>
            <w:r w:rsidR="004E3AA8" w:rsidRPr="00690A3F">
              <w:rPr>
                <w:lang w:val="da-DK"/>
              </w:rPr>
              <w:t>ét modtaget advis af typen [STIN]</w:t>
            </w:r>
            <w:r w:rsidR="00263384">
              <w:rPr>
                <w:lang w:val="da-DK"/>
              </w:rPr>
              <w:t>, og at der ikke er afsendt endnu en indlæggelsesrapport</w:t>
            </w:r>
            <w:r w:rsidR="0099755C">
              <w:rPr>
                <w:lang w:val="da-DK"/>
              </w:rPr>
              <w:t xml:space="preserve"> (XDIS16)</w:t>
            </w:r>
          </w:p>
        </w:tc>
        <w:tc>
          <w:tcPr>
            <w:tcW w:w="737" w:type="pct"/>
          </w:tcPr>
          <w:p w14:paraId="78D47D21" w14:textId="3B38B802" w:rsidR="004A2861" w:rsidRPr="007062C2" w:rsidRDefault="004A2861" w:rsidP="004A2861">
            <w:pPr>
              <w:rPr>
                <w:rStyle w:val="normaltextrun"/>
                <w:rFonts w:ascii="Courier New" w:hAnsi="Courier New" w:cs="Courier New"/>
                <w:shd w:val="clear" w:color="auto" w:fill="FFFFFF"/>
                <w:lang w:val="da-DK"/>
              </w:rPr>
            </w:pPr>
            <w:r w:rsidRPr="007062C2">
              <w:rPr>
                <w:rFonts w:ascii="Courier New" w:hAnsi="Courier New" w:cs="Courier New"/>
                <w:lang w:val="da-DK"/>
              </w:rPr>
              <w:t>FHIR eksempelfil [TEK_DUB]</w:t>
            </w:r>
          </w:p>
        </w:tc>
        <w:tc>
          <w:tcPr>
            <w:tcW w:w="1107" w:type="pct"/>
          </w:tcPr>
          <w:p w14:paraId="53531149" w14:textId="77777777" w:rsidR="004A2861" w:rsidRDefault="004A2861" w:rsidP="004A2861">
            <w:pPr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 xml:space="preserve">SUT-bruger kan fortsat kun se, at der er modtaget én </w:t>
            </w:r>
            <w:r w:rsidR="004E3AA8" w:rsidRPr="00690A3F">
              <w:rPr>
                <w:rFonts w:cstheme="minorHAnsi"/>
                <w:lang w:val="da-DK"/>
              </w:rPr>
              <w:t>advis</w:t>
            </w:r>
            <w:r w:rsidRPr="00690A3F">
              <w:rPr>
                <w:rFonts w:cstheme="minorHAnsi"/>
                <w:lang w:val="da-DK"/>
              </w:rPr>
              <w:t xml:space="preserve"> af typen: ”</w:t>
            </w:r>
            <w:r w:rsidR="00F62AF8" w:rsidRPr="00690A3F">
              <w:rPr>
                <w:rFonts w:cstheme="minorHAnsi"/>
                <w:lang w:val="da-DK"/>
              </w:rPr>
              <w:t>Start</w:t>
            </w:r>
            <w:r w:rsidRPr="00690A3F">
              <w:rPr>
                <w:rFonts w:cstheme="minorHAnsi"/>
                <w:lang w:val="da-DK"/>
              </w:rPr>
              <w:t xml:space="preserve"> sygehusophold – </w:t>
            </w:r>
            <w:r w:rsidR="00F62AF8" w:rsidRPr="00690A3F">
              <w:rPr>
                <w:rFonts w:cstheme="minorHAnsi"/>
                <w:lang w:val="da-DK"/>
              </w:rPr>
              <w:t>indlagt</w:t>
            </w:r>
            <w:r w:rsidRPr="00690A3F">
              <w:rPr>
                <w:rFonts w:cstheme="minorHAnsi"/>
                <w:lang w:val="da-DK"/>
              </w:rPr>
              <w:t>”</w:t>
            </w:r>
            <w:r w:rsidR="00263384">
              <w:rPr>
                <w:rFonts w:cstheme="minorHAnsi"/>
                <w:lang w:val="da-DK"/>
              </w:rPr>
              <w:t>.</w:t>
            </w:r>
          </w:p>
          <w:p w14:paraId="0AD164DC" w14:textId="1303DC7B" w:rsidR="00263384" w:rsidRPr="00690A3F" w:rsidRDefault="00263384" w:rsidP="004A2861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Der er ikke sendt indlæggelsesrapport igen</w:t>
            </w:r>
            <w:r w:rsidR="0099755C">
              <w:rPr>
                <w:rFonts w:cstheme="minorHAnsi"/>
                <w:lang w:val="da-DK"/>
              </w:rPr>
              <w:t xml:space="preserve"> (XDIS16)</w:t>
            </w:r>
          </w:p>
        </w:tc>
        <w:tc>
          <w:tcPr>
            <w:tcW w:w="1031" w:type="pct"/>
          </w:tcPr>
          <w:p w14:paraId="1E1707CB" w14:textId="77777777" w:rsidR="004A2861" w:rsidRPr="00690A3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492AF3D" w14:textId="51FBACE8" w:rsidR="004A2861" w:rsidRPr="00690A3F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12139321"/>
                <w:placeholder>
                  <w:docPart w:val="7C24803411F740BA9481A42A3961196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7062C2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4A2861" w:rsidRPr="00690A3F" w14:paraId="2D92F427" w14:textId="77777777" w:rsidTr="00E30884">
        <w:trPr>
          <w:cantSplit/>
        </w:trPr>
        <w:tc>
          <w:tcPr>
            <w:tcW w:w="332" w:type="pct"/>
          </w:tcPr>
          <w:p w14:paraId="6E1DCEE1" w14:textId="77777777" w:rsidR="004A2861" w:rsidRPr="00690A3F" w:rsidRDefault="004A2861" w:rsidP="004A2861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08967B4A" w14:textId="186910CA" w:rsidR="004A2861" w:rsidRPr="00690A3F" w:rsidRDefault="004A2861" w:rsidP="004A2861">
            <w:pPr>
              <w:widowControl w:val="0"/>
              <w:spacing w:before="60"/>
              <w:rPr>
                <w:rFonts w:cstheme="minorHAnsi"/>
                <w:lang w:val="da-DK"/>
              </w:rPr>
            </w:pPr>
            <w:r w:rsidRPr="00690A3F">
              <w:rPr>
                <w:lang w:val="da-DK"/>
              </w:rPr>
              <w:t>Vis, at SUT har sendt positiv</w:t>
            </w:r>
            <w:r w:rsidR="004E3AA8" w:rsidRPr="00690A3F">
              <w:rPr>
                <w:lang w:val="da-DK"/>
              </w:rPr>
              <w:t xml:space="preserve"> FHIR-</w:t>
            </w:r>
            <w:r w:rsidRPr="00690A3F">
              <w:rPr>
                <w:lang w:val="da-DK"/>
              </w:rPr>
              <w:t xml:space="preserve">kvittering </w:t>
            </w:r>
            <w:r w:rsidR="00A85E71" w:rsidRPr="00690A3F">
              <w:rPr>
                <w:lang w:val="da-DK"/>
              </w:rPr>
              <w:t>(</w:t>
            </w:r>
            <w:proofErr w:type="spellStart"/>
            <w:r w:rsidR="00A85E71" w:rsidRPr="00690A3F">
              <w:rPr>
                <w:lang w:val="da-DK"/>
              </w:rPr>
              <w:t>Acknowledgement</w:t>
            </w:r>
            <w:proofErr w:type="spellEnd"/>
            <w:r w:rsidR="00A85E71" w:rsidRPr="00690A3F">
              <w:rPr>
                <w:lang w:val="da-DK"/>
              </w:rPr>
              <w:t>)</w:t>
            </w:r>
            <w:r w:rsidR="004E3AA8" w:rsidRPr="00690A3F">
              <w:rPr>
                <w:lang w:val="da-DK"/>
              </w:rPr>
              <w:t xml:space="preserve"> </w:t>
            </w:r>
            <w:r w:rsidRPr="00690A3F">
              <w:rPr>
                <w:lang w:val="da-DK"/>
              </w:rPr>
              <w:t>for dubletten</w:t>
            </w:r>
            <w:r w:rsidR="004E3AA8" w:rsidRPr="00690A3F">
              <w:rPr>
                <w:lang w:val="da-DK"/>
              </w:rPr>
              <w:t>.</w:t>
            </w:r>
          </w:p>
        </w:tc>
        <w:tc>
          <w:tcPr>
            <w:tcW w:w="737" w:type="pct"/>
          </w:tcPr>
          <w:p w14:paraId="10046894" w14:textId="7205296C" w:rsidR="004A2861" w:rsidRPr="00690A3F" w:rsidRDefault="004A2861" w:rsidP="004A2861">
            <w:pPr>
              <w:rPr>
                <w:rStyle w:val="normaltextrun"/>
                <w:rFonts w:ascii="Courier New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142CAD11" w14:textId="11B5E110" w:rsidR="004A2861" w:rsidRPr="00690A3F" w:rsidRDefault="00A85E71" w:rsidP="004A2861">
            <w:pPr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>SUT har kvitteret positivt for adviset</w:t>
            </w:r>
            <w:r w:rsidRPr="00690A3F">
              <w:rPr>
                <w:lang w:val="da-DK"/>
              </w:rPr>
              <w:t xml:space="preserve"> og sendt FHIR-kvittering (</w:t>
            </w:r>
            <w:proofErr w:type="spellStart"/>
            <w:r w:rsidRPr="00690A3F">
              <w:rPr>
                <w:lang w:val="da-DK"/>
              </w:rPr>
              <w:t>Acknowledgement</w:t>
            </w:r>
            <w:proofErr w:type="spellEnd"/>
            <w:r w:rsidRPr="00690A3F">
              <w:rPr>
                <w:lang w:val="da-DK"/>
              </w:rPr>
              <w:t>) til rigtig modtager.</w:t>
            </w:r>
          </w:p>
        </w:tc>
        <w:tc>
          <w:tcPr>
            <w:tcW w:w="1031" w:type="pct"/>
          </w:tcPr>
          <w:p w14:paraId="10F81A9A" w14:textId="77777777" w:rsidR="004A2861" w:rsidRPr="00690A3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9214CFB" w14:textId="0BDAD4CC" w:rsidR="004A2861" w:rsidRPr="00690A3F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33393234"/>
                <w:placeholder>
                  <w:docPart w:val="70EA1271B5484DA892945A3E9524824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7062C2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3CCE3ED8" w14:textId="77777777" w:rsidR="004A2861" w:rsidRPr="00690A3F" w:rsidRDefault="004A2861" w:rsidP="004A2861"/>
    <w:p w14:paraId="7C36DF66" w14:textId="6094E217" w:rsidR="004A2861" w:rsidRPr="00690A3F" w:rsidRDefault="004A2861" w:rsidP="004A2861">
      <w:pPr>
        <w:pStyle w:val="Overskrift3"/>
      </w:pPr>
      <w:r w:rsidRPr="00690A3F">
        <w:t xml:space="preserve">Håndtering af Advis om sygehusophold på borger uden relevante sager i </w:t>
      </w:r>
      <w:proofErr w:type="spellStart"/>
      <w:r w:rsidRPr="00690A3F">
        <w:t>SUTs</w:t>
      </w:r>
      <w:proofErr w:type="spellEnd"/>
      <w:r w:rsidRPr="00690A3F">
        <w:t xml:space="preserve"> sagskompleks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4A2861" w:rsidRPr="00690A3F" w14:paraId="0EE605E9" w14:textId="77777777" w:rsidTr="00404050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B8EBB2D" w14:textId="77777777" w:rsidR="004A2861" w:rsidRPr="00690A3F" w:rsidRDefault="004A2861" w:rsidP="00E30884">
            <w:pPr>
              <w:widowControl w:val="0"/>
              <w:rPr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DAF7474" w14:textId="77777777" w:rsidR="004A2861" w:rsidRPr="00690A3F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5F136E70" w14:textId="77777777" w:rsidR="004A2861" w:rsidRPr="00690A3F" w:rsidRDefault="004A2861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780B8E6" w14:textId="77777777" w:rsidR="004A2861" w:rsidRPr="00690A3F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70420CD8" w14:textId="77777777" w:rsidR="004A2861" w:rsidRPr="00690A3F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30F3AAA3" w14:textId="77777777" w:rsidR="004A2861" w:rsidRPr="00690A3F" w:rsidRDefault="004A2861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MedCom vurdering</w:t>
            </w:r>
          </w:p>
        </w:tc>
      </w:tr>
      <w:tr w:rsidR="004A2861" w:rsidRPr="00690A3F" w14:paraId="7A7C5C0F" w14:textId="77777777" w:rsidTr="00E30884">
        <w:trPr>
          <w:cantSplit/>
        </w:trPr>
        <w:tc>
          <w:tcPr>
            <w:tcW w:w="332" w:type="pct"/>
          </w:tcPr>
          <w:p w14:paraId="297D7531" w14:textId="77777777" w:rsidR="004A2861" w:rsidRPr="00690A3F" w:rsidRDefault="004A2861" w:rsidP="004A2861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6BC3305B" w14:textId="12C4308A" w:rsidR="004A2861" w:rsidRPr="00690A3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lang w:val="da-DK"/>
              </w:rPr>
              <w:t xml:space="preserve">Indlæs testdata og vis, hvordan SUT håndterer modtagelse af </w:t>
            </w:r>
            <w:r w:rsidR="00D82A8C" w:rsidRPr="00690A3F">
              <w:rPr>
                <w:lang w:val="da-DK"/>
              </w:rPr>
              <w:t>advis</w:t>
            </w:r>
            <w:r w:rsidRPr="00690A3F">
              <w:rPr>
                <w:lang w:val="da-DK"/>
              </w:rPr>
              <w:t xml:space="preserve"> på borger uden relevante sager i </w:t>
            </w:r>
            <w:proofErr w:type="spellStart"/>
            <w:r w:rsidRPr="00690A3F">
              <w:rPr>
                <w:lang w:val="da-DK"/>
              </w:rPr>
              <w:t>SUT’s</w:t>
            </w:r>
            <w:proofErr w:type="spellEnd"/>
            <w:r w:rsidRPr="00690A3F">
              <w:rPr>
                <w:lang w:val="da-DK"/>
              </w:rPr>
              <w:t xml:space="preserve"> sagskompleks.</w:t>
            </w:r>
          </w:p>
        </w:tc>
        <w:tc>
          <w:tcPr>
            <w:tcW w:w="737" w:type="pct"/>
          </w:tcPr>
          <w:p w14:paraId="2A388EE2" w14:textId="77777777" w:rsidR="004A2861" w:rsidRPr="00690A3F" w:rsidRDefault="004A2861" w:rsidP="004A2861">
            <w:pPr>
              <w:rPr>
                <w:rFonts w:ascii="Courier New" w:hAnsi="Courier New" w:cs="Courier New"/>
                <w:lang w:val="da-DK"/>
              </w:rPr>
            </w:pPr>
            <w:r w:rsidRPr="00690A3F">
              <w:rPr>
                <w:rFonts w:ascii="Courier New" w:hAnsi="Courier New" w:cs="Courier New"/>
                <w:lang w:val="da-DK"/>
              </w:rPr>
              <w:t>FHIR eksempelfil</w:t>
            </w:r>
          </w:p>
          <w:p w14:paraId="3A22FFA1" w14:textId="56CE483F" w:rsidR="004A2861" w:rsidRPr="00690A3F" w:rsidRDefault="004A2861" w:rsidP="004A2861">
            <w:pPr>
              <w:widowControl w:val="0"/>
              <w:spacing w:before="60"/>
              <w:rPr>
                <w:lang w:val="da-DK"/>
              </w:rPr>
            </w:pPr>
            <w:r w:rsidRPr="00690A3F">
              <w:rPr>
                <w:rFonts w:ascii="Courier New" w:hAnsi="Courier New" w:cs="Courier New"/>
                <w:lang w:val="da-DK"/>
              </w:rPr>
              <w:t>[TEK_LOV]</w:t>
            </w:r>
          </w:p>
        </w:tc>
        <w:tc>
          <w:tcPr>
            <w:tcW w:w="1107" w:type="pct"/>
          </w:tcPr>
          <w:p w14:paraId="3286A3FF" w14:textId="493633D1" w:rsidR="004A2861" w:rsidRPr="00690A3F" w:rsidRDefault="00D82A8C" w:rsidP="004A2861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lang w:val="da-DK"/>
              </w:rPr>
              <w:t>Adviset</w:t>
            </w:r>
            <w:r w:rsidR="004A2861" w:rsidRPr="00690A3F">
              <w:rPr>
                <w:lang w:val="da-DK"/>
              </w:rPr>
              <w:t xml:space="preserve"> er ikke indlæst og præsenteres ikke for SUT-bruger.</w:t>
            </w:r>
          </w:p>
        </w:tc>
        <w:tc>
          <w:tcPr>
            <w:tcW w:w="1031" w:type="pct"/>
          </w:tcPr>
          <w:p w14:paraId="724E48AC" w14:textId="77777777" w:rsidR="004A2861" w:rsidRPr="00690A3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4046E2EC" w14:textId="441439E6" w:rsidR="004A2861" w:rsidRPr="00690A3F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61050507"/>
                <w:placeholder>
                  <w:docPart w:val="763DC5D627A74842894E08CE0467F12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7062C2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4A2861" w:rsidRPr="00690A3F" w14:paraId="58F4217D" w14:textId="77777777" w:rsidTr="00E30884">
        <w:trPr>
          <w:cantSplit/>
        </w:trPr>
        <w:tc>
          <w:tcPr>
            <w:tcW w:w="332" w:type="pct"/>
          </w:tcPr>
          <w:p w14:paraId="7C5E4AD0" w14:textId="77777777" w:rsidR="004A2861" w:rsidRPr="00690A3F" w:rsidRDefault="004A2861" w:rsidP="004A2861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486908E5" w14:textId="3A433964" w:rsidR="004A2861" w:rsidRPr="00690A3F" w:rsidRDefault="004A2861" w:rsidP="004A2861">
            <w:pPr>
              <w:rPr>
                <w:lang w:val="da-DK"/>
              </w:rPr>
            </w:pPr>
            <w:r w:rsidRPr="00690A3F">
              <w:rPr>
                <w:lang w:val="da-DK"/>
              </w:rPr>
              <w:t xml:space="preserve">Vis, at SUT har sendt positiv </w:t>
            </w:r>
            <w:r w:rsidR="004E3AA8" w:rsidRPr="00690A3F">
              <w:rPr>
                <w:lang w:val="da-DK"/>
              </w:rPr>
              <w:t>FHIR-</w:t>
            </w:r>
            <w:r w:rsidRPr="00690A3F">
              <w:rPr>
                <w:lang w:val="da-DK"/>
              </w:rPr>
              <w:t xml:space="preserve">kvittering </w:t>
            </w:r>
            <w:r w:rsidR="00D82A8C" w:rsidRPr="00690A3F">
              <w:rPr>
                <w:lang w:val="da-DK"/>
              </w:rPr>
              <w:t>(</w:t>
            </w:r>
            <w:proofErr w:type="spellStart"/>
            <w:r w:rsidR="00D82A8C" w:rsidRPr="00690A3F">
              <w:rPr>
                <w:lang w:val="da-DK"/>
              </w:rPr>
              <w:t>Acknowledgement</w:t>
            </w:r>
            <w:proofErr w:type="spellEnd"/>
            <w:r w:rsidR="00D82A8C" w:rsidRPr="00690A3F">
              <w:rPr>
                <w:lang w:val="da-DK"/>
              </w:rPr>
              <w:t>)</w:t>
            </w:r>
            <w:r w:rsidR="00F62AF8" w:rsidRPr="00690A3F">
              <w:rPr>
                <w:lang w:val="da-DK"/>
              </w:rPr>
              <w:t>.</w:t>
            </w:r>
          </w:p>
        </w:tc>
        <w:tc>
          <w:tcPr>
            <w:tcW w:w="737" w:type="pct"/>
          </w:tcPr>
          <w:p w14:paraId="0087126F" w14:textId="7F80E2EE" w:rsidR="004A2861" w:rsidRPr="00690A3F" w:rsidRDefault="004A2861" w:rsidP="004A2861">
            <w:pPr>
              <w:widowControl w:val="0"/>
              <w:spacing w:before="60"/>
              <w:rPr>
                <w:rFonts w:ascii="Courier New" w:hAnsi="Courier New" w:cs="Courier New"/>
                <w:lang w:val="da-DK"/>
              </w:rPr>
            </w:pPr>
          </w:p>
        </w:tc>
        <w:tc>
          <w:tcPr>
            <w:tcW w:w="1107" w:type="pct"/>
          </w:tcPr>
          <w:p w14:paraId="58DAEC9D" w14:textId="3FFD8A7E" w:rsidR="004A2861" w:rsidRPr="00690A3F" w:rsidRDefault="00A85E71" w:rsidP="004A2861">
            <w:pPr>
              <w:rPr>
                <w:rFonts w:cstheme="minorHAnsi"/>
                <w:lang w:val="da-DK"/>
              </w:rPr>
            </w:pPr>
            <w:r w:rsidRPr="00690A3F">
              <w:rPr>
                <w:rFonts w:cstheme="minorHAnsi"/>
                <w:lang w:val="da-DK"/>
              </w:rPr>
              <w:t>SUT har kvitteret positivt for adviset</w:t>
            </w:r>
            <w:r w:rsidRPr="00690A3F">
              <w:rPr>
                <w:lang w:val="da-DK"/>
              </w:rPr>
              <w:t xml:space="preserve"> og sendt FHIR-kvittering (</w:t>
            </w:r>
            <w:proofErr w:type="spellStart"/>
            <w:r w:rsidRPr="00690A3F">
              <w:rPr>
                <w:lang w:val="da-DK"/>
              </w:rPr>
              <w:t>Acknowledgement</w:t>
            </w:r>
            <w:proofErr w:type="spellEnd"/>
            <w:r w:rsidRPr="00690A3F">
              <w:rPr>
                <w:lang w:val="da-DK"/>
              </w:rPr>
              <w:t>) til rigtig modtager.</w:t>
            </w:r>
          </w:p>
        </w:tc>
        <w:tc>
          <w:tcPr>
            <w:tcW w:w="1031" w:type="pct"/>
          </w:tcPr>
          <w:p w14:paraId="61B41707" w14:textId="77777777" w:rsidR="004A2861" w:rsidRPr="00690A3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4E46499" w14:textId="6807CA94" w:rsidR="004A2861" w:rsidRPr="00690A3F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15805001"/>
                <w:placeholder>
                  <w:docPart w:val="57E1501F107540479BF6579E7F5C1C6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7062C2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4A2861" w:rsidRPr="00690A3F" w14:paraId="7FA5AAD4" w14:textId="77777777" w:rsidTr="00E30884">
        <w:trPr>
          <w:cantSplit/>
        </w:trPr>
        <w:tc>
          <w:tcPr>
            <w:tcW w:w="332" w:type="pct"/>
          </w:tcPr>
          <w:p w14:paraId="3C627830" w14:textId="77777777" w:rsidR="004A2861" w:rsidRPr="00690A3F" w:rsidRDefault="004A2861" w:rsidP="004A2861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28A998CA" w14:textId="7884A74F" w:rsidR="004A2861" w:rsidRPr="00690A3F" w:rsidRDefault="004A2861" w:rsidP="004A2861">
            <w:pPr>
              <w:rPr>
                <w:lang w:val="da-DK"/>
              </w:rPr>
            </w:pPr>
            <w:r w:rsidRPr="00690A3F">
              <w:rPr>
                <w:lang w:val="da-DK"/>
              </w:rPr>
              <w:t xml:space="preserve">Vis at SUT har logget modtagelse af </w:t>
            </w:r>
            <w:r w:rsidR="00D82A8C" w:rsidRPr="00690A3F">
              <w:rPr>
                <w:lang w:val="da-DK"/>
              </w:rPr>
              <w:t>adviset</w:t>
            </w:r>
            <w:r w:rsidRPr="00690A3F">
              <w:rPr>
                <w:lang w:val="da-DK"/>
              </w:rPr>
              <w:t xml:space="preserve"> på borger uden relevante sager i </w:t>
            </w:r>
            <w:proofErr w:type="spellStart"/>
            <w:r w:rsidRPr="00690A3F">
              <w:rPr>
                <w:lang w:val="da-DK"/>
              </w:rPr>
              <w:t>SUT’s</w:t>
            </w:r>
            <w:proofErr w:type="spellEnd"/>
            <w:r w:rsidRPr="00690A3F">
              <w:rPr>
                <w:lang w:val="da-DK"/>
              </w:rPr>
              <w:t xml:space="preserve"> sagskompleks.</w:t>
            </w:r>
          </w:p>
        </w:tc>
        <w:tc>
          <w:tcPr>
            <w:tcW w:w="737" w:type="pct"/>
          </w:tcPr>
          <w:p w14:paraId="0D573E93" w14:textId="0E30E1A2" w:rsidR="004A2861" w:rsidRPr="00690A3F" w:rsidRDefault="004A2861" w:rsidP="004A2861">
            <w:pPr>
              <w:widowControl w:val="0"/>
              <w:spacing w:before="60"/>
              <w:rPr>
                <w:rFonts w:ascii="Courier New" w:hAnsi="Courier New" w:cs="Courier New"/>
                <w:lang w:val="da-DK"/>
              </w:rPr>
            </w:pPr>
          </w:p>
        </w:tc>
        <w:tc>
          <w:tcPr>
            <w:tcW w:w="1107" w:type="pct"/>
          </w:tcPr>
          <w:p w14:paraId="670841ED" w14:textId="31172669" w:rsidR="004A2861" w:rsidRPr="00690A3F" w:rsidRDefault="00112B7B" w:rsidP="004A2861">
            <w:pPr>
              <w:rPr>
                <w:rFonts w:cstheme="minorHAnsi"/>
                <w:lang w:val="da-DK"/>
              </w:rPr>
            </w:pPr>
            <w:r w:rsidRPr="00690A3F">
              <w:rPr>
                <w:lang w:val="da-DK"/>
              </w:rPr>
              <w:t xml:space="preserve">SUT viser </w:t>
            </w:r>
            <w:r w:rsidR="00FB4FFA" w:rsidRPr="00690A3F">
              <w:rPr>
                <w:lang w:val="da-DK"/>
              </w:rPr>
              <w:t xml:space="preserve">– via log </w:t>
            </w:r>
            <w:r w:rsidR="004A2861" w:rsidRPr="00690A3F">
              <w:rPr>
                <w:lang w:val="da-DK"/>
              </w:rPr>
              <w:t xml:space="preserve">over </w:t>
            </w:r>
            <w:proofErr w:type="spellStart"/>
            <w:r w:rsidR="004A2861" w:rsidRPr="00690A3F">
              <w:rPr>
                <w:lang w:val="da-DK"/>
              </w:rPr>
              <w:t>modtage</w:t>
            </w:r>
            <w:r w:rsidR="00FB4FFA" w:rsidRPr="00690A3F">
              <w:rPr>
                <w:lang w:val="da-DK"/>
              </w:rPr>
              <w:t>de</w:t>
            </w:r>
            <w:proofErr w:type="spellEnd"/>
            <w:r w:rsidR="004A2861" w:rsidRPr="00690A3F">
              <w:rPr>
                <w:lang w:val="da-DK"/>
              </w:rPr>
              <w:t xml:space="preserve"> </w:t>
            </w:r>
            <w:r w:rsidRPr="00690A3F">
              <w:rPr>
                <w:lang w:val="da-DK"/>
              </w:rPr>
              <w:t>Advis om sygehusophold-</w:t>
            </w:r>
            <w:r w:rsidR="004A2861" w:rsidRPr="00690A3F">
              <w:rPr>
                <w:lang w:val="da-DK"/>
              </w:rPr>
              <w:t xml:space="preserve">meddelelser for borgere uden relevante sager i </w:t>
            </w:r>
            <w:proofErr w:type="spellStart"/>
            <w:r w:rsidR="004A2861" w:rsidRPr="00690A3F">
              <w:rPr>
                <w:lang w:val="da-DK"/>
              </w:rPr>
              <w:t>SUT’s</w:t>
            </w:r>
            <w:proofErr w:type="spellEnd"/>
            <w:r w:rsidR="004A2861" w:rsidRPr="00690A3F">
              <w:rPr>
                <w:lang w:val="da-DK"/>
              </w:rPr>
              <w:t xml:space="preserve"> sagskompleks</w:t>
            </w:r>
            <w:r w:rsidR="00FB4FFA" w:rsidRPr="00690A3F">
              <w:rPr>
                <w:lang w:val="da-DK"/>
              </w:rPr>
              <w:t xml:space="preserve"> – at modtagelsen er logget. </w:t>
            </w:r>
          </w:p>
        </w:tc>
        <w:tc>
          <w:tcPr>
            <w:tcW w:w="1031" w:type="pct"/>
          </w:tcPr>
          <w:p w14:paraId="42D6079A" w14:textId="77777777" w:rsidR="004A2861" w:rsidRPr="00690A3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27EE6501" w14:textId="724D86EE" w:rsidR="004A2861" w:rsidRPr="00690A3F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39008675"/>
                <w:placeholder>
                  <w:docPart w:val="0334C8EA5F554DDB82082CE31D82296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7062C2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3A21112A" w14:textId="77777777" w:rsidR="004A2861" w:rsidRPr="00690A3F" w:rsidRDefault="004A2861" w:rsidP="004A2861"/>
    <w:p w14:paraId="66866C61" w14:textId="23A94572" w:rsidR="004A2861" w:rsidRPr="00690A3F" w:rsidRDefault="004A2861" w:rsidP="004A2861">
      <w:pPr>
        <w:pStyle w:val="Overskrift3"/>
      </w:pPr>
      <w:r w:rsidRPr="00690A3F">
        <w:t>Håndtering af fejlbehæftede meddelelser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4A2861" w:rsidRPr="00690A3F" w14:paraId="1BD64990" w14:textId="77777777" w:rsidTr="00404050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82B1FA3" w14:textId="77777777" w:rsidR="004A2861" w:rsidRPr="00690A3F" w:rsidRDefault="004A2861" w:rsidP="00E30884">
            <w:pPr>
              <w:widowControl w:val="0"/>
              <w:rPr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9698017" w14:textId="77777777" w:rsidR="004A2861" w:rsidRPr="00690A3F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6F63BDF5" w14:textId="77777777" w:rsidR="004A2861" w:rsidRPr="00690A3F" w:rsidRDefault="004A2861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07B4468" w14:textId="77777777" w:rsidR="004A2861" w:rsidRPr="00690A3F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73FC32E7" w14:textId="77777777" w:rsidR="004A2861" w:rsidRPr="00690A3F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690A3F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2D39C20D" w14:textId="77777777" w:rsidR="004A2861" w:rsidRPr="00690A3F" w:rsidRDefault="004A2861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690A3F">
              <w:rPr>
                <w:b/>
                <w:bCs/>
                <w:lang w:val="da-DK"/>
              </w:rPr>
              <w:t>MedCom vurdering</w:t>
            </w:r>
          </w:p>
        </w:tc>
      </w:tr>
      <w:tr w:rsidR="004A2861" w:rsidRPr="00690A3F" w14:paraId="1E2C3C02" w14:textId="77777777" w:rsidTr="00E30884">
        <w:trPr>
          <w:cantSplit/>
        </w:trPr>
        <w:tc>
          <w:tcPr>
            <w:tcW w:w="332" w:type="pct"/>
          </w:tcPr>
          <w:p w14:paraId="06D0CED1" w14:textId="77777777" w:rsidR="004A2861" w:rsidRPr="00690A3F" w:rsidRDefault="004A2861" w:rsidP="004A2861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3519A486" w14:textId="4FFBA7AA" w:rsidR="004A2861" w:rsidRPr="00690A3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lang w:val="da-DK"/>
              </w:rPr>
              <w:t xml:space="preserve">Indlæs testdata og vis, hvordan SUT håndterer </w:t>
            </w:r>
            <w:r w:rsidR="00BA1D5F" w:rsidRPr="00690A3F">
              <w:rPr>
                <w:lang w:val="da-DK"/>
              </w:rPr>
              <w:t>manglende gyldig</w:t>
            </w:r>
            <w:r w:rsidRPr="00690A3F">
              <w:rPr>
                <w:lang w:val="da-DK"/>
              </w:rPr>
              <w:t xml:space="preserve"> ”</w:t>
            </w:r>
            <w:proofErr w:type="spellStart"/>
            <w:r w:rsidRPr="00690A3F">
              <w:rPr>
                <w:lang w:val="da-DK"/>
              </w:rPr>
              <w:t>Bundle.entry.resource.ofType</w:t>
            </w:r>
            <w:proofErr w:type="spellEnd"/>
            <w:r w:rsidRPr="00690A3F">
              <w:rPr>
                <w:lang w:val="da-DK"/>
              </w:rPr>
              <w:t>(</w:t>
            </w:r>
            <w:proofErr w:type="spellStart"/>
            <w:r w:rsidRPr="00690A3F">
              <w:rPr>
                <w:lang w:val="da-DK"/>
              </w:rPr>
              <w:t>Encounter</w:t>
            </w:r>
            <w:proofErr w:type="spellEnd"/>
            <w:r w:rsidRPr="00690A3F">
              <w:rPr>
                <w:lang w:val="da-DK"/>
              </w:rPr>
              <w:t>).</w:t>
            </w:r>
            <w:proofErr w:type="spellStart"/>
            <w:r w:rsidRPr="00690A3F">
              <w:rPr>
                <w:lang w:val="da-DK"/>
              </w:rPr>
              <w:t>class.code</w:t>
            </w:r>
            <w:proofErr w:type="spellEnd"/>
            <w:r w:rsidRPr="00690A3F">
              <w:rPr>
                <w:lang w:val="da-DK"/>
              </w:rPr>
              <w:t>”</w:t>
            </w:r>
          </w:p>
        </w:tc>
        <w:tc>
          <w:tcPr>
            <w:tcW w:w="737" w:type="pct"/>
          </w:tcPr>
          <w:p w14:paraId="13DB83F5" w14:textId="77777777" w:rsidR="004A2861" w:rsidRPr="00690A3F" w:rsidRDefault="004A2861" w:rsidP="004A2861">
            <w:pPr>
              <w:rPr>
                <w:rFonts w:ascii="Courier New" w:hAnsi="Courier New" w:cs="Courier New"/>
                <w:lang w:val="da-DK"/>
              </w:rPr>
            </w:pPr>
            <w:r w:rsidRPr="00690A3F">
              <w:rPr>
                <w:rFonts w:ascii="Courier New" w:hAnsi="Courier New" w:cs="Courier New"/>
                <w:lang w:val="da-DK"/>
              </w:rPr>
              <w:t>FHIR eksempelfil</w:t>
            </w:r>
          </w:p>
          <w:p w14:paraId="33C98105" w14:textId="67621675" w:rsidR="004A2861" w:rsidRPr="00690A3F" w:rsidRDefault="004A2861" w:rsidP="004A2861">
            <w:pPr>
              <w:widowControl w:val="0"/>
              <w:spacing w:before="60"/>
              <w:rPr>
                <w:lang w:val="da-DK"/>
              </w:rPr>
            </w:pPr>
            <w:r w:rsidRPr="00690A3F">
              <w:rPr>
                <w:rFonts w:ascii="Courier New" w:hAnsi="Courier New" w:cs="Courier New"/>
                <w:lang w:val="da-DK"/>
              </w:rPr>
              <w:t>[TEK_FCC]</w:t>
            </w:r>
          </w:p>
        </w:tc>
        <w:tc>
          <w:tcPr>
            <w:tcW w:w="1107" w:type="pct"/>
          </w:tcPr>
          <w:p w14:paraId="2122F27D" w14:textId="18D7ECE8" w:rsidR="004A2861" w:rsidRPr="00690A3F" w:rsidRDefault="004A2861" w:rsidP="004A2861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 w:rsidRPr="00690A3F">
              <w:rPr>
                <w:lang w:val="da-DK"/>
              </w:rPr>
              <w:t>SUT returnerer en MedCom</w:t>
            </w:r>
            <w:r w:rsidR="00531E40" w:rsidRPr="00690A3F">
              <w:rPr>
                <w:lang w:val="da-DK"/>
              </w:rPr>
              <w:t xml:space="preserve"> </w:t>
            </w:r>
            <w:proofErr w:type="spellStart"/>
            <w:r w:rsidRPr="00690A3F">
              <w:rPr>
                <w:lang w:val="da-DK"/>
              </w:rPr>
              <w:t>Acknowledgement</w:t>
            </w:r>
            <w:proofErr w:type="spellEnd"/>
            <w:r w:rsidR="00BA1D5F" w:rsidRPr="00690A3F">
              <w:rPr>
                <w:lang w:val="da-DK"/>
              </w:rPr>
              <w:t>,</w:t>
            </w:r>
            <w:r w:rsidRPr="00690A3F">
              <w:rPr>
                <w:lang w:val="da-DK"/>
              </w:rPr>
              <w:t xml:space="preserve"> hvori fejlen beskrives. </w:t>
            </w:r>
          </w:p>
        </w:tc>
        <w:tc>
          <w:tcPr>
            <w:tcW w:w="1031" w:type="pct"/>
          </w:tcPr>
          <w:p w14:paraId="54BD6C24" w14:textId="77777777" w:rsidR="004A2861" w:rsidRPr="00690A3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1EA8CE7" w14:textId="041813C8" w:rsidR="004A2861" w:rsidRPr="00690A3F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37228238"/>
                <w:placeholder>
                  <w:docPart w:val="C3B82C0CFD4249998D41B07B608FF37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7062C2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4A2861" w:rsidRPr="00690A3F" w14:paraId="60346103" w14:textId="77777777" w:rsidTr="00E30884">
        <w:trPr>
          <w:cantSplit/>
        </w:trPr>
        <w:tc>
          <w:tcPr>
            <w:tcW w:w="332" w:type="pct"/>
          </w:tcPr>
          <w:p w14:paraId="2F01B4AC" w14:textId="77777777" w:rsidR="004A2861" w:rsidRPr="00690A3F" w:rsidRDefault="004A2861" w:rsidP="004A2861">
            <w:pPr>
              <w:pStyle w:val="Overskrift4"/>
              <w:keepNext w:val="0"/>
              <w:widowControl w:val="0"/>
              <w:rPr>
                <w:lang w:val="da-DK"/>
              </w:rPr>
            </w:pPr>
          </w:p>
        </w:tc>
        <w:tc>
          <w:tcPr>
            <w:tcW w:w="1400" w:type="pct"/>
          </w:tcPr>
          <w:p w14:paraId="6F7CE5FA" w14:textId="101124BE" w:rsidR="004A2861" w:rsidRPr="00690A3F" w:rsidRDefault="004A2861" w:rsidP="004A2861">
            <w:pPr>
              <w:rPr>
                <w:lang w:val="da-DK"/>
              </w:rPr>
            </w:pPr>
            <w:r w:rsidRPr="00690A3F">
              <w:rPr>
                <w:lang w:val="da-DK"/>
              </w:rPr>
              <w:t>SUT må ikke vise den fejlbehæftede meddelelse.</w:t>
            </w:r>
          </w:p>
        </w:tc>
        <w:tc>
          <w:tcPr>
            <w:tcW w:w="737" w:type="pct"/>
          </w:tcPr>
          <w:p w14:paraId="258F8A34" w14:textId="32EBBAE0" w:rsidR="004A2861" w:rsidRPr="00690A3F" w:rsidRDefault="004A2861" w:rsidP="004A2861">
            <w:pPr>
              <w:widowControl w:val="0"/>
              <w:spacing w:before="60"/>
              <w:rPr>
                <w:rFonts w:ascii="Courier New" w:hAnsi="Courier New" w:cs="Courier New"/>
                <w:lang w:val="da-DK"/>
              </w:rPr>
            </w:pPr>
          </w:p>
        </w:tc>
        <w:tc>
          <w:tcPr>
            <w:tcW w:w="1107" w:type="pct"/>
          </w:tcPr>
          <w:p w14:paraId="0EB5B367" w14:textId="39274355" w:rsidR="004A2861" w:rsidRPr="00690A3F" w:rsidRDefault="004A2861" w:rsidP="004A2861">
            <w:pPr>
              <w:rPr>
                <w:rFonts w:cstheme="minorHAnsi"/>
                <w:lang w:val="da-DK"/>
              </w:rPr>
            </w:pPr>
            <w:r w:rsidRPr="00690A3F">
              <w:rPr>
                <w:lang w:val="da-DK"/>
              </w:rPr>
              <w:t>SUT viser ikke den fejlbehæftede meddelelse.</w:t>
            </w:r>
          </w:p>
        </w:tc>
        <w:tc>
          <w:tcPr>
            <w:tcW w:w="1031" w:type="pct"/>
          </w:tcPr>
          <w:p w14:paraId="6BB026F8" w14:textId="77777777" w:rsidR="004A2861" w:rsidRPr="00690A3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FD3ECE8" w14:textId="324EEF11" w:rsidR="004A2861" w:rsidRPr="00690A3F" w:rsidRDefault="00000000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785347152"/>
                <w:placeholder>
                  <w:docPart w:val="C7F7314928674CC3B34F43C5088BB35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A2861" w:rsidRPr="007062C2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4F966FB3" w14:textId="77777777" w:rsidR="004A2861" w:rsidRPr="00690A3F" w:rsidRDefault="004A2861" w:rsidP="004A2861"/>
    <w:p w14:paraId="1C50815E" w14:textId="77777777" w:rsidR="00745518" w:rsidRPr="00690A3F" w:rsidRDefault="00745518" w:rsidP="00745518">
      <w:pPr>
        <w:spacing w:before="60" w:after="120" w:line="240" w:lineRule="auto"/>
      </w:pPr>
    </w:p>
    <w:sectPr w:rsidR="00745518" w:rsidRPr="00690A3F" w:rsidSect="00364350">
      <w:headerReference w:type="even" r:id="rId36"/>
      <w:headerReference w:type="default" r:id="rId37"/>
      <w:footerReference w:type="default" r:id="rId38"/>
      <w:headerReference w:type="first" r:id="rId39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42F11" w14:textId="77777777" w:rsidR="00066B60" w:rsidRDefault="00066B60" w:rsidP="006A3717">
      <w:pPr>
        <w:spacing w:after="0" w:line="240" w:lineRule="auto"/>
      </w:pPr>
      <w:r>
        <w:separator/>
      </w:r>
    </w:p>
  </w:endnote>
  <w:endnote w:type="continuationSeparator" w:id="0">
    <w:p w14:paraId="72B5091A" w14:textId="77777777" w:rsidR="00066B60" w:rsidRDefault="00066B60" w:rsidP="006A3717">
      <w:pPr>
        <w:spacing w:after="0" w:line="240" w:lineRule="auto"/>
      </w:pPr>
      <w:r>
        <w:continuationSeparator/>
      </w:r>
    </w:p>
  </w:endnote>
  <w:endnote w:type="continuationNotice" w:id="1">
    <w:p w14:paraId="604C7CD8" w14:textId="77777777" w:rsidR="00066B60" w:rsidRDefault="00066B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929F3" w14:textId="77777777" w:rsidR="007D3308" w:rsidRDefault="007D3308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E886" w14:textId="6E75A8BC" w:rsidR="006A3717" w:rsidRPr="00582A69" w:rsidRDefault="00582A69">
    <w:pPr>
      <w:pStyle w:val="Sidefod"/>
    </w:pPr>
    <w:r>
      <w:t xml:space="preserve">Testprotokol for </w:t>
    </w:r>
    <w:fldSimple w:instr=" DOCPROPERTY  Afsendelse/Modtagelse  \* MERGEFORMAT ">
      <w:r w:rsidR="002264AB">
        <w:t>modtagelse</w:t>
      </w:r>
    </w:fldSimple>
    <w:r>
      <w:t xml:space="preserve"> af</w:t>
    </w:r>
    <w:r w:rsidR="00F8746A">
      <w:t xml:space="preserve"> </w:t>
    </w:r>
    <w:fldSimple w:instr=" DOCPROPERTY  DK-navn  \* MERGEFORMAT ">
      <w:r w:rsidR="00BB7B5B">
        <w:t>Advis om sygehusophold</w:t>
      </w:r>
    </w:fldSimple>
    <w:r w:rsidR="008B2B5D">
      <w:ptab w:relativeTo="margin" w:alignment="center" w:leader="none"/>
    </w:r>
    <w:r w:rsidR="008B2B5D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6B1C7" w14:textId="77777777" w:rsidR="007D3308" w:rsidRDefault="007D3308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14414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C3BB362" w14:textId="3C9ADE9D" w:rsidR="00D77F9F" w:rsidRDefault="00D77F9F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E1B1F5" w14:textId="74BB28D5" w:rsidR="001C0B99" w:rsidRPr="00D77F9F" w:rsidRDefault="00D77F9F">
    <w:pPr>
      <w:pStyle w:val="Sidefod"/>
    </w:pPr>
    <w:r w:rsidRPr="00D77F9F">
      <w:t xml:space="preserve">Testprotokol for </w:t>
    </w:r>
    <w:r>
      <w:rPr>
        <w:lang w:val="nn-NO"/>
      </w:rPr>
      <w:fldChar w:fldCharType="begin"/>
    </w:r>
    <w:r w:rsidRPr="00D77F9F">
      <w:instrText xml:space="preserve"> DOCPROPERTY  Afsendelse/Modtagelse  \* MERGEFORMAT </w:instrText>
    </w:r>
    <w:r>
      <w:rPr>
        <w:lang w:val="nn-NO"/>
      </w:rPr>
      <w:fldChar w:fldCharType="separate"/>
    </w:r>
    <w:r w:rsidR="002264AB">
      <w:t>modtagelse</w:t>
    </w:r>
    <w:r>
      <w:rPr>
        <w:lang w:val="nn-NO"/>
      </w:rPr>
      <w:fldChar w:fldCharType="end"/>
    </w:r>
    <w:r w:rsidRPr="00D77F9F">
      <w:t xml:space="preserve"> af</w:t>
    </w:r>
    <w:r>
      <w:t xml:space="preserve"> </w:t>
    </w:r>
    <w:fldSimple w:instr=" DOCPROPERTY  DK-navn  \* MERGEFORMAT ">
      <w:r w:rsidR="001F10A1">
        <w:t>Advis om sygehusophold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675CC" w14:textId="77777777" w:rsidR="00066B60" w:rsidRDefault="00066B60" w:rsidP="006A3717">
      <w:pPr>
        <w:spacing w:after="0" w:line="240" w:lineRule="auto"/>
      </w:pPr>
      <w:r>
        <w:separator/>
      </w:r>
    </w:p>
  </w:footnote>
  <w:footnote w:type="continuationSeparator" w:id="0">
    <w:p w14:paraId="22698A0F" w14:textId="77777777" w:rsidR="00066B60" w:rsidRDefault="00066B60" w:rsidP="006A3717">
      <w:pPr>
        <w:spacing w:after="0" w:line="240" w:lineRule="auto"/>
      </w:pPr>
      <w:r>
        <w:continuationSeparator/>
      </w:r>
    </w:p>
  </w:footnote>
  <w:footnote w:type="continuationNotice" w:id="1">
    <w:p w14:paraId="0D71D7F6" w14:textId="77777777" w:rsidR="00066B60" w:rsidRDefault="00066B60">
      <w:pPr>
        <w:spacing w:after="0" w:line="240" w:lineRule="auto"/>
      </w:pPr>
    </w:p>
  </w:footnote>
  <w:footnote w:id="2">
    <w:p w14:paraId="65F8D090" w14:textId="77777777" w:rsidR="00D034EE" w:rsidRDefault="00D034EE" w:rsidP="00D034EE">
      <w:pPr>
        <w:pStyle w:val="Fodnotetekst"/>
      </w:pPr>
      <w:r>
        <w:rPr>
          <w:rStyle w:val="Fodnotehenvisning"/>
        </w:rPr>
        <w:footnoteRef/>
      </w:r>
      <w:r>
        <w:t xml:space="preserve"> X udtrykker versionering på patch-niveau, hvilket omfatter mindre rettelser, som er </w:t>
      </w:r>
      <w:proofErr w:type="spellStart"/>
      <w:r>
        <w:t>bagudkompatible</w:t>
      </w:r>
      <w:proofErr w:type="spellEnd"/>
      <w: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C9704" w14:textId="77777777" w:rsidR="007D3308" w:rsidRDefault="007D3308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12F6" w14:textId="4A6688E3" w:rsidR="006A3717" w:rsidRDefault="006A3717">
    <w:pPr>
      <w:pStyle w:val="Sidehoved"/>
    </w:pPr>
  </w:p>
  <w:tbl>
    <w:tblPr>
      <w:tblStyle w:val="Tabel-Gitter"/>
      <w:tblW w:w="5000" w:type="pct"/>
      <w:tblLook w:val="04A0" w:firstRow="1" w:lastRow="0" w:firstColumn="1" w:lastColumn="0" w:noHBand="0" w:noVBand="1"/>
    </w:tblPr>
    <w:tblGrid>
      <w:gridCol w:w="1845"/>
      <w:gridCol w:w="3206"/>
      <w:gridCol w:w="3816"/>
      <w:gridCol w:w="1557"/>
      <w:gridCol w:w="1383"/>
      <w:gridCol w:w="1619"/>
    </w:tblGrid>
    <w:tr w:rsidR="006A3717" w:rsidRPr="000D0FCF" w14:paraId="1744B47E" w14:textId="77777777" w:rsidTr="001D1487">
      <w:tc>
        <w:tcPr>
          <w:tcW w:w="687" w:type="pct"/>
          <w:vMerge w:val="restart"/>
        </w:tcPr>
        <w:p w14:paraId="643D403B" w14:textId="77777777" w:rsidR="006A3717" w:rsidRPr="000D0FCF" w:rsidRDefault="006A3717" w:rsidP="006A3717">
          <w:pPr>
            <w:pStyle w:val="Sidehoved"/>
          </w:pPr>
          <w:r w:rsidRPr="000D0FCF">
            <w:rPr>
              <w:noProof/>
              <w:lang w:eastAsia="da-DK"/>
            </w:rPr>
            <w:drawing>
              <wp:inline distT="0" distB="0" distL="0" distR="0" wp14:anchorId="653B6F02" wp14:editId="341E887A">
                <wp:extent cx="737618" cy="182880"/>
                <wp:effectExtent l="0" t="0" r="5715" b="7620"/>
                <wp:docPr id="6" name="Billed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84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4" w:type="pct"/>
          <w:shd w:val="clear" w:color="auto" w:fill="92D050"/>
        </w:tcPr>
        <w:p w14:paraId="1CD6019C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proces</w:t>
          </w:r>
        </w:p>
      </w:tc>
      <w:tc>
        <w:tcPr>
          <w:tcW w:w="1421" w:type="pct"/>
          <w:shd w:val="clear" w:color="auto" w:fill="92D050"/>
        </w:tcPr>
        <w:p w14:paraId="59087FE8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titel</w:t>
          </w:r>
        </w:p>
      </w:tc>
      <w:tc>
        <w:tcPr>
          <w:tcW w:w="580" w:type="pct"/>
          <w:shd w:val="clear" w:color="auto" w:fill="92D050"/>
        </w:tcPr>
        <w:p w14:paraId="361FD700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proofErr w:type="spellStart"/>
          <w:r w:rsidRPr="000D0FCF">
            <w:rPr>
              <w:b/>
              <w:sz w:val="16"/>
              <w:szCs w:val="16"/>
            </w:rPr>
            <w:t>Init</w:t>
          </w:r>
          <w:proofErr w:type="spellEnd"/>
        </w:p>
      </w:tc>
      <w:tc>
        <w:tcPr>
          <w:tcW w:w="515" w:type="pct"/>
          <w:shd w:val="clear" w:color="auto" w:fill="92D050"/>
        </w:tcPr>
        <w:p w14:paraId="7E87EE2B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Version</w:t>
          </w:r>
        </w:p>
      </w:tc>
      <w:tc>
        <w:tcPr>
          <w:tcW w:w="604" w:type="pct"/>
          <w:shd w:val="clear" w:color="auto" w:fill="92D050"/>
        </w:tcPr>
        <w:p w14:paraId="3FC8D94A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Dato</w:t>
          </w:r>
        </w:p>
      </w:tc>
    </w:tr>
    <w:tr w:rsidR="006A3717" w:rsidRPr="000D0FCF" w14:paraId="0F9BC0AD" w14:textId="77777777" w:rsidTr="001D1487">
      <w:tc>
        <w:tcPr>
          <w:tcW w:w="687" w:type="pct"/>
          <w:vMerge/>
        </w:tcPr>
        <w:p w14:paraId="41CCF9A0" w14:textId="77777777" w:rsidR="006A3717" w:rsidRPr="000D0FCF" w:rsidRDefault="006A3717" w:rsidP="006A3717">
          <w:pPr>
            <w:pStyle w:val="Sidehoved"/>
          </w:pPr>
        </w:p>
      </w:tc>
      <w:tc>
        <w:tcPr>
          <w:tcW w:w="1194" w:type="pct"/>
        </w:tcPr>
        <w:p w14:paraId="6F913D46" w14:textId="77777777" w:rsidR="006A3717" w:rsidRPr="000D0FCF" w:rsidRDefault="006A3717" w:rsidP="006A3717">
          <w:pPr>
            <w:pStyle w:val="Sidehoved"/>
            <w:rPr>
              <w:sz w:val="16"/>
              <w:szCs w:val="16"/>
            </w:rPr>
          </w:pPr>
          <w:r>
            <w:rPr>
              <w:sz w:val="16"/>
              <w:szCs w:val="16"/>
            </w:rPr>
            <w:t>4.1. Udarbejdelse og ændring af en MedCom standard</w:t>
          </w:r>
        </w:p>
      </w:tc>
      <w:tc>
        <w:tcPr>
          <w:tcW w:w="1421" w:type="pct"/>
        </w:tcPr>
        <w:p w14:paraId="31E89194" w14:textId="21EEBF67" w:rsidR="006A3717" w:rsidRPr="00A8698A" w:rsidRDefault="00A8698A" w:rsidP="006A3717">
          <w:pPr>
            <w:pStyle w:val="Sidehoved"/>
            <w:rPr>
              <w:sz w:val="16"/>
              <w:szCs w:val="16"/>
            </w:rPr>
          </w:pPr>
          <w:r w:rsidRPr="00A8698A">
            <w:rPr>
              <w:sz w:val="16"/>
              <w:szCs w:val="16"/>
            </w:rPr>
            <w:t xml:space="preserve">Testprotokol for </w:t>
          </w:r>
          <w:r w:rsidR="00E479B0">
            <w:rPr>
              <w:sz w:val="16"/>
              <w:szCs w:val="16"/>
            </w:rPr>
            <w:fldChar w:fldCharType="begin"/>
          </w:r>
          <w:r w:rsidR="00E479B0">
            <w:rPr>
              <w:sz w:val="16"/>
              <w:szCs w:val="16"/>
            </w:rPr>
            <w:instrText xml:space="preserve"> DOCPROPERTY  Afsendelse/Modtagelse  \* MERGEFORMAT </w:instrText>
          </w:r>
          <w:r w:rsidR="00E479B0">
            <w:rPr>
              <w:sz w:val="16"/>
              <w:szCs w:val="16"/>
            </w:rPr>
            <w:fldChar w:fldCharType="separate"/>
          </w:r>
          <w:r w:rsidR="00E479B0">
            <w:rPr>
              <w:sz w:val="16"/>
              <w:szCs w:val="16"/>
            </w:rPr>
            <w:t>modtagelse</w:t>
          </w:r>
          <w:r w:rsidR="00E479B0">
            <w:rPr>
              <w:sz w:val="16"/>
              <w:szCs w:val="16"/>
            </w:rPr>
            <w:fldChar w:fldCharType="end"/>
          </w:r>
          <w:r w:rsidR="00E479B0">
            <w:rPr>
              <w:sz w:val="16"/>
              <w:szCs w:val="16"/>
            </w:rPr>
            <w:t xml:space="preserve"> </w:t>
          </w:r>
          <w:r w:rsidRPr="00A8698A">
            <w:rPr>
              <w:sz w:val="16"/>
              <w:szCs w:val="16"/>
            </w:rPr>
            <w:t xml:space="preserve">af </w:t>
          </w:r>
          <w:r w:rsidR="00E479B0">
            <w:rPr>
              <w:sz w:val="16"/>
              <w:szCs w:val="16"/>
            </w:rPr>
            <w:fldChar w:fldCharType="begin"/>
          </w:r>
          <w:r w:rsidR="00E479B0">
            <w:rPr>
              <w:sz w:val="16"/>
              <w:szCs w:val="16"/>
            </w:rPr>
            <w:instrText xml:space="preserve"> DOCPROPERTY  DK-navn  \* MERGEFORMAT </w:instrText>
          </w:r>
          <w:r w:rsidR="00E479B0">
            <w:rPr>
              <w:sz w:val="16"/>
              <w:szCs w:val="16"/>
            </w:rPr>
            <w:fldChar w:fldCharType="separate"/>
          </w:r>
          <w:r w:rsidR="00E479B0">
            <w:rPr>
              <w:sz w:val="16"/>
              <w:szCs w:val="16"/>
            </w:rPr>
            <w:t>Advis om sygehusophold</w:t>
          </w:r>
          <w:r w:rsidR="00E479B0">
            <w:rPr>
              <w:sz w:val="16"/>
              <w:szCs w:val="16"/>
            </w:rPr>
            <w:fldChar w:fldCharType="end"/>
          </w:r>
        </w:p>
      </w:tc>
      <w:tc>
        <w:tcPr>
          <w:tcW w:w="580" w:type="pct"/>
        </w:tcPr>
        <w:p w14:paraId="4225AB04" w14:textId="2E608FFD" w:rsidR="006A3717" w:rsidRPr="000D0FCF" w:rsidRDefault="0035608B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TMS/</w:t>
          </w:r>
          <w:r w:rsidR="006A3717">
            <w:rPr>
              <w:sz w:val="16"/>
              <w:szCs w:val="16"/>
            </w:rPr>
            <w:t>MBK</w:t>
          </w:r>
        </w:p>
      </w:tc>
      <w:tc>
        <w:tcPr>
          <w:tcW w:w="515" w:type="pct"/>
        </w:tcPr>
        <w:p w14:paraId="3A1E8089" w14:textId="1323DDF1" w:rsidR="006A3717" w:rsidRPr="000D0FCF" w:rsidRDefault="00E479B0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Testprot.version  \* MERGEFORMAT </w:instrText>
          </w:r>
          <w:r>
            <w:rPr>
              <w:sz w:val="16"/>
              <w:szCs w:val="16"/>
            </w:rPr>
            <w:fldChar w:fldCharType="separate"/>
          </w:r>
          <w:r w:rsidR="007D3308">
            <w:rPr>
              <w:sz w:val="16"/>
              <w:szCs w:val="16"/>
            </w:rPr>
            <w:t>3.0.2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604" w:type="pct"/>
        </w:tcPr>
        <w:p w14:paraId="3F35D792" w14:textId="42D806FA" w:rsidR="006A3717" w:rsidRPr="000D0FCF" w:rsidRDefault="00EE285C" w:rsidP="006A3717">
          <w:pPr>
            <w:pStyle w:val="Sidehoved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"Dato for udgivelse"  \* MERGEFORMAT </w:instrText>
          </w:r>
          <w:r>
            <w:rPr>
              <w:sz w:val="16"/>
              <w:szCs w:val="16"/>
            </w:rPr>
            <w:fldChar w:fldCharType="separate"/>
          </w:r>
          <w:r w:rsidR="00AF0E73">
            <w:rPr>
              <w:sz w:val="16"/>
              <w:szCs w:val="16"/>
            </w:rPr>
            <w:t>01-05-2023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A46E81C" w14:textId="5F2E20FC" w:rsidR="006A3717" w:rsidRDefault="006A3717">
    <w:pPr>
      <w:pStyle w:val="Sidehoved"/>
    </w:pPr>
  </w:p>
  <w:p w14:paraId="3F76D57B" w14:textId="77777777" w:rsidR="006A3717" w:rsidRDefault="006A371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B3787" w14:textId="77777777" w:rsidR="007D3308" w:rsidRDefault="007D3308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9EED" w14:textId="028F0BF2" w:rsidR="00DE0950" w:rsidRDefault="00DE0950">
    <w:pPr>
      <w:pStyle w:val="Sidehoved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3C8AB" w14:textId="44C9FDBC" w:rsidR="00DE0950" w:rsidRDefault="00DE0950">
    <w:pPr>
      <w:pStyle w:val="Sidehoved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152F4" w14:textId="5A9E361E" w:rsidR="00DE0950" w:rsidRDefault="00DE0950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F9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60AA"/>
    <w:multiLevelType w:val="hybridMultilevel"/>
    <w:tmpl w:val="38CC70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053B"/>
    <w:multiLevelType w:val="hybridMultilevel"/>
    <w:tmpl w:val="121616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0A95"/>
    <w:multiLevelType w:val="hybridMultilevel"/>
    <w:tmpl w:val="5022B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D13EF"/>
    <w:multiLevelType w:val="multilevel"/>
    <w:tmpl w:val="749E60D2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F0B4F50"/>
    <w:multiLevelType w:val="hybridMultilevel"/>
    <w:tmpl w:val="08561B80"/>
    <w:lvl w:ilvl="0" w:tplc="B3FC5C7A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E7CDC"/>
    <w:multiLevelType w:val="hybridMultilevel"/>
    <w:tmpl w:val="B568F8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14882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848C0"/>
    <w:multiLevelType w:val="hybridMultilevel"/>
    <w:tmpl w:val="45C02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5459E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30543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A73BE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6467E"/>
    <w:multiLevelType w:val="hybridMultilevel"/>
    <w:tmpl w:val="5922C2C4"/>
    <w:lvl w:ilvl="0" w:tplc="94F2ACA8">
      <w:start w:val="1"/>
      <w:numFmt w:val="bullet"/>
      <w:pStyle w:val="Normal-punk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14" w15:restartNumberingAfterBreak="0">
    <w:nsid w:val="30572F1E"/>
    <w:multiLevelType w:val="hybridMultilevel"/>
    <w:tmpl w:val="32182958"/>
    <w:lvl w:ilvl="0" w:tplc="F912C1C4">
      <w:start w:val="1"/>
      <w:numFmt w:val="decimal"/>
      <w:pStyle w:val="Normal-nummer"/>
      <w:lvlText w:val="%1."/>
      <w:lvlJc w:val="left"/>
      <w:pPr>
        <w:tabs>
          <w:tab w:val="num" w:pos="1996"/>
        </w:tabs>
        <w:ind w:left="1996" w:hanging="360"/>
      </w:pPr>
      <w:rPr>
        <w:rFonts w:cs="Times New Roman"/>
      </w:rPr>
    </w:lvl>
    <w:lvl w:ilvl="1" w:tplc="0406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15" w15:restartNumberingAfterBreak="0">
    <w:nsid w:val="335A537C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F0381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C552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F36E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A04D6"/>
    <w:multiLevelType w:val="multilevel"/>
    <w:tmpl w:val="D1B8FD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frontpag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B27C7"/>
    <w:multiLevelType w:val="hybridMultilevel"/>
    <w:tmpl w:val="6756D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5628A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41AB2"/>
    <w:multiLevelType w:val="hybridMultilevel"/>
    <w:tmpl w:val="8F38BD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35FE1"/>
    <w:multiLevelType w:val="hybridMultilevel"/>
    <w:tmpl w:val="67BABE68"/>
    <w:lvl w:ilvl="0" w:tplc="8E3E67E6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22935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F5F7D"/>
    <w:multiLevelType w:val="hybridMultilevel"/>
    <w:tmpl w:val="5BBA86A0"/>
    <w:lvl w:ilvl="0" w:tplc="AB4C2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540109"/>
    <w:multiLevelType w:val="hybridMultilevel"/>
    <w:tmpl w:val="ADFACD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73EFB"/>
    <w:multiLevelType w:val="hybridMultilevel"/>
    <w:tmpl w:val="E0A0F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C55B8F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F5CB4"/>
    <w:multiLevelType w:val="hybridMultilevel"/>
    <w:tmpl w:val="60C494F0"/>
    <w:lvl w:ilvl="0" w:tplc="587AA6E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99628F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9274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550215"/>
    <w:multiLevelType w:val="hybridMultilevel"/>
    <w:tmpl w:val="5A00365A"/>
    <w:lvl w:ilvl="0" w:tplc="040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717F749C"/>
    <w:multiLevelType w:val="hybridMultilevel"/>
    <w:tmpl w:val="8CB0C206"/>
    <w:lvl w:ilvl="0" w:tplc="454E3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477370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F83CEB"/>
    <w:multiLevelType w:val="hybridMultilevel"/>
    <w:tmpl w:val="91141FC0"/>
    <w:lvl w:ilvl="0" w:tplc="040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7C8976F3"/>
    <w:multiLevelType w:val="multilevel"/>
    <w:tmpl w:val="1B90D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90189954">
    <w:abstractNumId w:val="20"/>
  </w:num>
  <w:num w:numId="2" w16cid:durableId="247889128">
    <w:abstractNumId w:val="2"/>
  </w:num>
  <w:num w:numId="3" w16cid:durableId="585310702">
    <w:abstractNumId w:val="22"/>
  </w:num>
  <w:num w:numId="4" w16cid:durableId="320351244">
    <w:abstractNumId w:val="21"/>
  </w:num>
  <w:num w:numId="5" w16cid:durableId="538661299">
    <w:abstractNumId w:val="3"/>
  </w:num>
  <w:num w:numId="6" w16cid:durableId="254174782">
    <w:abstractNumId w:val="35"/>
  </w:num>
  <w:num w:numId="7" w16cid:durableId="1729114210">
    <w:abstractNumId w:val="28"/>
  </w:num>
  <w:num w:numId="8" w16cid:durableId="2027172197">
    <w:abstractNumId w:val="17"/>
  </w:num>
  <w:num w:numId="9" w16cid:durableId="1697080953">
    <w:abstractNumId w:val="6"/>
  </w:num>
  <w:num w:numId="10" w16cid:durableId="1956867205">
    <w:abstractNumId w:val="1"/>
  </w:num>
  <w:num w:numId="11" w16cid:durableId="1310480974">
    <w:abstractNumId w:val="14"/>
  </w:num>
  <w:num w:numId="12" w16cid:durableId="803503496">
    <w:abstractNumId w:val="13"/>
  </w:num>
  <w:num w:numId="13" w16cid:durableId="480082301">
    <w:abstractNumId w:val="5"/>
  </w:num>
  <w:num w:numId="14" w16cid:durableId="157504355">
    <w:abstractNumId w:val="34"/>
  </w:num>
  <w:num w:numId="15" w16cid:durableId="1190798820">
    <w:abstractNumId w:val="29"/>
  </w:num>
  <w:num w:numId="16" w16cid:durableId="2132550793">
    <w:abstractNumId w:val="0"/>
  </w:num>
  <w:num w:numId="17" w16cid:durableId="1436749211">
    <w:abstractNumId w:val="36"/>
  </w:num>
  <w:num w:numId="18" w16cid:durableId="466701608">
    <w:abstractNumId w:val="19"/>
  </w:num>
  <w:num w:numId="19" w16cid:durableId="1139372894">
    <w:abstractNumId w:val="16"/>
  </w:num>
  <w:num w:numId="20" w16cid:durableId="1353259137">
    <w:abstractNumId w:val="23"/>
  </w:num>
  <w:num w:numId="21" w16cid:durableId="836461034">
    <w:abstractNumId w:val="30"/>
  </w:num>
  <w:num w:numId="22" w16cid:durableId="108354051">
    <w:abstractNumId w:val="18"/>
  </w:num>
  <w:num w:numId="23" w16cid:durableId="1569414986">
    <w:abstractNumId w:val="32"/>
  </w:num>
  <w:num w:numId="24" w16cid:durableId="1807040327">
    <w:abstractNumId w:val="8"/>
  </w:num>
  <w:num w:numId="25" w16cid:durableId="1144153092">
    <w:abstractNumId w:val="12"/>
  </w:num>
  <w:num w:numId="26" w16cid:durableId="1226453863">
    <w:abstractNumId w:val="15"/>
  </w:num>
  <w:num w:numId="27" w16cid:durableId="944921899">
    <w:abstractNumId w:val="33"/>
  </w:num>
  <w:num w:numId="28" w16cid:durableId="196548743">
    <w:abstractNumId w:val="26"/>
  </w:num>
  <w:num w:numId="29" w16cid:durableId="499004668">
    <w:abstractNumId w:val="10"/>
  </w:num>
  <w:num w:numId="30" w16cid:durableId="1567649392">
    <w:abstractNumId w:val="11"/>
  </w:num>
  <w:num w:numId="31" w16cid:durableId="383329906">
    <w:abstractNumId w:val="27"/>
  </w:num>
  <w:num w:numId="32" w16cid:durableId="317996965">
    <w:abstractNumId w:val="31"/>
  </w:num>
  <w:num w:numId="33" w16cid:durableId="607271058">
    <w:abstractNumId w:val="38"/>
  </w:num>
  <w:num w:numId="34" w16cid:durableId="1127426896">
    <w:abstractNumId w:val="25"/>
  </w:num>
  <w:num w:numId="35" w16cid:durableId="1026906951">
    <w:abstractNumId w:val="4"/>
  </w:num>
  <w:num w:numId="36" w16cid:durableId="349064508">
    <w:abstractNumId w:val="24"/>
  </w:num>
  <w:num w:numId="37" w16cid:durableId="1323580239">
    <w:abstractNumId w:val="7"/>
  </w:num>
  <w:num w:numId="38" w16cid:durableId="635065042">
    <w:abstractNumId w:val="9"/>
  </w:num>
  <w:num w:numId="39" w16cid:durableId="1242256379">
    <w:abstractNumId w:val="37"/>
  </w:num>
  <w:numIdMacAtCleanup w:val="3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e Borch Dahl Kristensen">
    <w15:presenceInfo w15:providerId="AD" w15:userId="S::MBK@medcom.dk::51da50ff-ddc3-400d-923e-3e3435c895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7"/>
    <w:rsid w:val="00001FA6"/>
    <w:rsid w:val="00002163"/>
    <w:rsid w:val="0000250C"/>
    <w:rsid w:val="0000304F"/>
    <w:rsid w:val="00011853"/>
    <w:rsid w:val="00011D84"/>
    <w:rsid w:val="00013402"/>
    <w:rsid w:val="00013450"/>
    <w:rsid w:val="00014E06"/>
    <w:rsid w:val="00015CF0"/>
    <w:rsid w:val="00017874"/>
    <w:rsid w:val="0002017F"/>
    <w:rsid w:val="00024EFD"/>
    <w:rsid w:val="00025436"/>
    <w:rsid w:val="00025683"/>
    <w:rsid w:val="000304C4"/>
    <w:rsid w:val="00031235"/>
    <w:rsid w:val="00031798"/>
    <w:rsid w:val="00031883"/>
    <w:rsid w:val="00034936"/>
    <w:rsid w:val="00034FE8"/>
    <w:rsid w:val="00035099"/>
    <w:rsid w:val="000368F4"/>
    <w:rsid w:val="0003790D"/>
    <w:rsid w:val="00040CC0"/>
    <w:rsid w:val="00041A75"/>
    <w:rsid w:val="00041CB5"/>
    <w:rsid w:val="0004430B"/>
    <w:rsid w:val="0004698A"/>
    <w:rsid w:val="00047755"/>
    <w:rsid w:val="00047D82"/>
    <w:rsid w:val="000506CE"/>
    <w:rsid w:val="00050D7A"/>
    <w:rsid w:val="00053E96"/>
    <w:rsid w:val="00054946"/>
    <w:rsid w:val="00055166"/>
    <w:rsid w:val="000556BF"/>
    <w:rsid w:val="00055997"/>
    <w:rsid w:val="00057739"/>
    <w:rsid w:val="00057C07"/>
    <w:rsid w:val="00060FF2"/>
    <w:rsid w:val="000619E7"/>
    <w:rsid w:val="0006231E"/>
    <w:rsid w:val="000630BB"/>
    <w:rsid w:val="000640AB"/>
    <w:rsid w:val="00065538"/>
    <w:rsid w:val="0006587E"/>
    <w:rsid w:val="00065FED"/>
    <w:rsid w:val="00066B60"/>
    <w:rsid w:val="00067F9E"/>
    <w:rsid w:val="00073C87"/>
    <w:rsid w:val="00075C18"/>
    <w:rsid w:val="00077367"/>
    <w:rsid w:val="00077D3C"/>
    <w:rsid w:val="00080700"/>
    <w:rsid w:val="00080783"/>
    <w:rsid w:val="00080AFC"/>
    <w:rsid w:val="00082408"/>
    <w:rsid w:val="00083D15"/>
    <w:rsid w:val="0008718E"/>
    <w:rsid w:val="00087792"/>
    <w:rsid w:val="0009017F"/>
    <w:rsid w:val="0009263D"/>
    <w:rsid w:val="00092CEA"/>
    <w:rsid w:val="00092EA7"/>
    <w:rsid w:val="0009614B"/>
    <w:rsid w:val="00096CA6"/>
    <w:rsid w:val="000A05E8"/>
    <w:rsid w:val="000A0A20"/>
    <w:rsid w:val="000A2E0E"/>
    <w:rsid w:val="000A4344"/>
    <w:rsid w:val="000A6AC5"/>
    <w:rsid w:val="000A7318"/>
    <w:rsid w:val="000B11E0"/>
    <w:rsid w:val="000B12B1"/>
    <w:rsid w:val="000B725F"/>
    <w:rsid w:val="000B7435"/>
    <w:rsid w:val="000C1230"/>
    <w:rsid w:val="000C3208"/>
    <w:rsid w:val="000C3F01"/>
    <w:rsid w:val="000C58E3"/>
    <w:rsid w:val="000D3177"/>
    <w:rsid w:val="000D3732"/>
    <w:rsid w:val="000D4128"/>
    <w:rsid w:val="000D53BB"/>
    <w:rsid w:val="000D57F3"/>
    <w:rsid w:val="000E48EC"/>
    <w:rsid w:val="000E4E91"/>
    <w:rsid w:val="000E53D7"/>
    <w:rsid w:val="000E6C64"/>
    <w:rsid w:val="000E7BF8"/>
    <w:rsid w:val="000E7EFF"/>
    <w:rsid w:val="000F3E39"/>
    <w:rsid w:val="000F5F0C"/>
    <w:rsid w:val="000F6865"/>
    <w:rsid w:val="00101556"/>
    <w:rsid w:val="001043BD"/>
    <w:rsid w:val="0010643E"/>
    <w:rsid w:val="001121C0"/>
    <w:rsid w:val="00112B7B"/>
    <w:rsid w:val="00112FF0"/>
    <w:rsid w:val="00113EE0"/>
    <w:rsid w:val="0011653A"/>
    <w:rsid w:val="001214CD"/>
    <w:rsid w:val="001238C2"/>
    <w:rsid w:val="00125CA6"/>
    <w:rsid w:val="00131B2F"/>
    <w:rsid w:val="00132935"/>
    <w:rsid w:val="001331AC"/>
    <w:rsid w:val="001341D9"/>
    <w:rsid w:val="0013498F"/>
    <w:rsid w:val="001369B3"/>
    <w:rsid w:val="00137B1D"/>
    <w:rsid w:val="00140AE8"/>
    <w:rsid w:val="001435BC"/>
    <w:rsid w:val="00147383"/>
    <w:rsid w:val="0015437B"/>
    <w:rsid w:val="00154683"/>
    <w:rsid w:val="0015512C"/>
    <w:rsid w:val="001556E0"/>
    <w:rsid w:val="00155E0E"/>
    <w:rsid w:val="00155FF9"/>
    <w:rsid w:val="001568CC"/>
    <w:rsid w:val="001574BE"/>
    <w:rsid w:val="00157F71"/>
    <w:rsid w:val="001647B9"/>
    <w:rsid w:val="0016768D"/>
    <w:rsid w:val="00172A7A"/>
    <w:rsid w:val="00173935"/>
    <w:rsid w:val="001740AF"/>
    <w:rsid w:val="0018568E"/>
    <w:rsid w:val="00187BD4"/>
    <w:rsid w:val="00190413"/>
    <w:rsid w:val="0019117F"/>
    <w:rsid w:val="001946E1"/>
    <w:rsid w:val="0019491A"/>
    <w:rsid w:val="00194DBE"/>
    <w:rsid w:val="001A0AFC"/>
    <w:rsid w:val="001A1AC0"/>
    <w:rsid w:val="001A355E"/>
    <w:rsid w:val="001A6456"/>
    <w:rsid w:val="001A7F9D"/>
    <w:rsid w:val="001B1886"/>
    <w:rsid w:val="001B3523"/>
    <w:rsid w:val="001B675B"/>
    <w:rsid w:val="001C0B99"/>
    <w:rsid w:val="001C18BE"/>
    <w:rsid w:val="001C317F"/>
    <w:rsid w:val="001C5EAD"/>
    <w:rsid w:val="001C73D8"/>
    <w:rsid w:val="001D1487"/>
    <w:rsid w:val="001D280D"/>
    <w:rsid w:val="001D30D2"/>
    <w:rsid w:val="001D56EB"/>
    <w:rsid w:val="001D5BC0"/>
    <w:rsid w:val="001D6D31"/>
    <w:rsid w:val="001E0676"/>
    <w:rsid w:val="001E0F92"/>
    <w:rsid w:val="001E122A"/>
    <w:rsid w:val="001E2BF2"/>
    <w:rsid w:val="001E5C3F"/>
    <w:rsid w:val="001E70F6"/>
    <w:rsid w:val="001E792F"/>
    <w:rsid w:val="001E7EB1"/>
    <w:rsid w:val="001F10A1"/>
    <w:rsid w:val="001F2545"/>
    <w:rsid w:val="001F27D3"/>
    <w:rsid w:val="001F40C4"/>
    <w:rsid w:val="001F47D5"/>
    <w:rsid w:val="001F4E72"/>
    <w:rsid w:val="001F5237"/>
    <w:rsid w:val="001F6E90"/>
    <w:rsid w:val="001F7C98"/>
    <w:rsid w:val="00201F3E"/>
    <w:rsid w:val="00202933"/>
    <w:rsid w:val="002030E8"/>
    <w:rsid w:val="0020590A"/>
    <w:rsid w:val="002067E9"/>
    <w:rsid w:val="00211061"/>
    <w:rsid w:val="0021213E"/>
    <w:rsid w:val="00212E95"/>
    <w:rsid w:val="00213668"/>
    <w:rsid w:val="00214C39"/>
    <w:rsid w:val="00216BFA"/>
    <w:rsid w:val="00217367"/>
    <w:rsid w:val="0021777F"/>
    <w:rsid w:val="00220EDE"/>
    <w:rsid w:val="002246FA"/>
    <w:rsid w:val="002257B4"/>
    <w:rsid w:val="002264AB"/>
    <w:rsid w:val="00227D50"/>
    <w:rsid w:val="00230A40"/>
    <w:rsid w:val="00232FD1"/>
    <w:rsid w:val="00235EF2"/>
    <w:rsid w:val="00237E5E"/>
    <w:rsid w:val="00241856"/>
    <w:rsid w:val="00241903"/>
    <w:rsid w:val="00241A2E"/>
    <w:rsid w:val="00242626"/>
    <w:rsid w:val="002428C9"/>
    <w:rsid w:val="00243AD6"/>
    <w:rsid w:val="00244BA1"/>
    <w:rsid w:val="002453DA"/>
    <w:rsid w:val="0024605E"/>
    <w:rsid w:val="00246C2B"/>
    <w:rsid w:val="002513B6"/>
    <w:rsid w:val="002527DD"/>
    <w:rsid w:val="00255D2D"/>
    <w:rsid w:val="00256B9D"/>
    <w:rsid w:val="00256C5D"/>
    <w:rsid w:val="00257E5A"/>
    <w:rsid w:val="0026013C"/>
    <w:rsid w:val="00260ABE"/>
    <w:rsid w:val="002612C3"/>
    <w:rsid w:val="00261E49"/>
    <w:rsid w:val="0026292D"/>
    <w:rsid w:val="00263384"/>
    <w:rsid w:val="002639E6"/>
    <w:rsid w:val="00263A1E"/>
    <w:rsid w:val="00263D9F"/>
    <w:rsid w:val="00271A1C"/>
    <w:rsid w:val="0027236F"/>
    <w:rsid w:val="0027356F"/>
    <w:rsid w:val="00274400"/>
    <w:rsid w:val="00275DA9"/>
    <w:rsid w:val="00276EF3"/>
    <w:rsid w:val="00276F69"/>
    <w:rsid w:val="00277DCB"/>
    <w:rsid w:val="002826C2"/>
    <w:rsid w:val="00283449"/>
    <w:rsid w:val="002841E5"/>
    <w:rsid w:val="00284444"/>
    <w:rsid w:val="00285459"/>
    <w:rsid w:val="00291C61"/>
    <w:rsid w:val="00292815"/>
    <w:rsid w:val="00292F8B"/>
    <w:rsid w:val="002943DA"/>
    <w:rsid w:val="002948E3"/>
    <w:rsid w:val="00295661"/>
    <w:rsid w:val="002A113E"/>
    <w:rsid w:val="002A3214"/>
    <w:rsid w:val="002A4928"/>
    <w:rsid w:val="002A5302"/>
    <w:rsid w:val="002A5928"/>
    <w:rsid w:val="002A60EF"/>
    <w:rsid w:val="002A6364"/>
    <w:rsid w:val="002A6B81"/>
    <w:rsid w:val="002A76D8"/>
    <w:rsid w:val="002B116A"/>
    <w:rsid w:val="002B1DD4"/>
    <w:rsid w:val="002B20F1"/>
    <w:rsid w:val="002B3A01"/>
    <w:rsid w:val="002B42E3"/>
    <w:rsid w:val="002B4471"/>
    <w:rsid w:val="002B4A12"/>
    <w:rsid w:val="002B6A2D"/>
    <w:rsid w:val="002B6AB5"/>
    <w:rsid w:val="002B701A"/>
    <w:rsid w:val="002C0264"/>
    <w:rsid w:val="002C03A5"/>
    <w:rsid w:val="002C142F"/>
    <w:rsid w:val="002C26C7"/>
    <w:rsid w:val="002C6732"/>
    <w:rsid w:val="002D164D"/>
    <w:rsid w:val="002D4371"/>
    <w:rsid w:val="002D4A71"/>
    <w:rsid w:val="002D4B26"/>
    <w:rsid w:val="002D6FDB"/>
    <w:rsid w:val="002D7EBE"/>
    <w:rsid w:val="002E39C8"/>
    <w:rsid w:val="002E6657"/>
    <w:rsid w:val="002E7362"/>
    <w:rsid w:val="002F12F3"/>
    <w:rsid w:val="002F291D"/>
    <w:rsid w:val="002F41B5"/>
    <w:rsid w:val="002F44B5"/>
    <w:rsid w:val="0030255C"/>
    <w:rsid w:val="00307BB9"/>
    <w:rsid w:val="003101D1"/>
    <w:rsid w:val="00310EC3"/>
    <w:rsid w:val="003125D6"/>
    <w:rsid w:val="00315E18"/>
    <w:rsid w:val="003166A8"/>
    <w:rsid w:val="00321609"/>
    <w:rsid w:val="003219AD"/>
    <w:rsid w:val="003221F8"/>
    <w:rsid w:val="00323238"/>
    <w:rsid w:val="003239E4"/>
    <w:rsid w:val="00324ABB"/>
    <w:rsid w:val="00327CB1"/>
    <w:rsid w:val="0034111A"/>
    <w:rsid w:val="0034224D"/>
    <w:rsid w:val="003433BA"/>
    <w:rsid w:val="00344D2E"/>
    <w:rsid w:val="00345B08"/>
    <w:rsid w:val="00346FAA"/>
    <w:rsid w:val="00351CA5"/>
    <w:rsid w:val="003522C6"/>
    <w:rsid w:val="00352929"/>
    <w:rsid w:val="00354AAB"/>
    <w:rsid w:val="0035608B"/>
    <w:rsid w:val="003577B5"/>
    <w:rsid w:val="00360A6C"/>
    <w:rsid w:val="003616F5"/>
    <w:rsid w:val="00362511"/>
    <w:rsid w:val="00362CE4"/>
    <w:rsid w:val="003636DE"/>
    <w:rsid w:val="003639DE"/>
    <w:rsid w:val="00364114"/>
    <w:rsid w:val="0036412F"/>
    <w:rsid w:val="00364350"/>
    <w:rsid w:val="00366E72"/>
    <w:rsid w:val="00372790"/>
    <w:rsid w:val="003744A7"/>
    <w:rsid w:val="003751D1"/>
    <w:rsid w:val="0038032F"/>
    <w:rsid w:val="003814E2"/>
    <w:rsid w:val="00383B85"/>
    <w:rsid w:val="00386E03"/>
    <w:rsid w:val="003923C5"/>
    <w:rsid w:val="00395343"/>
    <w:rsid w:val="00395BAB"/>
    <w:rsid w:val="00396300"/>
    <w:rsid w:val="00396B85"/>
    <w:rsid w:val="003A3E19"/>
    <w:rsid w:val="003A4FFE"/>
    <w:rsid w:val="003A63C9"/>
    <w:rsid w:val="003A71C8"/>
    <w:rsid w:val="003B16CA"/>
    <w:rsid w:val="003C063E"/>
    <w:rsid w:val="003C13AA"/>
    <w:rsid w:val="003C191C"/>
    <w:rsid w:val="003C23DE"/>
    <w:rsid w:val="003C23F8"/>
    <w:rsid w:val="003C4339"/>
    <w:rsid w:val="003D3CEA"/>
    <w:rsid w:val="003E0228"/>
    <w:rsid w:val="003E0426"/>
    <w:rsid w:val="003E052E"/>
    <w:rsid w:val="003E0C7F"/>
    <w:rsid w:val="003E12D7"/>
    <w:rsid w:val="003E1617"/>
    <w:rsid w:val="003E2CE0"/>
    <w:rsid w:val="003E5A96"/>
    <w:rsid w:val="003E5BC9"/>
    <w:rsid w:val="003E5CB8"/>
    <w:rsid w:val="003E77E2"/>
    <w:rsid w:val="003F018E"/>
    <w:rsid w:val="003F05F8"/>
    <w:rsid w:val="003F39E5"/>
    <w:rsid w:val="003F3F09"/>
    <w:rsid w:val="003F4E24"/>
    <w:rsid w:val="00401254"/>
    <w:rsid w:val="00402458"/>
    <w:rsid w:val="00404050"/>
    <w:rsid w:val="00404BA4"/>
    <w:rsid w:val="0040535A"/>
    <w:rsid w:val="00410544"/>
    <w:rsid w:val="0041124E"/>
    <w:rsid w:val="00411B5F"/>
    <w:rsid w:val="00411D41"/>
    <w:rsid w:val="00413561"/>
    <w:rsid w:val="00413BF6"/>
    <w:rsid w:val="0041422E"/>
    <w:rsid w:val="0041542D"/>
    <w:rsid w:val="004155FC"/>
    <w:rsid w:val="00415770"/>
    <w:rsid w:val="00417D3D"/>
    <w:rsid w:val="00420EC9"/>
    <w:rsid w:val="00423796"/>
    <w:rsid w:val="0042688C"/>
    <w:rsid w:val="0042704B"/>
    <w:rsid w:val="004337EE"/>
    <w:rsid w:val="004353EF"/>
    <w:rsid w:val="0043683F"/>
    <w:rsid w:val="004415A3"/>
    <w:rsid w:val="004430AB"/>
    <w:rsid w:val="0044599C"/>
    <w:rsid w:val="00447348"/>
    <w:rsid w:val="00447E41"/>
    <w:rsid w:val="004510E4"/>
    <w:rsid w:val="00451EDF"/>
    <w:rsid w:val="00457B3F"/>
    <w:rsid w:val="00460447"/>
    <w:rsid w:val="00461396"/>
    <w:rsid w:val="004614A2"/>
    <w:rsid w:val="004640C5"/>
    <w:rsid w:val="00464C81"/>
    <w:rsid w:val="00465501"/>
    <w:rsid w:val="00467557"/>
    <w:rsid w:val="00467994"/>
    <w:rsid w:val="00473384"/>
    <w:rsid w:val="00473463"/>
    <w:rsid w:val="00473629"/>
    <w:rsid w:val="00473F2E"/>
    <w:rsid w:val="004768BF"/>
    <w:rsid w:val="00477C62"/>
    <w:rsid w:val="00477E26"/>
    <w:rsid w:val="00480F5E"/>
    <w:rsid w:val="00481750"/>
    <w:rsid w:val="00481A5C"/>
    <w:rsid w:val="00481FB0"/>
    <w:rsid w:val="00483C1F"/>
    <w:rsid w:val="00485149"/>
    <w:rsid w:val="00486981"/>
    <w:rsid w:val="00486DDD"/>
    <w:rsid w:val="004919EA"/>
    <w:rsid w:val="004946FD"/>
    <w:rsid w:val="00494976"/>
    <w:rsid w:val="00495273"/>
    <w:rsid w:val="00495372"/>
    <w:rsid w:val="00495F8E"/>
    <w:rsid w:val="0049791B"/>
    <w:rsid w:val="004A13B9"/>
    <w:rsid w:val="004A1971"/>
    <w:rsid w:val="004A2861"/>
    <w:rsid w:val="004A2878"/>
    <w:rsid w:val="004A7682"/>
    <w:rsid w:val="004B1F7E"/>
    <w:rsid w:val="004B327C"/>
    <w:rsid w:val="004B7F24"/>
    <w:rsid w:val="004C22D7"/>
    <w:rsid w:val="004C3E17"/>
    <w:rsid w:val="004C52E7"/>
    <w:rsid w:val="004D05E2"/>
    <w:rsid w:val="004D1A45"/>
    <w:rsid w:val="004D27F2"/>
    <w:rsid w:val="004D411A"/>
    <w:rsid w:val="004D4F7F"/>
    <w:rsid w:val="004D74D7"/>
    <w:rsid w:val="004D76C2"/>
    <w:rsid w:val="004E3AA8"/>
    <w:rsid w:val="004E3F51"/>
    <w:rsid w:val="004E45C0"/>
    <w:rsid w:val="004E7325"/>
    <w:rsid w:val="004F04A1"/>
    <w:rsid w:val="004F117A"/>
    <w:rsid w:val="004F1E7E"/>
    <w:rsid w:val="004F4E37"/>
    <w:rsid w:val="004F58AF"/>
    <w:rsid w:val="004F592D"/>
    <w:rsid w:val="004F5A8F"/>
    <w:rsid w:val="004F5CB5"/>
    <w:rsid w:val="004F64C7"/>
    <w:rsid w:val="004F67D2"/>
    <w:rsid w:val="004F769B"/>
    <w:rsid w:val="004F7C2D"/>
    <w:rsid w:val="005003CA"/>
    <w:rsid w:val="00500667"/>
    <w:rsid w:val="00502C68"/>
    <w:rsid w:val="00502CE3"/>
    <w:rsid w:val="00505A6E"/>
    <w:rsid w:val="00507B21"/>
    <w:rsid w:val="00507F9D"/>
    <w:rsid w:val="005101C2"/>
    <w:rsid w:val="005112FE"/>
    <w:rsid w:val="00513645"/>
    <w:rsid w:val="00513BE8"/>
    <w:rsid w:val="00514DDA"/>
    <w:rsid w:val="00515A42"/>
    <w:rsid w:val="0051611F"/>
    <w:rsid w:val="005167F3"/>
    <w:rsid w:val="005179D4"/>
    <w:rsid w:val="00521110"/>
    <w:rsid w:val="00527025"/>
    <w:rsid w:val="00527D3C"/>
    <w:rsid w:val="00527F77"/>
    <w:rsid w:val="00531E40"/>
    <w:rsid w:val="005331F4"/>
    <w:rsid w:val="00534098"/>
    <w:rsid w:val="005344E3"/>
    <w:rsid w:val="00534F3A"/>
    <w:rsid w:val="005363CF"/>
    <w:rsid w:val="00537815"/>
    <w:rsid w:val="00541D4D"/>
    <w:rsid w:val="00541F63"/>
    <w:rsid w:val="00542E25"/>
    <w:rsid w:val="005430AB"/>
    <w:rsid w:val="00543803"/>
    <w:rsid w:val="00543CC7"/>
    <w:rsid w:val="00543E83"/>
    <w:rsid w:val="005449F7"/>
    <w:rsid w:val="005474D7"/>
    <w:rsid w:val="0055067B"/>
    <w:rsid w:val="00553CCF"/>
    <w:rsid w:val="00553D87"/>
    <w:rsid w:val="00556258"/>
    <w:rsid w:val="005564E6"/>
    <w:rsid w:val="00556B34"/>
    <w:rsid w:val="00556C20"/>
    <w:rsid w:val="0056035B"/>
    <w:rsid w:val="00560DB5"/>
    <w:rsid w:val="005618FD"/>
    <w:rsid w:val="005635BA"/>
    <w:rsid w:val="00565DDC"/>
    <w:rsid w:val="00566B46"/>
    <w:rsid w:val="005710B1"/>
    <w:rsid w:val="00573509"/>
    <w:rsid w:val="00575721"/>
    <w:rsid w:val="005770E9"/>
    <w:rsid w:val="00577741"/>
    <w:rsid w:val="0058104F"/>
    <w:rsid w:val="00581592"/>
    <w:rsid w:val="005822CE"/>
    <w:rsid w:val="00582A69"/>
    <w:rsid w:val="00584F68"/>
    <w:rsid w:val="00585ED5"/>
    <w:rsid w:val="0059401A"/>
    <w:rsid w:val="005941FF"/>
    <w:rsid w:val="0059439E"/>
    <w:rsid w:val="005A0626"/>
    <w:rsid w:val="005A3D9B"/>
    <w:rsid w:val="005B1C40"/>
    <w:rsid w:val="005B2282"/>
    <w:rsid w:val="005B26E9"/>
    <w:rsid w:val="005C0F54"/>
    <w:rsid w:val="005C1CED"/>
    <w:rsid w:val="005C574E"/>
    <w:rsid w:val="005D0053"/>
    <w:rsid w:val="005D0727"/>
    <w:rsid w:val="005D2623"/>
    <w:rsid w:val="005D264E"/>
    <w:rsid w:val="005D2FAF"/>
    <w:rsid w:val="005D5C91"/>
    <w:rsid w:val="005D6200"/>
    <w:rsid w:val="005D7652"/>
    <w:rsid w:val="005E073E"/>
    <w:rsid w:val="005E135F"/>
    <w:rsid w:val="005E3947"/>
    <w:rsid w:val="005E67FC"/>
    <w:rsid w:val="005F1674"/>
    <w:rsid w:val="005F1760"/>
    <w:rsid w:val="005F44B9"/>
    <w:rsid w:val="005F4C16"/>
    <w:rsid w:val="006042C9"/>
    <w:rsid w:val="00604378"/>
    <w:rsid w:val="006079A2"/>
    <w:rsid w:val="00611DA9"/>
    <w:rsid w:val="00613175"/>
    <w:rsid w:val="006144A0"/>
    <w:rsid w:val="00616F57"/>
    <w:rsid w:val="00620F19"/>
    <w:rsid w:val="00623DDE"/>
    <w:rsid w:val="006254E0"/>
    <w:rsid w:val="00627CDD"/>
    <w:rsid w:val="00633780"/>
    <w:rsid w:val="00634DA7"/>
    <w:rsid w:val="00637839"/>
    <w:rsid w:val="006412F6"/>
    <w:rsid w:val="00644020"/>
    <w:rsid w:val="00644A55"/>
    <w:rsid w:val="00647293"/>
    <w:rsid w:val="0065055A"/>
    <w:rsid w:val="00650F18"/>
    <w:rsid w:val="006511DE"/>
    <w:rsid w:val="006546D0"/>
    <w:rsid w:val="00655389"/>
    <w:rsid w:val="00656BEC"/>
    <w:rsid w:val="00656E4A"/>
    <w:rsid w:val="0066040F"/>
    <w:rsid w:val="006608F2"/>
    <w:rsid w:val="00661F2D"/>
    <w:rsid w:val="0066255B"/>
    <w:rsid w:val="00662F39"/>
    <w:rsid w:val="006648C7"/>
    <w:rsid w:val="00670BBA"/>
    <w:rsid w:val="00670D85"/>
    <w:rsid w:val="00670E2C"/>
    <w:rsid w:val="006719F7"/>
    <w:rsid w:val="0067317F"/>
    <w:rsid w:val="00674FC4"/>
    <w:rsid w:val="0067620D"/>
    <w:rsid w:val="00676C90"/>
    <w:rsid w:val="00676ECA"/>
    <w:rsid w:val="00677252"/>
    <w:rsid w:val="006774A4"/>
    <w:rsid w:val="00677A1F"/>
    <w:rsid w:val="006818F8"/>
    <w:rsid w:val="006841EE"/>
    <w:rsid w:val="00684279"/>
    <w:rsid w:val="00684FDB"/>
    <w:rsid w:val="00685FBA"/>
    <w:rsid w:val="00687CA4"/>
    <w:rsid w:val="00690391"/>
    <w:rsid w:val="00690A3F"/>
    <w:rsid w:val="0069101E"/>
    <w:rsid w:val="006950F7"/>
    <w:rsid w:val="00696F10"/>
    <w:rsid w:val="006A3717"/>
    <w:rsid w:val="006A38E3"/>
    <w:rsid w:val="006A7234"/>
    <w:rsid w:val="006B15AC"/>
    <w:rsid w:val="006B232C"/>
    <w:rsid w:val="006B4670"/>
    <w:rsid w:val="006B51EA"/>
    <w:rsid w:val="006B5FF7"/>
    <w:rsid w:val="006B7AB2"/>
    <w:rsid w:val="006C0EC7"/>
    <w:rsid w:val="006C337F"/>
    <w:rsid w:val="006C3919"/>
    <w:rsid w:val="006C40E2"/>
    <w:rsid w:val="006C41FB"/>
    <w:rsid w:val="006C4240"/>
    <w:rsid w:val="006C43FE"/>
    <w:rsid w:val="006C640E"/>
    <w:rsid w:val="006D15E4"/>
    <w:rsid w:val="006D16AF"/>
    <w:rsid w:val="006D1946"/>
    <w:rsid w:val="006D399A"/>
    <w:rsid w:val="006D3D3F"/>
    <w:rsid w:val="006D3FE5"/>
    <w:rsid w:val="006D4B2C"/>
    <w:rsid w:val="006D57B8"/>
    <w:rsid w:val="006D5C0C"/>
    <w:rsid w:val="006D75A9"/>
    <w:rsid w:val="006E2B69"/>
    <w:rsid w:val="006E2ECB"/>
    <w:rsid w:val="006E38C1"/>
    <w:rsid w:val="006E727D"/>
    <w:rsid w:val="006E7C83"/>
    <w:rsid w:val="006F48A4"/>
    <w:rsid w:val="006F49BD"/>
    <w:rsid w:val="006F571E"/>
    <w:rsid w:val="007055B5"/>
    <w:rsid w:val="00705BC8"/>
    <w:rsid w:val="007062C2"/>
    <w:rsid w:val="0070772F"/>
    <w:rsid w:val="007130B8"/>
    <w:rsid w:val="0071328E"/>
    <w:rsid w:val="00715F48"/>
    <w:rsid w:val="00715F93"/>
    <w:rsid w:val="00715FA4"/>
    <w:rsid w:val="00717681"/>
    <w:rsid w:val="00724C9E"/>
    <w:rsid w:val="00724FBF"/>
    <w:rsid w:val="0072553B"/>
    <w:rsid w:val="00725A4A"/>
    <w:rsid w:val="0072638B"/>
    <w:rsid w:val="00727350"/>
    <w:rsid w:val="00730466"/>
    <w:rsid w:val="00731936"/>
    <w:rsid w:val="007319FE"/>
    <w:rsid w:val="00731C47"/>
    <w:rsid w:val="007327F6"/>
    <w:rsid w:val="007360FB"/>
    <w:rsid w:val="0073615E"/>
    <w:rsid w:val="00736A81"/>
    <w:rsid w:val="00736B7F"/>
    <w:rsid w:val="007370DE"/>
    <w:rsid w:val="0074085D"/>
    <w:rsid w:val="00741B3E"/>
    <w:rsid w:val="0074277C"/>
    <w:rsid w:val="00742B85"/>
    <w:rsid w:val="00742CD9"/>
    <w:rsid w:val="0074504F"/>
    <w:rsid w:val="00745518"/>
    <w:rsid w:val="0074732D"/>
    <w:rsid w:val="00747DA4"/>
    <w:rsid w:val="007524F6"/>
    <w:rsid w:val="00754032"/>
    <w:rsid w:val="00754599"/>
    <w:rsid w:val="0075513F"/>
    <w:rsid w:val="00755351"/>
    <w:rsid w:val="007553EC"/>
    <w:rsid w:val="0076240B"/>
    <w:rsid w:val="00762C16"/>
    <w:rsid w:val="007630D7"/>
    <w:rsid w:val="00764F0F"/>
    <w:rsid w:val="00765149"/>
    <w:rsid w:val="007659E2"/>
    <w:rsid w:val="0076611B"/>
    <w:rsid w:val="0076675B"/>
    <w:rsid w:val="00767377"/>
    <w:rsid w:val="00767EE7"/>
    <w:rsid w:val="0077035F"/>
    <w:rsid w:val="00775338"/>
    <w:rsid w:val="00776DD5"/>
    <w:rsid w:val="00783A28"/>
    <w:rsid w:val="00783E34"/>
    <w:rsid w:val="00784DD4"/>
    <w:rsid w:val="007857CE"/>
    <w:rsid w:val="00790370"/>
    <w:rsid w:val="007903E8"/>
    <w:rsid w:val="00790DB9"/>
    <w:rsid w:val="00791E59"/>
    <w:rsid w:val="0079321A"/>
    <w:rsid w:val="00793E4D"/>
    <w:rsid w:val="007963CB"/>
    <w:rsid w:val="007A3295"/>
    <w:rsid w:val="007A63E2"/>
    <w:rsid w:val="007A70E0"/>
    <w:rsid w:val="007A7608"/>
    <w:rsid w:val="007A7D45"/>
    <w:rsid w:val="007A7FB3"/>
    <w:rsid w:val="007B0C8C"/>
    <w:rsid w:val="007B262E"/>
    <w:rsid w:val="007B2F32"/>
    <w:rsid w:val="007B4136"/>
    <w:rsid w:val="007B5E7F"/>
    <w:rsid w:val="007B7055"/>
    <w:rsid w:val="007C0929"/>
    <w:rsid w:val="007C1425"/>
    <w:rsid w:val="007C1ABC"/>
    <w:rsid w:val="007C2B31"/>
    <w:rsid w:val="007C2F75"/>
    <w:rsid w:val="007C590C"/>
    <w:rsid w:val="007C5944"/>
    <w:rsid w:val="007C71B7"/>
    <w:rsid w:val="007D0320"/>
    <w:rsid w:val="007D3308"/>
    <w:rsid w:val="007D523C"/>
    <w:rsid w:val="007D7A30"/>
    <w:rsid w:val="007E1414"/>
    <w:rsid w:val="007E3803"/>
    <w:rsid w:val="007E7A8A"/>
    <w:rsid w:val="007F30DA"/>
    <w:rsid w:val="007F5B40"/>
    <w:rsid w:val="007F7CDF"/>
    <w:rsid w:val="0080135E"/>
    <w:rsid w:val="0080525F"/>
    <w:rsid w:val="0080703E"/>
    <w:rsid w:val="008074F3"/>
    <w:rsid w:val="00812A42"/>
    <w:rsid w:val="00812EDA"/>
    <w:rsid w:val="00815EA3"/>
    <w:rsid w:val="0081704A"/>
    <w:rsid w:val="00820D54"/>
    <w:rsid w:val="00820E8E"/>
    <w:rsid w:val="00820EA2"/>
    <w:rsid w:val="00821342"/>
    <w:rsid w:val="0082189B"/>
    <w:rsid w:val="00821C1A"/>
    <w:rsid w:val="008229B4"/>
    <w:rsid w:val="00824BE8"/>
    <w:rsid w:val="00827EAE"/>
    <w:rsid w:val="008303D1"/>
    <w:rsid w:val="00830698"/>
    <w:rsid w:val="00832A1A"/>
    <w:rsid w:val="00832BC1"/>
    <w:rsid w:val="00834510"/>
    <w:rsid w:val="008357CC"/>
    <w:rsid w:val="00836AB1"/>
    <w:rsid w:val="00843797"/>
    <w:rsid w:val="00846677"/>
    <w:rsid w:val="0084729F"/>
    <w:rsid w:val="00847614"/>
    <w:rsid w:val="00852C79"/>
    <w:rsid w:val="008535BB"/>
    <w:rsid w:val="008535C6"/>
    <w:rsid w:val="00853BFF"/>
    <w:rsid w:val="00854AD2"/>
    <w:rsid w:val="00854D3E"/>
    <w:rsid w:val="00854E21"/>
    <w:rsid w:val="0085591D"/>
    <w:rsid w:val="008574DB"/>
    <w:rsid w:val="008576DD"/>
    <w:rsid w:val="008601B5"/>
    <w:rsid w:val="00860B00"/>
    <w:rsid w:val="008611DA"/>
    <w:rsid w:val="008614EB"/>
    <w:rsid w:val="00862C9F"/>
    <w:rsid w:val="00864AE4"/>
    <w:rsid w:val="00864F0F"/>
    <w:rsid w:val="0086612C"/>
    <w:rsid w:val="008662C6"/>
    <w:rsid w:val="00866C24"/>
    <w:rsid w:val="008723DC"/>
    <w:rsid w:val="00873FF4"/>
    <w:rsid w:val="00874493"/>
    <w:rsid w:val="00877726"/>
    <w:rsid w:val="00877F78"/>
    <w:rsid w:val="00880D92"/>
    <w:rsid w:val="00881439"/>
    <w:rsid w:val="00882062"/>
    <w:rsid w:val="0088217B"/>
    <w:rsid w:val="008832F0"/>
    <w:rsid w:val="00883B3A"/>
    <w:rsid w:val="00884C75"/>
    <w:rsid w:val="00885287"/>
    <w:rsid w:val="0088530C"/>
    <w:rsid w:val="00886112"/>
    <w:rsid w:val="008869C0"/>
    <w:rsid w:val="00886FD3"/>
    <w:rsid w:val="008872FA"/>
    <w:rsid w:val="0089097F"/>
    <w:rsid w:val="00890A8D"/>
    <w:rsid w:val="00890BC8"/>
    <w:rsid w:val="00890D9B"/>
    <w:rsid w:val="008911AE"/>
    <w:rsid w:val="008942C6"/>
    <w:rsid w:val="0089477B"/>
    <w:rsid w:val="00894D0A"/>
    <w:rsid w:val="00896ACF"/>
    <w:rsid w:val="00897656"/>
    <w:rsid w:val="0089788B"/>
    <w:rsid w:val="00897D14"/>
    <w:rsid w:val="008A1DF2"/>
    <w:rsid w:val="008A240A"/>
    <w:rsid w:val="008A244C"/>
    <w:rsid w:val="008A2F0D"/>
    <w:rsid w:val="008A31C4"/>
    <w:rsid w:val="008A598E"/>
    <w:rsid w:val="008A640E"/>
    <w:rsid w:val="008A6881"/>
    <w:rsid w:val="008B2B5D"/>
    <w:rsid w:val="008B2C5E"/>
    <w:rsid w:val="008B76DA"/>
    <w:rsid w:val="008C1439"/>
    <w:rsid w:val="008C1D3E"/>
    <w:rsid w:val="008C2175"/>
    <w:rsid w:val="008C2A24"/>
    <w:rsid w:val="008C3891"/>
    <w:rsid w:val="008C48BC"/>
    <w:rsid w:val="008D387D"/>
    <w:rsid w:val="008D42BE"/>
    <w:rsid w:val="008D4B4F"/>
    <w:rsid w:val="008D5A8C"/>
    <w:rsid w:val="008D75A4"/>
    <w:rsid w:val="008E1450"/>
    <w:rsid w:val="008E1C98"/>
    <w:rsid w:val="008E1F62"/>
    <w:rsid w:val="008E1FFF"/>
    <w:rsid w:val="008E3C4A"/>
    <w:rsid w:val="008E4723"/>
    <w:rsid w:val="008E7351"/>
    <w:rsid w:val="008F0120"/>
    <w:rsid w:val="008F4717"/>
    <w:rsid w:val="008F480E"/>
    <w:rsid w:val="008F560C"/>
    <w:rsid w:val="008F5AF3"/>
    <w:rsid w:val="008F7720"/>
    <w:rsid w:val="008F7BDC"/>
    <w:rsid w:val="008F7C9D"/>
    <w:rsid w:val="009001D2"/>
    <w:rsid w:val="0090057A"/>
    <w:rsid w:val="00900DAD"/>
    <w:rsid w:val="00900F30"/>
    <w:rsid w:val="00901BBA"/>
    <w:rsid w:val="00901F69"/>
    <w:rsid w:val="00902011"/>
    <w:rsid w:val="0090268A"/>
    <w:rsid w:val="00902CB6"/>
    <w:rsid w:val="0090344B"/>
    <w:rsid w:val="00903FD4"/>
    <w:rsid w:val="009048D9"/>
    <w:rsid w:val="00904E67"/>
    <w:rsid w:val="00905FE1"/>
    <w:rsid w:val="0090660A"/>
    <w:rsid w:val="00906DFD"/>
    <w:rsid w:val="0090750A"/>
    <w:rsid w:val="00911C6F"/>
    <w:rsid w:val="00912695"/>
    <w:rsid w:val="00912BAA"/>
    <w:rsid w:val="00914AAF"/>
    <w:rsid w:val="00914C69"/>
    <w:rsid w:val="0091564D"/>
    <w:rsid w:val="009158A2"/>
    <w:rsid w:val="009160F9"/>
    <w:rsid w:val="00916728"/>
    <w:rsid w:val="00920755"/>
    <w:rsid w:val="00922357"/>
    <w:rsid w:val="009229C7"/>
    <w:rsid w:val="00925439"/>
    <w:rsid w:val="00926750"/>
    <w:rsid w:val="00927A29"/>
    <w:rsid w:val="009312D7"/>
    <w:rsid w:val="0093181D"/>
    <w:rsid w:val="0094186A"/>
    <w:rsid w:val="00941C25"/>
    <w:rsid w:val="00942481"/>
    <w:rsid w:val="00943D0A"/>
    <w:rsid w:val="00944CE0"/>
    <w:rsid w:val="00945176"/>
    <w:rsid w:val="0094565C"/>
    <w:rsid w:val="00947787"/>
    <w:rsid w:val="00951934"/>
    <w:rsid w:val="009550E9"/>
    <w:rsid w:val="00955306"/>
    <w:rsid w:val="00955C97"/>
    <w:rsid w:val="0095692C"/>
    <w:rsid w:val="00956DE1"/>
    <w:rsid w:val="00960D44"/>
    <w:rsid w:val="009654A8"/>
    <w:rsid w:val="0096748D"/>
    <w:rsid w:val="00967D48"/>
    <w:rsid w:val="00971D61"/>
    <w:rsid w:val="00972DEE"/>
    <w:rsid w:val="00973133"/>
    <w:rsid w:val="00973E53"/>
    <w:rsid w:val="00974421"/>
    <w:rsid w:val="00976820"/>
    <w:rsid w:val="00981FB5"/>
    <w:rsid w:val="00986257"/>
    <w:rsid w:val="00986A42"/>
    <w:rsid w:val="00986FD3"/>
    <w:rsid w:val="00987496"/>
    <w:rsid w:val="009879C4"/>
    <w:rsid w:val="00987F2F"/>
    <w:rsid w:val="009900A4"/>
    <w:rsid w:val="009920A7"/>
    <w:rsid w:val="00992A31"/>
    <w:rsid w:val="00992C3C"/>
    <w:rsid w:val="00995452"/>
    <w:rsid w:val="0099755C"/>
    <w:rsid w:val="009A0F05"/>
    <w:rsid w:val="009A1E96"/>
    <w:rsid w:val="009A1F80"/>
    <w:rsid w:val="009A2F2D"/>
    <w:rsid w:val="009A2FDD"/>
    <w:rsid w:val="009A6DD8"/>
    <w:rsid w:val="009B114B"/>
    <w:rsid w:val="009B5D80"/>
    <w:rsid w:val="009B602E"/>
    <w:rsid w:val="009B6A13"/>
    <w:rsid w:val="009C11AC"/>
    <w:rsid w:val="009C231D"/>
    <w:rsid w:val="009C2431"/>
    <w:rsid w:val="009C5CC8"/>
    <w:rsid w:val="009C6A84"/>
    <w:rsid w:val="009C7E07"/>
    <w:rsid w:val="009D2C1A"/>
    <w:rsid w:val="009D3F5C"/>
    <w:rsid w:val="009D498B"/>
    <w:rsid w:val="009D4B8D"/>
    <w:rsid w:val="009D50BF"/>
    <w:rsid w:val="009D6227"/>
    <w:rsid w:val="009D6809"/>
    <w:rsid w:val="009D77AC"/>
    <w:rsid w:val="009D7AA5"/>
    <w:rsid w:val="009E0097"/>
    <w:rsid w:val="009E0DAA"/>
    <w:rsid w:val="009E3533"/>
    <w:rsid w:val="009E548E"/>
    <w:rsid w:val="009E62DB"/>
    <w:rsid w:val="009F034B"/>
    <w:rsid w:val="009F28E7"/>
    <w:rsid w:val="009F3E78"/>
    <w:rsid w:val="009F40C9"/>
    <w:rsid w:val="009F454B"/>
    <w:rsid w:val="009F507D"/>
    <w:rsid w:val="00A022AE"/>
    <w:rsid w:val="00A037D7"/>
    <w:rsid w:val="00A040C1"/>
    <w:rsid w:val="00A06ED8"/>
    <w:rsid w:val="00A07AF0"/>
    <w:rsid w:val="00A14280"/>
    <w:rsid w:val="00A165E8"/>
    <w:rsid w:val="00A26B9A"/>
    <w:rsid w:val="00A27AC8"/>
    <w:rsid w:val="00A27F18"/>
    <w:rsid w:val="00A31CB4"/>
    <w:rsid w:val="00A33208"/>
    <w:rsid w:val="00A34CDB"/>
    <w:rsid w:val="00A353BA"/>
    <w:rsid w:val="00A4195C"/>
    <w:rsid w:val="00A41EE0"/>
    <w:rsid w:val="00A4224D"/>
    <w:rsid w:val="00A4391D"/>
    <w:rsid w:val="00A462F7"/>
    <w:rsid w:val="00A46DC5"/>
    <w:rsid w:val="00A47E02"/>
    <w:rsid w:val="00A503A4"/>
    <w:rsid w:val="00A5163F"/>
    <w:rsid w:val="00A5242B"/>
    <w:rsid w:val="00A52D8E"/>
    <w:rsid w:val="00A544AA"/>
    <w:rsid w:val="00A5592D"/>
    <w:rsid w:val="00A55AB3"/>
    <w:rsid w:val="00A56253"/>
    <w:rsid w:val="00A571AB"/>
    <w:rsid w:val="00A57CBA"/>
    <w:rsid w:val="00A57DC0"/>
    <w:rsid w:val="00A6035A"/>
    <w:rsid w:val="00A6156D"/>
    <w:rsid w:val="00A62860"/>
    <w:rsid w:val="00A64785"/>
    <w:rsid w:val="00A65253"/>
    <w:rsid w:val="00A66374"/>
    <w:rsid w:val="00A70066"/>
    <w:rsid w:val="00A70DF7"/>
    <w:rsid w:val="00A74283"/>
    <w:rsid w:val="00A74C67"/>
    <w:rsid w:val="00A75B68"/>
    <w:rsid w:val="00A812E2"/>
    <w:rsid w:val="00A83CC6"/>
    <w:rsid w:val="00A84148"/>
    <w:rsid w:val="00A84181"/>
    <w:rsid w:val="00A84CB4"/>
    <w:rsid w:val="00A84F7E"/>
    <w:rsid w:val="00A85E71"/>
    <w:rsid w:val="00A86863"/>
    <w:rsid w:val="00A8698A"/>
    <w:rsid w:val="00A86DD4"/>
    <w:rsid w:val="00A91220"/>
    <w:rsid w:val="00A91D5A"/>
    <w:rsid w:val="00A93122"/>
    <w:rsid w:val="00A937D5"/>
    <w:rsid w:val="00A93800"/>
    <w:rsid w:val="00A93BCC"/>
    <w:rsid w:val="00A94DE0"/>
    <w:rsid w:val="00A94EC0"/>
    <w:rsid w:val="00A9614B"/>
    <w:rsid w:val="00A96641"/>
    <w:rsid w:val="00A969C6"/>
    <w:rsid w:val="00A96C3A"/>
    <w:rsid w:val="00AA073B"/>
    <w:rsid w:val="00AA0DC3"/>
    <w:rsid w:val="00AA3C19"/>
    <w:rsid w:val="00AA6304"/>
    <w:rsid w:val="00AA6547"/>
    <w:rsid w:val="00AA658B"/>
    <w:rsid w:val="00AA6D2C"/>
    <w:rsid w:val="00AA7F50"/>
    <w:rsid w:val="00AB05F6"/>
    <w:rsid w:val="00AB1F50"/>
    <w:rsid w:val="00AB2125"/>
    <w:rsid w:val="00AB4427"/>
    <w:rsid w:val="00AB5FB1"/>
    <w:rsid w:val="00AB6CC0"/>
    <w:rsid w:val="00AC3737"/>
    <w:rsid w:val="00AC5A32"/>
    <w:rsid w:val="00AC5E1F"/>
    <w:rsid w:val="00AC7B50"/>
    <w:rsid w:val="00AD24EB"/>
    <w:rsid w:val="00AD571C"/>
    <w:rsid w:val="00AD5D08"/>
    <w:rsid w:val="00AD5F9D"/>
    <w:rsid w:val="00AD6851"/>
    <w:rsid w:val="00AD7D92"/>
    <w:rsid w:val="00AE1971"/>
    <w:rsid w:val="00AE2713"/>
    <w:rsid w:val="00AE394C"/>
    <w:rsid w:val="00AE3E07"/>
    <w:rsid w:val="00AE4471"/>
    <w:rsid w:val="00AF0E73"/>
    <w:rsid w:val="00AF3858"/>
    <w:rsid w:val="00AF73AE"/>
    <w:rsid w:val="00AF7A35"/>
    <w:rsid w:val="00B00CF3"/>
    <w:rsid w:val="00B01C80"/>
    <w:rsid w:val="00B03408"/>
    <w:rsid w:val="00B0399E"/>
    <w:rsid w:val="00B03BB1"/>
    <w:rsid w:val="00B05B0C"/>
    <w:rsid w:val="00B05B19"/>
    <w:rsid w:val="00B07E22"/>
    <w:rsid w:val="00B102DC"/>
    <w:rsid w:val="00B10D29"/>
    <w:rsid w:val="00B13349"/>
    <w:rsid w:val="00B13884"/>
    <w:rsid w:val="00B147F6"/>
    <w:rsid w:val="00B17010"/>
    <w:rsid w:val="00B21BCA"/>
    <w:rsid w:val="00B22015"/>
    <w:rsid w:val="00B22813"/>
    <w:rsid w:val="00B240B6"/>
    <w:rsid w:val="00B30B89"/>
    <w:rsid w:val="00B32D03"/>
    <w:rsid w:val="00B34F7C"/>
    <w:rsid w:val="00B35A66"/>
    <w:rsid w:val="00B35DC1"/>
    <w:rsid w:val="00B40E46"/>
    <w:rsid w:val="00B4249E"/>
    <w:rsid w:val="00B44E05"/>
    <w:rsid w:val="00B45193"/>
    <w:rsid w:val="00B46F3B"/>
    <w:rsid w:val="00B47F75"/>
    <w:rsid w:val="00B5091A"/>
    <w:rsid w:val="00B516CF"/>
    <w:rsid w:val="00B51E7A"/>
    <w:rsid w:val="00B53FA6"/>
    <w:rsid w:val="00B5599A"/>
    <w:rsid w:val="00B56272"/>
    <w:rsid w:val="00B56934"/>
    <w:rsid w:val="00B56E0B"/>
    <w:rsid w:val="00B6005D"/>
    <w:rsid w:val="00B62711"/>
    <w:rsid w:val="00B63001"/>
    <w:rsid w:val="00B645AA"/>
    <w:rsid w:val="00B652E4"/>
    <w:rsid w:val="00B65E1A"/>
    <w:rsid w:val="00B70005"/>
    <w:rsid w:val="00B707F7"/>
    <w:rsid w:val="00B708EC"/>
    <w:rsid w:val="00B70F50"/>
    <w:rsid w:val="00B724C1"/>
    <w:rsid w:val="00B73E21"/>
    <w:rsid w:val="00B73E4D"/>
    <w:rsid w:val="00B746B4"/>
    <w:rsid w:val="00B75406"/>
    <w:rsid w:val="00B80D42"/>
    <w:rsid w:val="00B80DAC"/>
    <w:rsid w:val="00B815F1"/>
    <w:rsid w:val="00B81971"/>
    <w:rsid w:val="00B839F0"/>
    <w:rsid w:val="00B87CAD"/>
    <w:rsid w:val="00B91221"/>
    <w:rsid w:val="00B9287F"/>
    <w:rsid w:val="00B93006"/>
    <w:rsid w:val="00B937E6"/>
    <w:rsid w:val="00B94433"/>
    <w:rsid w:val="00B96458"/>
    <w:rsid w:val="00BA043A"/>
    <w:rsid w:val="00BA1D5F"/>
    <w:rsid w:val="00BA1EB6"/>
    <w:rsid w:val="00BA4A03"/>
    <w:rsid w:val="00BA552C"/>
    <w:rsid w:val="00BA7770"/>
    <w:rsid w:val="00BB09A7"/>
    <w:rsid w:val="00BB24AD"/>
    <w:rsid w:val="00BB3145"/>
    <w:rsid w:val="00BB3D32"/>
    <w:rsid w:val="00BB43B5"/>
    <w:rsid w:val="00BB4AFA"/>
    <w:rsid w:val="00BB65A8"/>
    <w:rsid w:val="00BB7B5B"/>
    <w:rsid w:val="00BC067D"/>
    <w:rsid w:val="00BC1E96"/>
    <w:rsid w:val="00BC346D"/>
    <w:rsid w:val="00BC5B80"/>
    <w:rsid w:val="00BC5E27"/>
    <w:rsid w:val="00BC638C"/>
    <w:rsid w:val="00BC6C6C"/>
    <w:rsid w:val="00BC78E9"/>
    <w:rsid w:val="00BD2064"/>
    <w:rsid w:val="00BD26D6"/>
    <w:rsid w:val="00BD2B9D"/>
    <w:rsid w:val="00BD3451"/>
    <w:rsid w:val="00BD394A"/>
    <w:rsid w:val="00BD4547"/>
    <w:rsid w:val="00BD4D24"/>
    <w:rsid w:val="00BD5FAE"/>
    <w:rsid w:val="00BE1B11"/>
    <w:rsid w:val="00BE2458"/>
    <w:rsid w:val="00BE358F"/>
    <w:rsid w:val="00BE51DC"/>
    <w:rsid w:val="00BE6719"/>
    <w:rsid w:val="00BE6D42"/>
    <w:rsid w:val="00BF260E"/>
    <w:rsid w:val="00BF2F5C"/>
    <w:rsid w:val="00BF5133"/>
    <w:rsid w:val="00BF574B"/>
    <w:rsid w:val="00C03B24"/>
    <w:rsid w:val="00C0448A"/>
    <w:rsid w:val="00C04584"/>
    <w:rsid w:val="00C04D19"/>
    <w:rsid w:val="00C06006"/>
    <w:rsid w:val="00C10083"/>
    <w:rsid w:val="00C1077C"/>
    <w:rsid w:val="00C10F2E"/>
    <w:rsid w:val="00C12660"/>
    <w:rsid w:val="00C153C2"/>
    <w:rsid w:val="00C167FB"/>
    <w:rsid w:val="00C16E02"/>
    <w:rsid w:val="00C20980"/>
    <w:rsid w:val="00C21AE2"/>
    <w:rsid w:val="00C24AD1"/>
    <w:rsid w:val="00C25FA1"/>
    <w:rsid w:val="00C261EC"/>
    <w:rsid w:val="00C317B8"/>
    <w:rsid w:val="00C31C72"/>
    <w:rsid w:val="00C321FE"/>
    <w:rsid w:val="00C32868"/>
    <w:rsid w:val="00C33211"/>
    <w:rsid w:val="00C34414"/>
    <w:rsid w:val="00C364F8"/>
    <w:rsid w:val="00C365C6"/>
    <w:rsid w:val="00C4003A"/>
    <w:rsid w:val="00C4094B"/>
    <w:rsid w:val="00C41298"/>
    <w:rsid w:val="00C421F9"/>
    <w:rsid w:val="00C439C9"/>
    <w:rsid w:val="00C464B6"/>
    <w:rsid w:val="00C46C96"/>
    <w:rsid w:val="00C50054"/>
    <w:rsid w:val="00C529E2"/>
    <w:rsid w:val="00C53EE6"/>
    <w:rsid w:val="00C53EEB"/>
    <w:rsid w:val="00C54EF6"/>
    <w:rsid w:val="00C554BA"/>
    <w:rsid w:val="00C5699B"/>
    <w:rsid w:val="00C57182"/>
    <w:rsid w:val="00C6000C"/>
    <w:rsid w:val="00C61F63"/>
    <w:rsid w:val="00C620EC"/>
    <w:rsid w:val="00C6294C"/>
    <w:rsid w:val="00C640F1"/>
    <w:rsid w:val="00C6647E"/>
    <w:rsid w:val="00C66A7D"/>
    <w:rsid w:val="00C67340"/>
    <w:rsid w:val="00C704B1"/>
    <w:rsid w:val="00C71948"/>
    <w:rsid w:val="00C71A45"/>
    <w:rsid w:val="00C72DB9"/>
    <w:rsid w:val="00C75012"/>
    <w:rsid w:val="00C75697"/>
    <w:rsid w:val="00C80150"/>
    <w:rsid w:val="00C8361F"/>
    <w:rsid w:val="00C83AA3"/>
    <w:rsid w:val="00C83CB6"/>
    <w:rsid w:val="00C8441B"/>
    <w:rsid w:val="00C84538"/>
    <w:rsid w:val="00C866F9"/>
    <w:rsid w:val="00C87108"/>
    <w:rsid w:val="00C87510"/>
    <w:rsid w:val="00C87B97"/>
    <w:rsid w:val="00C9120F"/>
    <w:rsid w:val="00C91EF4"/>
    <w:rsid w:val="00C92CF1"/>
    <w:rsid w:val="00C93363"/>
    <w:rsid w:val="00C9759B"/>
    <w:rsid w:val="00CA060E"/>
    <w:rsid w:val="00CA0994"/>
    <w:rsid w:val="00CA1C07"/>
    <w:rsid w:val="00CA39BC"/>
    <w:rsid w:val="00CA3D09"/>
    <w:rsid w:val="00CA4015"/>
    <w:rsid w:val="00CA4777"/>
    <w:rsid w:val="00CB07BB"/>
    <w:rsid w:val="00CB1E02"/>
    <w:rsid w:val="00CB4368"/>
    <w:rsid w:val="00CB5C31"/>
    <w:rsid w:val="00CB61EF"/>
    <w:rsid w:val="00CB66B7"/>
    <w:rsid w:val="00CB6C34"/>
    <w:rsid w:val="00CB7270"/>
    <w:rsid w:val="00CC057B"/>
    <w:rsid w:val="00CC0625"/>
    <w:rsid w:val="00CC1390"/>
    <w:rsid w:val="00CC46D3"/>
    <w:rsid w:val="00CC4B5E"/>
    <w:rsid w:val="00CC5E8B"/>
    <w:rsid w:val="00CC5F81"/>
    <w:rsid w:val="00CC7B08"/>
    <w:rsid w:val="00CD108B"/>
    <w:rsid w:val="00CD1735"/>
    <w:rsid w:val="00CD1753"/>
    <w:rsid w:val="00CD2057"/>
    <w:rsid w:val="00CD33BC"/>
    <w:rsid w:val="00CE072C"/>
    <w:rsid w:val="00CE22D8"/>
    <w:rsid w:val="00CE2A95"/>
    <w:rsid w:val="00CE3C2C"/>
    <w:rsid w:val="00CF0493"/>
    <w:rsid w:val="00CF2049"/>
    <w:rsid w:val="00CF2D19"/>
    <w:rsid w:val="00CF5A87"/>
    <w:rsid w:val="00CF5B10"/>
    <w:rsid w:val="00CF5ECD"/>
    <w:rsid w:val="00CF7057"/>
    <w:rsid w:val="00D0001E"/>
    <w:rsid w:val="00D00C41"/>
    <w:rsid w:val="00D01924"/>
    <w:rsid w:val="00D01D66"/>
    <w:rsid w:val="00D03110"/>
    <w:rsid w:val="00D034EE"/>
    <w:rsid w:val="00D1180C"/>
    <w:rsid w:val="00D11F08"/>
    <w:rsid w:val="00D139AC"/>
    <w:rsid w:val="00D2006E"/>
    <w:rsid w:val="00D20601"/>
    <w:rsid w:val="00D22260"/>
    <w:rsid w:val="00D22E9B"/>
    <w:rsid w:val="00D23DC8"/>
    <w:rsid w:val="00D2411C"/>
    <w:rsid w:val="00D2511E"/>
    <w:rsid w:val="00D256F7"/>
    <w:rsid w:val="00D258A1"/>
    <w:rsid w:val="00D258FC"/>
    <w:rsid w:val="00D26048"/>
    <w:rsid w:val="00D26622"/>
    <w:rsid w:val="00D266B8"/>
    <w:rsid w:val="00D26AC3"/>
    <w:rsid w:val="00D30D1D"/>
    <w:rsid w:val="00D35296"/>
    <w:rsid w:val="00D3778B"/>
    <w:rsid w:val="00D37FCA"/>
    <w:rsid w:val="00D40084"/>
    <w:rsid w:val="00D406E7"/>
    <w:rsid w:val="00D4141A"/>
    <w:rsid w:val="00D41498"/>
    <w:rsid w:val="00D42B18"/>
    <w:rsid w:val="00D45EA5"/>
    <w:rsid w:val="00D4692E"/>
    <w:rsid w:val="00D46E05"/>
    <w:rsid w:val="00D509C5"/>
    <w:rsid w:val="00D50C7C"/>
    <w:rsid w:val="00D50FC3"/>
    <w:rsid w:val="00D515D2"/>
    <w:rsid w:val="00D52161"/>
    <w:rsid w:val="00D5502E"/>
    <w:rsid w:val="00D55ED9"/>
    <w:rsid w:val="00D56D5A"/>
    <w:rsid w:val="00D60952"/>
    <w:rsid w:val="00D6111D"/>
    <w:rsid w:val="00D64BDA"/>
    <w:rsid w:val="00D66A50"/>
    <w:rsid w:val="00D7228A"/>
    <w:rsid w:val="00D72885"/>
    <w:rsid w:val="00D72D1E"/>
    <w:rsid w:val="00D734E9"/>
    <w:rsid w:val="00D75523"/>
    <w:rsid w:val="00D7596F"/>
    <w:rsid w:val="00D759E3"/>
    <w:rsid w:val="00D76392"/>
    <w:rsid w:val="00D772D4"/>
    <w:rsid w:val="00D77F9F"/>
    <w:rsid w:val="00D81302"/>
    <w:rsid w:val="00D82A8C"/>
    <w:rsid w:val="00D84B04"/>
    <w:rsid w:val="00D84BD3"/>
    <w:rsid w:val="00D85F2B"/>
    <w:rsid w:val="00D90584"/>
    <w:rsid w:val="00D907B9"/>
    <w:rsid w:val="00D921DD"/>
    <w:rsid w:val="00D92230"/>
    <w:rsid w:val="00D92D3A"/>
    <w:rsid w:val="00D94744"/>
    <w:rsid w:val="00D9645E"/>
    <w:rsid w:val="00DA1C5D"/>
    <w:rsid w:val="00DA2C54"/>
    <w:rsid w:val="00DA2CA4"/>
    <w:rsid w:val="00DA4642"/>
    <w:rsid w:val="00DA5948"/>
    <w:rsid w:val="00DA5BDB"/>
    <w:rsid w:val="00DA65C9"/>
    <w:rsid w:val="00DB02ED"/>
    <w:rsid w:val="00DB031F"/>
    <w:rsid w:val="00DB0F71"/>
    <w:rsid w:val="00DB26B0"/>
    <w:rsid w:val="00DB2A85"/>
    <w:rsid w:val="00DB3ED7"/>
    <w:rsid w:val="00DB4159"/>
    <w:rsid w:val="00DB5493"/>
    <w:rsid w:val="00DB7F7E"/>
    <w:rsid w:val="00DC00E5"/>
    <w:rsid w:val="00DC10EC"/>
    <w:rsid w:val="00DC305E"/>
    <w:rsid w:val="00DC5EAF"/>
    <w:rsid w:val="00DC6727"/>
    <w:rsid w:val="00DC6C56"/>
    <w:rsid w:val="00DC7CA2"/>
    <w:rsid w:val="00DD1BDB"/>
    <w:rsid w:val="00DD233E"/>
    <w:rsid w:val="00DD2A59"/>
    <w:rsid w:val="00DD39CD"/>
    <w:rsid w:val="00DD5441"/>
    <w:rsid w:val="00DD7273"/>
    <w:rsid w:val="00DE0950"/>
    <w:rsid w:val="00DE20A1"/>
    <w:rsid w:val="00DE2E8B"/>
    <w:rsid w:val="00DE4380"/>
    <w:rsid w:val="00DE71C0"/>
    <w:rsid w:val="00DF1790"/>
    <w:rsid w:val="00DF1BCD"/>
    <w:rsid w:val="00DF26F2"/>
    <w:rsid w:val="00DF2AE6"/>
    <w:rsid w:val="00DF41A7"/>
    <w:rsid w:val="00DF675A"/>
    <w:rsid w:val="00DF6B43"/>
    <w:rsid w:val="00E00DF6"/>
    <w:rsid w:val="00E022AB"/>
    <w:rsid w:val="00E025A8"/>
    <w:rsid w:val="00E03240"/>
    <w:rsid w:val="00E05E92"/>
    <w:rsid w:val="00E103C1"/>
    <w:rsid w:val="00E152C5"/>
    <w:rsid w:val="00E20929"/>
    <w:rsid w:val="00E20B3F"/>
    <w:rsid w:val="00E228AE"/>
    <w:rsid w:val="00E22FE5"/>
    <w:rsid w:val="00E2435B"/>
    <w:rsid w:val="00E257FC"/>
    <w:rsid w:val="00E258F3"/>
    <w:rsid w:val="00E32B2C"/>
    <w:rsid w:val="00E34B70"/>
    <w:rsid w:val="00E3585D"/>
    <w:rsid w:val="00E35E23"/>
    <w:rsid w:val="00E369B6"/>
    <w:rsid w:val="00E4003F"/>
    <w:rsid w:val="00E407D4"/>
    <w:rsid w:val="00E41BC6"/>
    <w:rsid w:val="00E42DB7"/>
    <w:rsid w:val="00E43F72"/>
    <w:rsid w:val="00E44077"/>
    <w:rsid w:val="00E46666"/>
    <w:rsid w:val="00E479B0"/>
    <w:rsid w:val="00E51CA2"/>
    <w:rsid w:val="00E51DEE"/>
    <w:rsid w:val="00E535BB"/>
    <w:rsid w:val="00E55FCD"/>
    <w:rsid w:val="00E56D12"/>
    <w:rsid w:val="00E6098F"/>
    <w:rsid w:val="00E67674"/>
    <w:rsid w:val="00E71CA5"/>
    <w:rsid w:val="00E71EC8"/>
    <w:rsid w:val="00E72E76"/>
    <w:rsid w:val="00E7370A"/>
    <w:rsid w:val="00E753A7"/>
    <w:rsid w:val="00E7655E"/>
    <w:rsid w:val="00E767CD"/>
    <w:rsid w:val="00E77474"/>
    <w:rsid w:val="00E816A8"/>
    <w:rsid w:val="00E84244"/>
    <w:rsid w:val="00E90A63"/>
    <w:rsid w:val="00E90F14"/>
    <w:rsid w:val="00E92950"/>
    <w:rsid w:val="00E92D2A"/>
    <w:rsid w:val="00E935C3"/>
    <w:rsid w:val="00E94228"/>
    <w:rsid w:val="00E94995"/>
    <w:rsid w:val="00E95B0D"/>
    <w:rsid w:val="00E973F7"/>
    <w:rsid w:val="00E9743B"/>
    <w:rsid w:val="00EA0690"/>
    <w:rsid w:val="00EA0C40"/>
    <w:rsid w:val="00EA2912"/>
    <w:rsid w:val="00EA2F1D"/>
    <w:rsid w:val="00EA4FA7"/>
    <w:rsid w:val="00EA5A14"/>
    <w:rsid w:val="00EA795D"/>
    <w:rsid w:val="00EB1651"/>
    <w:rsid w:val="00EB28DE"/>
    <w:rsid w:val="00EB32E4"/>
    <w:rsid w:val="00EB55F4"/>
    <w:rsid w:val="00EB6BDD"/>
    <w:rsid w:val="00EB7E8E"/>
    <w:rsid w:val="00EC1103"/>
    <w:rsid w:val="00EC1305"/>
    <w:rsid w:val="00EC616C"/>
    <w:rsid w:val="00EC6A28"/>
    <w:rsid w:val="00EC6D01"/>
    <w:rsid w:val="00EC7E76"/>
    <w:rsid w:val="00ED11CA"/>
    <w:rsid w:val="00ED5273"/>
    <w:rsid w:val="00ED783C"/>
    <w:rsid w:val="00EE01A3"/>
    <w:rsid w:val="00EE1267"/>
    <w:rsid w:val="00EE1271"/>
    <w:rsid w:val="00EE285C"/>
    <w:rsid w:val="00EE3FC6"/>
    <w:rsid w:val="00EE45C9"/>
    <w:rsid w:val="00EE61EF"/>
    <w:rsid w:val="00EE7BC2"/>
    <w:rsid w:val="00EF0D4E"/>
    <w:rsid w:val="00EF0D7E"/>
    <w:rsid w:val="00EF15DD"/>
    <w:rsid w:val="00EF688C"/>
    <w:rsid w:val="00EF74AD"/>
    <w:rsid w:val="00EF77E3"/>
    <w:rsid w:val="00EF792B"/>
    <w:rsid w:val="00F00321"/>
    <w:rsid w:val="00F006C3"/>
    <w:rsid w:val="00F02912"/>
    <w:rsid w:val="00F03222"/>
    <w:rsid w:val="00F04FC0"/>
    <w:rsid w:val="00F0572E"/>
    <w:rsid w:val="00F06A3C"/>
    <w:rsid w:val="00F115BB"/>
    <w:rsid w:val="00F11995"/>
    <w:rsid w:val="00F13BA7"/>
    <w:rsid w:val="00F16E85"/>
    <w:rsid w:val="00F17985"/>
    <w:rsid w:val="00F20055"/>
    <w:rsid w:val="00F24943"/>
    <w:rsid w:val="00F25AA0"/>
    <w:rsid w:val="00F27BE1"/>
    <w:rsid w:val="00F31172"/>
    <w:rsid w:val="00F31E38"/>
    <w:rsid w:val="00F3245C"/>
    <w:rsid w:val="00F342DB"/>
    <w:rsid w:val="00F36C75"/>
    <w:rsid w:val="00F375E1"/>
    <w:rsid w:val="00F40443"/>
    <w:rsid w:val="00F4479D"/>
    <w:rsid w:val="00F44D25"/>
    <w:rsid w:val="00F44F88"/>
    <w:rsid w:val="00F51760"/>
    <w:rsid w:val="00F5274B"/>
    <w:rsid w:val="00F53544"/>
    <w:rsid w:val="00F54A00"/>
    <w:rsid w:val="00F54A97"/>
    <w:rsid w:val="00F56B78"/>
    <w:rsid w:val="00F56DC9"/>
    <w:rsid w:val="00F57292"/>
    <w:rsid w:val="00F57CC7"/>
    <w:rsid w:val="00F619B0"/>
    <w:rsid w:val="00F61CF1"/>
    <w:rsid w:val="00F62AF8"/>
    <w:rsid w:val="00F631AE"/>
    <w:rsid w:val="00F63827"/>
    <w:rsid w:val="00F6412E"/>
    <w:rsid w:val="00F65ACF"/>
    <w:rsid w:val="00F70F80"/>
    <w:rsid w:val="00F71ED5"/>
    <w:rsid w:val="00F7540A"/>
    <w:rsid w:val="00F75A84"/>
    <w:rsid w:val="00F75A88"/>
    <w:rsid w:val="00F76B17"/>
    <w:rsid w:val="00F76CB6"/>
    <w:rsid w:val="00F770C8"/>
    <w:rsid w:val="00F81882"/>
    <w:rsid w:val="00F826B5"/>
    <w:rsid w:val="00F82948"/>
    <w:rsid w:val="00F8651C"/>
    <w:rsid w:val="00F8746A"/>
    <w:rsid w:val="00F91D3A"/>
    <w:rsid w:val="00F91F96"/>
    <w:rsid w:val="00F92A0D"/>
    <w:rsid w:val="00F935D4"/>
    <w:rsid w:val="00F93DCB"/>
    <w:rsid w:val="00F941A1"/>
    <w:rsid w:val="00F96CE8"/>
    <w:rsid w:val="00F97986"/>
    <w:rsid w:val="00F97C58"/>
    <w:rsid w:val="00FA0763"/>
    <w:rsid w:val="00FA30FE"/>
    <w:rsid w:val="00FA5BD5"/>
    <w:rsid w:val="00FA710B"/>
    <w:rsid w:val="00FB25A3"/>
    <w:rsid w:val="00FB4FFA"/>
    <w:rsid w:val="00FB5C91"/>
    <w:rsid w:val="00FB7B06"/>
    <w:rsid w:val="00FC2F1B"/>
    <w:rsid w:val="00FC36E5"/>
    <w:rsid w:val="00FC3FA4"/>
    <w:rsid w:val="00FC47EF"/>
    <w:rsid w:val="00FC4C1D"/>
    <w:rsid w:val="00FC6A22"/>
    <w:rsid w:val="00FD0EB4"/>
    <w:rsid w:val="00FD1BC0"/>
    <w:rsid w:val="00FD29EC"/>
    <w:rsid w:val="00FD3538"/>
    <w:rsid w:val="00FD36F0"/>
    <w:rsid w:val="00FD41AC"/>
    <w:rsid w:val="00FD44A8"/>
    <w:rsid w:val="00FD523A"/>
    <w:rsid w:val="00FD765D"/>
    <w:rsid w:val="00FD7C58"/>
    <w:rsid w:val="00FE46A0"/>
    <w:rsid w:val="00FE6448"/>
    <w:rsid w:val="00FE6C2E"/>
    <w:rsid w:val="00FE74BE"/>
    <w:rsid w:val="00FE7E5F"/>
    <w:rsid w:val="00FF226E"/>
    <w:rsid w:val="00FF40F6"/>
    <w:rsid w:val="00FF4C36"/>
    <w:rsid w:val="00FF5290"/>
    <w:rsid w:val="00FF5AE6"/>
    <w:rsid w:val="04B220B1"/>
    <w:rsid w:val="0996200B"/>
    <w:rsid w:val="0A10C0B8"/>
    <w:rsid w:val="0B480ACA"/>
    <w:rsid w:val="0F0691A8"/>
    <w:rsid w:val="149735C2"/>
    <w:rsid w:val="16B4EB08"/>
    <w:rsid w:val="178CDA7F"/>
    <w:rsid w:val="18DAD443"/>
    <w:rsid w:val="1E0449B8"/>
    <w:rsid w:val="24584695"/>
    <w:rsid w:val="24CC2710"/>
    <w:rsid w:val="26937DB1"/>
    <w:rsid w:val="27399BCD"/>
    <w:rsid w:val="274BF5F9"/>
    <w:rsid w:val="2858116F"/>
    <w:rsid w:val="2F3DACFB"/>
    <w:rsid w:val="3153FD2F"/>
    <w:rsid w:val="39ADB9B9"/>
    <w:rsid w:val="3F7F1FF7"/>
    <w:rsid w:val="4176F77E"/>
    <w:rsid w:val="46B86780"/>
    <w:rsid w:val="4D941B89"/>
    <w:rsid w:val="4F0948A8"/>
    <w:rsid w:val="65EA35FB"/>
    <w:rsid w:val="6664EC1A"/>
    <w:rsid w:val="68067EF2"/>
    <w:rsid w:val="6B1AA09C"/>
    <w:rsid w:val="6E22E7B4"/>
    <w:rsid w:val="74B0AE6A"/>
    <w:rsid w:val="76875E20"/>
    <w:rsid w:val="787FA905"/>
    <w:rsid w:val="797C97A9"/>
    <w:rsid w:val="7A9AE7EF"/>
    <w:rsid w:val="7BB0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413B7"/>
  <w15:chartTrackingRefBased/>
  <w15:docId w15:val="{68B22D7C-23DC-41AB-A113-F0081096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9C6"/>
    <w:rPr>
      <w:rFonts w:ascii="Calibri" w:hAnsi="Calibri"/>
    </w:rPr>
  </w:style>
  <w:style w:type="paragraph" w:styleId="Overskrift1">
    <w:name w:val="heading 1"/>
    <w:aliases w:val="MedCom: Overskrift 1"/>
    <w:basedOn w:val="Normal"/>
    <w:next w:val="Normal"/>
    <w:link w:val="Overskrift1Tegn"/>
    <w:uiPriority w:val="99"/>
    <w:qFormat/>
    <w:rsid w:val="00275DA9"/>
    <w:pPr>
      <w:keepNext/>
      <w:keepLines/>
      <w:pageBreakBefore/>
      <w:numPr>
        <w:numId w:val="35"/>
      </w:numPr>
      <w:spacing w:before="240" w:after="0"/>
      <w:outlineLvl w:val="0"/>
    </w:pPr>
    <w:rPr>
      <w:rFonts w:eastAsiaTheme="majorEastAsia" w:cstheme="majorBidi"/>
      <w:color w:val="152F4A"/>
      <w:sz w:val="32"/>
      <w:szCs w:val="32"/>
    </w:rPr>
  </w:style>
  <w:style w:type="paragraph" w:styleId="Overskrift2">
    <w:name w:val="heading 2"/>
    <w:aliases w:val="MedCom,MedCom;Overskrift 2,heading 2,Brødtekst typografi"/>
    <w:basedOn w:val="Normal"/>
    <w:next w:val="Normal"/>
    <w:link w:val="Overskrift2Tegn"/>
    <w:unhideWhenUsed/>
    <w:qFormat/>
    <w:rsid w:val="00275DA9"/>
    <w:pPr>
      <w:keepNext/>
      <w:keepLines/>
      <w:numPr>
        <w:ilvl w:val="1"/>
        <w:numId w:val="35"/>
      </w:numPr>
      <w:spacing w:before="40" w:after="0"/>
      <w:outlineLvl w:val="1"/>
    </w:pPr>
    <w:rPr>
      <w:rFonts w:eastAsiaTheme="majorEastAsia" w:cstheme="majorBidi"/>
      <w:color w:val="152F4A"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483C1F"/>
    <w:pPr>
      <w:keepNext/>
      <w:keepLines/>
      <w:numPr>
        <w:ilvl w:val="2"/>
        <w:numId w:val="35"/>
      </w:numPr>
      <w:spacing w:before="40" w:after="0"/>
      <w:outlineLvl w:val="2"/>
    </w:pPr>
    <w:rPr>
      <w:rFonts w:eastAsiaTheme="majorEastAsia" w:cstheme="majorBidi"/>
      <w:b/>
      <w:color w:val="152F4A"/>
      <w:szCs w:val="24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244BA1"/>
    <w:pPr>
      <w:keepNext/>
      <w:numPr>
        <w:ilvl w:val="3"/>
        <w:numId w:val="35"/>
      </w:numPr>
      <w:tabs>
        <w:tab w:val="left" w:pos="1276"/>
      </w:tabs>
      <w:spacing w:before="240" w:after="60" w:line="240" w:lineRule="auto"/>
      <w:outlineLvl w:val="3"/>
    </w:pPr>
    <w:rPr>
      <w:rFonts w:asciiTheme="minorHAnsi" w:eastAsia="Times New Roman" w:hAnsiTheme="minorHAnsi" w:cs="Times New Roman"/>
      <w:bCs/>
      <w:szCs w:val="24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0A2E0E"/>
    <w:pPr>
      <w:numPr>
        <w:ilvl w:val="4"/>
        <w:numId w:val="35"/>
      </w:numPr>
      <w:spacing w:before="240" w:after="60" w:line="240" w:lineRule="auto"/>
      <w:outlineLvl w:val="4"/>
    </w:pPr>
    <w:rPr>
      <w:rFonts w:asciiTheme="minorHAnsi" w:eastAsia="Times New Roman" w:hAnsiTheme="minorHAnsi" w:cs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9"/>
    <w:qFormat/>
    <w:rsid w:val="000A2E0E"/>
    <w:pPr>
      <w:numPr>
        <w:ilvl w:val="5"/>
        <w:numId w:val="35"/>
      </w:numPr>
      <w:spacing w:before="240" w:after="60" w:line="240" w:lineRule="auto"/>
      <w:outlineLvl w:val="5"/>
    </w:pPr>
    <w:rPr>
      <w:rFonts w:asciiTheme="minorHAnsi" w:eastAsia="Times New Roman" w:hAnsiTheme="minorHAnsi" w:cs="Times New Roman"/>
      <w:b/>
      <w:bCs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0A2E0E"/>
    <w:pPr>
      <w:numPr>
        <w:ilvl w:val="6"/>
        <w:numId w:val="35"/>
      </w:numPr>
      <w:spacing w:before="240" w:after="60" w:line="240" w:lineRule="auto"/>
      <w:outlineLvl w:val="6"/>
    </w:pPr>
    <w:rPr>
      <w:rFonts w:asciiTheme="minorHAnsi" w:eastAsia="Times New Roman" w:hAnsiTheme="minorHAnsi" w:cs="Times New Roman"/>
      <w:szCs w:val="24"/>
    </w:rPr>
  </w:style>
  <w:style w:type="paragraph" w:styleId="Overskrift8">
    <w:name w:val="heading 8"/>
    <w:basedOn w:val="Normal"/>
    <w:next w:val="Normal"/>
    <w:link w:val="Overskrift8Tegn"/>
    <w:uiPriority w:val="99"/>
    <w:qFormat/>
    <w:rsid w:val="000A2E0E"/>
    <w:pPr>
      <w:numPr>
        <w:ilvl w:val="7"/>
        <w:numId w:val="35"/>
      </w:numPr>
      <w:spacing w:before="240" w:after="60" w:line="240" w:lineRule="auto"/>
      <w:outlineLvl w:val="7"/>
    </w:pPr>
    <w:rPr>
      <w:rFonts w:asciiTheme="minorHAnsi" w:eastAsia="Times New Roman" w:hAnsiTheme="minorHAnsi" w:cs="Times New Roman"/>
      <w:i/>
      <w:iCs/>
      <w:szCs w:val="24"/>
    </w:rPr>
  </w:style>
  <w:style w:type="paragraph" w:styleId="Overskrift9">
    <w:name w:val="heading 9"/>
    <w:basedOn w:val="Normal"/>
    <w:next w:val="Normal"/>
    <w:link w:val="Overskrift9Tegn"/>
    <w:uiPriority w:val="99"/>
    <w:qFormat/>
    <w:rsid w:val="000A2E0E"/>
    <w:pPr>
      <w:numPr>
        <w:ilvl w:val="8"/>
        <w:numId w:val="35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MedCom: Overskrift 1 Tegn"/>
    <w:basedOn w:val="Standardskrifttypeiafsnit"/>
    <w:link w:val="Overskrift1"/>
    <w:uiPriority w:val="99"/>
    <w:rsid w:val="00275DA9"/>
    <w:rPr>
      <w:rFonts w:ascii="Calibri" w:eastAsiaTheme="majorEastAsia" w:hAnsi="Calibri" w:cstheme="majorBidi"/>
      <w:color w:val="152F4A"/>
      <w:sz w:val="32"/>
      <w:szCs w:val="32"/>
    </w:rPr>
  </w:style>
  <w:style w:type="character" w:customStyle="1" w:styleId="Overskrift2Tegn">
    <w:name w:val="Overskrift 2 Tegn"/>
    <w:aliases w:val="MedCom Tegn,MedCom;Overskrift 2 Tegn,heading 2 Tegn,Brødtekst typografi Tegn"/>
    <w:basedOn w:val="Standardskrifttypeiafsnit"/>
    <w:link w:val="Overskrift2"/>
    <w:rsid w:val="00080AFC"/>
    <w:rPr>
      <w:rFonts w:ascii="Calibri" w:eastAsiaTheme="majorEastAsia" w:hAnsi="Calibri" w:cstheme="majorBidi"/>
      <w:color w:val="152F4A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483C1F"/>
    <w:rPr>
      <w:rFonts w:ascii="Calibri" w:eastAsiaTheme="majorEastAsia" w:hAnsi="Calibri" w:cstheme="majorBidi"/>
      <w:b/>
      <w:color w:val="152F4A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3717"/>
    <w:rPr>
      <w:rFonts w:ascii="Calibri" w:hAnsi="Calibri"/>
    </w:rPr>
  </w:style>
  <w:style w:type="paragraph" w:styleId="Sidefod">
    <w:name w:val="footer"/>
    <w:basedOn w:val="Normal"/>
    <w:link w:val="Sidefo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3717"/>
    <w:rPr>
      <w:rFonts w:ascii="Calibri" w:hAnsi="Calibri"/>
    </w:rPr>
  </w:style>
  <w:style w:type="table" w:styleId="Tabel-Gitter">
    <w:name w:val="Table Grid"/>
    <w:basedOn w:val="Tabel-Normal"/>
    <w:uiPriority w:val="59"/>
    <w:rsid w:val="006A371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unhideWhenUsed/>
    <w:rsid w:val="006A371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6A3717"/>
    <w:pPr>
      <w:spacing w:line="240" w:lineRule="auto"/>
    </w:pPr>
    <w:rPr>
      <w:rFonts w:ascii="Roboto Light" w:eastAsiaTheme="minorEastAsia" w:hAnsi="Roboto Light"/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6A3717"/>
    <w:rPr>
      <w:rFonts w:ascii="Roboto Light" w:eastAsiaTheme="minorEastAsia" w:hAnsi="Roboto Light"/>
      <w:sz w:val="20"/>
      <w:szCs w:val="20"/>
    </w:rPr>
  </w:style>
  <w:style w:type="paragraph" w:styleId="Listeafsnit">
    <w:name w:val="List Paragraph"/>
    <w:basedOn w:val="Normal"/>
    <w:uiPriority w:val="34"/>
    <w:qFormat/>
    <w:rsid w:val="00DB031F"/>
    <w:pPr>
      <w:spacing w:line="276" w:lineRule="auto"/>
      <w:ind w:left="720"/>
      <w:contextualSpacing/>
    </w:pPr>
    <w:rPr>
      <w:rFonts w:asciiTheme="minorHAnsi" w:eastAsiaTheme="minorEastAsia" w:hAnsiTheme="minorHAnsi"/>
      <w:szCs w:val="21"/>
    </w:rPr>
  </w:style>
  <w:style w:type="character" w:customStyle="1" w:styleId="normaltextrun">
    <w:name w:val="normaltextrun"/>
    <w:basedOn w:val="Standardskrifttypeiafsnit"/>
    <w:rsid w:val="006A3717"/>
  </w:style>
  <w:style w:type="character" w:customStyle="1" w:styleId="eop">
    <w:name w:val="eop"/>
    <w:basedOn w:val="Standardskrifttypeiafsnit"/>
    <w:rsid w:val="006A3717"/>
  </w:style>
  <w:style w:type="paragraph" w:customStyle="1" w:styleId="paragraph">
    <w:name w:val="paragraph"/>
    <w:basedOn w:val="Normal"/>
    <w:rsid w:val="006A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rsid w:val="001F27D3"/>
    <w:rPr>
      <w:rFonts w:asciiTheme="minorHAnsi" w:hAnsiTheme="minorHAnsi" w:cs="Times New Roman"/>
      <w:color w:val="0000FF"/>
      <w:u w:val="single"/>
    </w:rPr>
  </w:style>
  <w:style w:type="paragraph" w:styleId="Titel">
    <w:name w:val="Title"/>
    <w:aliases w:val="MedCom: Title"/>
    <w:basedOn w:val="Normal"/>
    <w:next w:val="Normal"/>
    <w:link w:val="TitelTegn"/>
    <w:uiPriority w:val="10"/>
    <w:qFormat/>
    <w:rsid w:val="004F7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aliases w:val="MedCom: Title Tegn"/>
    <w:basedOn w:val="Standardskrifttypeiafsnit"/>
    <w:link w:val="Titel"/>
    <w:uiPriority w:val="10"/>
    <w:rsid w:val="004F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unhideWhenUsed/>
    <w:rsid w:val="00EE45C9"/>
    <w:rPr>
      <w:rFonts w:ascii="Calibri" w:eastAsiaTheme="minorHAnsi" w:hAnsi="Calibri"/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rsid w:val="00EE45C9"/>
    <w:rPr>
      <w:rFonts w:ascii="Calibri" w:eastAsiaTheme="minorEastAsia" w:hAnsi="Calibri"/>
      <w:b/>
      <w:bCs/>
      <w:sz w:val="20"/>
      <w:szCs w:val="20"/>
    </w:rPr>
  </w:style>
  <w:style w:type="table" w:customStyle="1" w:styleId="Tabel-Gitter1">
    <w:name w:val="Tabel - Gitter1"/>
    <w:basedOn w:val="Tabel-Normal"/>
    <w:next w:val="Tabel-Gitter"/>
    <w:uiPriority w:val="59"/>
    <w:rsid w:val="001E7EB1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verskrift4Tegn">
    <w:name w:val="Overskrift 4 Tegn"/>
    <w:basedOn w:val="Standardskrifttypeiafsnit"/>
    <w:link w:val="Overskrift4"/>
    <w:uiPriority w:val="99"/>
    <w:rsid w:val="00244BA1"/>
    <w:rPr>
      <w:rFonts w:eastAsia="Times New Roman" w:cs="Times New Roman"/>
      <w:bCs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9"/>
    <w:rsid w:val="000A2E0E"/>
    <w:rPr>
      <w:rFonts w:eastAsia="Times New Roman" w:cs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9"/>
    <w:rsid w:val="000A2E0E"/>
    <w:rPr>
      <w:rFonts w:eastAsia="Times New Roman" w:cs="Times New Roman"/>
      <w:b/>
      <w:bCs/>
    </w:rPr>
  </w:style>
  <w:style w:type="character" w:customStyle="1" w:styleId="Overskrift7Tegn">
    <w:name w:val="Overskrift 7 Tegn"/>
    <w:basedOn w:val="Standardskrifttypeiafsnit"/>
    <w:link w:val="Overskrift7"/>
    <w:uiPriority w:val="99"/>
    <w:rsid w:val="000A2E0E"/>
    <w:rPr>
      <w:rFonts w:eastAsia="Times New Roman" w:cs="Times New Roman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9"/>
    <w:rsid w:val="000A2E0E"/>
    <w:rPr>
      <w:rFonts w:eastAsia="Times New Roman" w:cs="Times New Roman"/>
      <w:i/>
      <w:iCs/>
      <w:szCs w:val="24"/>
    </w:rPr>
  </w:style>
  <w:style w:type="character" w:customStyle="1" w:styleId="Overskrift9Tegn">
    <w:name w:val="Overskrift 9 Tegn"/>
    <w:basedOn w:val="Standardskrifttypeiafsnit"/>
    <w:link w:val="Overskrift9"/>
    <w:uiPriority w:val="99"/>
    <w:rsid w:val="000A2E0E"/>
    <w:rPr>
      <w:rFonts w:ascii="Arial" w:eastAsia="Times New Roman" w:hAnsi="Arial" w:cs="Arial"/>
    </w:rPr>
  </w:style>
  <w:style w:type="character" w:styleId="Ulstomtale">
    <w:name w:val="Unresolved Mention"/>
    <w:basedOn w:val="Standardskrifttypeiafsnit"/>
    <w:uiPriority w:val="99"/>
    <w:unhideWhenUsed/>
    <w:rsid w:val="00F31E38"/>
    <w:rPr>
      <w:color w:val="605E5C"/>
      <w:shd w:val="clear" w:color="auto" w:fill="E1DFDD"/>
    </w:rPr>
  </w:style>
  <w:style w:type="paragraph" w:styleId="Fodnotetekst">
    <w:name w:val="footnote text"/>
    <w:basedOn w:val="Normal"/>
    <w:link w:val="FodnotetekstTegn"/>
    <w:uiPriority w:val="99"/>
    <w:unhideWhenUsed/>
    <w:rsid w:val="00CA477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A4777"/>
    <w:rPr>
      <w:rFonts w:ascii="Calibri" w:hAnsi="Calibri"/>
      <w:sz w:val="20"/>
      <w:szCs w:val="20"/>
    </w:rPr>
  </w:style>
  <w:style w:type="character" w:styleId="Fodnotehenvisning">
    <w:name w:val="footnote reference"/>
    <w:basedOn w:val="Standardskrifttypeiafsnit"/>
    <w:uiPriority w:val="99"/>
    <w:unhideWhenUsed/>
    <w:rsid w:val="00CA4777"/>
    <w:rPr>
      <w:vertAlign w:val="superscript"/>
    </w:rPr>
  </w:style>
  <w:style w:type="paragraph" w:customStyle="1" w:styleId="MedComHyperlink">
    <w:name w:val="MedCom: Hyperlink"/>
    <w:basedOn w:val="Normal"/>
    <w:link w:val="MedComHyperlinkChar"/>
    <w:qFormat/>
    <w:rsid w:val="008723DC"/>
    <w:pPr>
      <w:spacing w:before="60" w:after="60" w:line="240" w:lineRule="auto"/>
    </w:pPr>
    <w:rPr>
      <w:rFonts w:asciiTheme="minorHAnsi" w:eastAsia="Times New Roman" w:hAnsiTheme="minorHAnsi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Standardskrifttypeiafsnit"/>
    <w:link w:val="MedComHyperlink"/>
    <w:rsid w:val="008723DC"/>
    <w:rPr>
      <w:rFonts w:eastAsia="Times New Roman" w:cs="Times New Roman"/>
      <w:color w:val="315A7A"/>
      <w:sz w:val="20"/>
      <w:szCs w:val="24"/>
      <w:u w:val="single"/>
    </w:rPr>
  </w:style>
  <w:style w:type="character" w:styleId="BesgtLink">
    <w:name w:val="FollowedHyperlink"/>
    <w:basedOn w:val="Standardskrifttypeiafsnit"/>
    <w:uiPriority w:val="99"/>
    <w:unhideWhenUsed/>
    <w:rsid w:val="00C6294C"/>
    <w:rPr>
      <w:color w:val="954F72" w:themeColor="followedHyperlink"/>
      <w:u w:val="single"/>
    </w:rPr>
  </w:style>
  <w:style w:type="paragraph" w:customStyle="1" w:styleId="Nummerering">
    <w:name w:val="Nummerering"/>
    <w:basedOn w:val="Normal"/>
    <w:link w:val="NummereringTegn"/>
    <w:qFormat/>
    <w:rsid w:val="00F27BE1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ummereringTegn">
    <w:name w:val="Nummerering Tegn"/>
    <w:basedOn w:val="Standardskrifttypeiafsnit"/>
    <w:link w:val="Nummerering"/>
    <w:rsid w:val="00F27BE1"/>
    <w:rPr>
      <w:rFonts w:ascii="Calibri" w:eastAsiaTheme="minorEastAsia" w:hAnsi="Calibri"/>
      <w:sz w:val="21"/>
      <w:szCs w:val="21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CA0994"/>
    <w:pPr>
      <w:pageBreakBefore w:val="0"/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A099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A0994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A0994"/>
    <w:pPr>
      <w:spacing w:after="100"/>
      <w:ind w:left="440"/>
    </w:pPr>
  </w:style>
  <w:style w:type="paragraph" w:styleId="Korrektur">
    <w:name w:val="Revision"/>
    <w:hidden/>
    <w:uiPriority w:val="99"/>
    <w:rsid w:val="00EE01A3"/>
    <w:pPr>
      <w:spacing w:after="0" w:line="240" w:lineRule="auto"/>
    </w:pPr>
    <w:rPr>
      <w:rFonts w:ascii="Calibri" w:hAnsi="Calibri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7C0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7C07"/>
    <w:rPr>
      <w:rFonts w:eastAsiaTheme="minorEastAsia"/>
      <w:color w:val="5A5A5A" w:themeColor="text1" w:themeTint="A5"/>
      <w:spacing w:val="15"/>
    </w:rPr>
  </w:style>
  <w:style w:type="character" w:styleId="Svaghenvisning">
    <w:name w:val="Subtle Reference"/>
    <w:basedOn w:val="Standardskrifttypeiafsnit"/>
    <w:uiPriority w:val="31"/>
    <w:qFormat/>
    <w:rsid w:val="000A0A20"/>
    <w:rPr>
      <w:smallCaps/>
      <w:color w:val="5A5A5A" w:themeColor="text1" w:themeTint="A5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E00DF6"/>
    <w:pPr>
      <w:spacing w:before="60" w:after="120" w:line="240" w:lineRule="auto"/>
    </w:pPr>
    <w:rPr>
      <w:rFonts w:asciiTheme="minorHAnsi" w:eastAsia="Times New Roman" w:hAnsiTheme="minorHAnsi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00DF6"/>
    <w:rPr>
      <w:rFonts w:eastAsia="Times New Roman" w:cs="Tahoma"/>
      <w:sz w:val="16"/>
      <w:szCs w:val="16"/>
    </w:rPr>
  </w:style>
  <w:style w:type="character" w:customStyle="1" w:styleId="TextedebullesCar">
    <w:name w:val="Texte de bulles Car"/>
    <w:basedOn w:val="Standardskrifttypeiafsnit"/>
    <w:uiPriority w:val="99"/>
    <w:semiHidden/>
    <w:locked/>
    <w:rsid w:val="00E00DF6"/>
    <w:rPr>
      <w:rFonts w:ascii="Lucida Grande" w:hAnsi="Lucida Grande" w:cs="Times New Roman"/>
      <w:sz w:val="18"/>
      <w:szCs w:val="18"/>
    </w:rPr>
  </w:style>
  <w:style w:type="character" w:styleId="Sidetal">
    <w:name w:val="page number"/>
    <w:basedOn w:val="Standardskrifttypeiafsnit"/>
    <w:uiPriority w:val="99"/>
    <w:semiHidden/>
    <w:rsid w:val="00E00DF6"/>
    <w:rPr>
      <w:rFonts w:ascii="Tahoma" w:hAnsi="Tahoma" w:cs="Times New Roman"/>
    </w:rPr>
  </w:style>
  <w:style w:type="character" w:styleId="Slutnotehenvisning">
    <w:name w:val="endnote reference"/>
    <w:basedOn w:val="Standardskrifttypeiafsnit"/>
    <w:uiPriority w:val="99"/>
    <w:rsid w:val="00E00DF6"/>
    <w:rPr>
      <w:rFonts w:ascii="Tahoma" w:hAnsi="Tahoma" w:cs="Times New Roman"/>
      <w:vertAlign w:val="superscript"/>
    </w:rPr>
  </w:style>
  <w:style w:type="paragraph" w:styleId="Slutnotetekst">
    <w:name w:val="endnote text"/>
    <w:basedOn w:val="Normal"/>
    <w:link w:val="SlutnotetekstTegn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rsid w:val="00E00DF6"/>
    <w:rPr>
      <w:rFonts w:eastAsia="Times New Roman" w:cs="Times New Roman"/>
      <w:szCs w:val="20"/>
    </w:rPr>
  </w:style>
  <w:style w:type="paragraph" w:styleId="Billedtekst">
    <w:name w:val="caption"/>
    <w:basedOn w:val="Normal"/>
    <w:next w:val="Normal"/>
    <w:uiPriority w:val="99"/>
    <w:qFormat/>
    <w:rsid w:val="00E00DF6"/>
    <w:pPr>
      <w:spacing w:before="120" w:after="120" w:line="240" w:lineRule="auto"/>
    </w:pPr>
    <w:rPr>
      <w:rFonts w:asciiTheme="minorHAnsi" w:eastAsia="Times New Roman" w:hAnsiTheme="minorHAnsi" w:cs="Times New Roman"/>
      <w:b/>
      <w:bCs/>
      <w:sz w:val="20"/>
      <w:szCs w:val="20"/>
    </w:rPr>
  </w:style>
  <w:style w:type="paragraph" w:customStyle="1" w:styleId="Tabel-overskrift">
    <w:name w:val="Tabel-overskrift"/>
    <w:basedOn w:val="Slutnotetekst"/>
    <w:uiPriority w:val="99"/>
    <w:rsid w:val="00E00DF6"/>
    <w:rPr>
      <w:b/>
      <w:bCs/>
      <w:szCs w:val="24"/>
    </w:rPr>
  </w:style>
  <w:style w:type="paragraph" w:styleId="Brdtekstindrykning">
    <w:name w:val="Body Text Indent"/>
    <w:basedOn w:val="Normal"/>
    <w:link w:val="BrdtekstindrykningTegn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color w:val="0000FF"/>
      <w:szCs w:val="24"/>
    </w:rPr>
  </w:style>
  <w:style w:type="character" w:customStyle="1" w:styleId="BrdtekstindrykningTegn">
    <w:name w:val="Brødtekstindrykning Tegn"/>
    <w:basedOn w:val="Standardskrifttypeiafsnit"/>
    <w:link w:val="Brdtekstindrykning"/>
    <w:uiPriority w:val="99"/>
    <w:rsid w:val="00E00DF6"/>
    <w:rPr>
      <w:rFonts w:eastAsia="Times New Roman" w:cs="Times New Roman"/>
      <w:color w:val="0000FF"/>
      <w:szCs w:val="24"/>
    </w:rPr>
  </w:style>
  <w:style w:type="paragraph" w:customStyle="1" w:styleId="Tabel-normal0">
    <w:name w:val="Tabel-normal"/>
    <w:basedOn w:val="Normal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paragraph" w:styleId="Brdtekst">
    <w:name w:val="Body Text"/>
    <w:basedOn w:val="Normal"/>
    <w:link w:val="BrdtekstTegn"/>
    <w:uiPriority w:val="99"/>
    <w:rsid w:val="00E00DF6"/>
    <w:pPr>
      <w:shd w:val="clear" w:color="auto" w:fill="FFFF00"/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character" w:customStyle="1" w:styleId="BrdtekstTegn">
    <w:name w:val="Brødtekst Tegn"/>
    <w:basedOn w:val="Standardskrifttypeiafsnit"/>
    <w:link w:val="Brdtekst"/>
    <w:uiPriority w:val="99"/>
    <w:rsid w:val="00E00DF6"/>
    <w:rPr>
      <w:rFonts w:eastAsia="Times New Roman" w:cs="Times New Roman"/>
      <w:szCs w:val="24"/>
      <w:shd w:val="clear" w:color="auto" w:fill="FFFF00"/>
    </w:rPr>
  </w:style>
  <w:style w:type="paragraph" w:customStyle="1" w:styleId="Normal-nummer">
    <w:name w:val="Normal-nummer"/>
    <w:basedOn w:val="Normal"/>
    <w:uiPriority w:val="99"/>
    <w:rsid w:val="00E00DF6"/>
    <w:pPr>
      <w:numPr>
        <w:numId w:val="11"/>
      </w:numPr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paragraph" w:customStyle="1" w:styleId="Normal-punkt">
    <w:name w:val="Normal-punkt"/>
    <w:basedOn w:val="Normal-nummer"/>
    <w:uiPriority w:val="99"/>
    <w:rsid w:val="00E00DF6"/>
    <w:pPr>
      <w:numPr>
        <w:numId w:val="12"/>
      </w:numPr>
    </w:pPr>
  </w:style>
  <w:style w:type="character" w:styleId="Strk">
    <w:name w:val="Strong"/>
    <w:aliases w:val="MedCom: Stærk"/>
    <w:basedOn w:val="Standardskrifttypeiafsnit"/>
    <w:uiPriority w:val="99"/>
    <w:qFormat/>
    <w:rsid w:val="00E00DF6"/>
    <w:rPr>
      <w:rFonts w:cs="Times New Roman"/>
      <w:b/>
      <w:bCs/>
    </w:rPr>
  </w:style>
  <w:style w:type="paragraph" w:customStyle="1" w:styleId="Overskrift-udennummer">
    <w:name w:val="Overskrift-udennummer"/>
    <w:basedOn w:val="Normal"/>
    <w:link w:val="Overskrift-udennummerTegn"/>
    <w:uiPriority w:val="99"/>
    <w:rsid w:val="00E00DF6"/>
    <w:pPr>
      <w:spacing w:before="60" w:after="120" w:line="240" w:lineRule="auto"/>
    </w:pPr>
    <w:rPr>
      <w:rFonts w:ascii="Arial" w:eastAsia="Times New Roman" w:hAnsi="Arial" w:cs="Times New Roman"/>
      <w:b/>
      <w:bCs/>
      <w:color w:val="0A6CC4"/>
      <w:sz w:val="28"/>
      <w:szCs w:val="28"/>
    </w:rPr>
  </w:style>
  <w:style w:type="character" w:customStyle="1" w:styleId="Overskrift-udennummerTegn">
    <w:name w:val="Overskrift-udennummer Tegn"/>
    <w:basedOn w:val="Standardskrifttypeiafsnit"/>
    <w:link w:val="Overskrift-udennummer"/>
    <w:uiPriority w:val="99"/>
    <w:locked/>
    <w:rsid w:val="00E00DF6"/>
    <w:rPr>
      <w:rFonts w:ascii="Arial" w:eastAsia="Times New Roman" w:hAnsi="Arial" w:cs="Times New Roman"/>
      <w:b/>
      <w:bCs/>
      <w:color w:val="0A6CC4"/>
      <w:sz w:val="28"/>
      <w:szCs w:val="28"/>
    </w:rPr>
  </w:style>
  <w:style w:type="paragraph" w:customStyle="1" w:styleId="Pa9">
    <w:name w:val="Pa9"/>
    <w:basedOn w:val="Normal"/>
    <w:next w:val="Normal"/>
    <w:uiPriority w:val="99"/>
    <w:rsid w:val="00E00DF6"/>
    <w:pPr>
      <w:autoSpaceDE w:val="0"/>
      <w:autoSpaceDN w:val="0"/>
      <w:adjustRightInd w:val="0"/>
      <w:spacing w:before="60" w:after="120" w:line="171" w:lineRule="atLeast"/>
    </w:pPr>
    <w:rPr>
      <w:rFonts w:ascii="Gotham Light" w:eastAsia="Calibri" w:hAnsi="Gotham Light" w:cs="Times New Roman"/>
      <w:sz w:val="24"/>
      <w:szCs w:val="24"/>
      <w:lang w:eastAsia="da-DK"/>
    </w:rPr>
  </w:style>
  <w:style w:type="paragraph" w:customStyle="1" w:styleId="frontpage">
    <w:name w:val="frontpage"/>
    <w:basedOn w:val="Overskrift6"/>
    <w:uiPriority w:val="99"/>
    <w:rsid w:val="00E00DF6"/>
    <w:pPr>
      <w:keepNext/>
      <w:numPr>
        <w:numId w:val="1"/>
      </w:numPr>
      <w:spacing w:before="0" w:after="120"/>
      <w:jc w:val="center"/>
    </w:pPr>
    <w:rPr>
      <w:rFonts w:ascii="Arial" w:hAnsi="Arial"/>
      <w:b w:val="0"/>
      <w:bCs w:val="0"/>
      <w:sz w:val="72"/>
      <w:szCs w:val="72"/>
      <w:lang w:val="en-GB" w:eastAsia="da-DK"/>
    </w:rPr>
  </w:style>
  <w:style w:type="paragraph" w:customStyle="1" w:styleId="sans12">
    <w:name w:val="sans12"/>
    <w:basedOn w:val="Normal"/>
    <w:uiPriority w:val="99"/>
    <w:rsid w:val="00E00DF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CECFCE"/>
      <w:sz w:val="15"/>
      <w:szCs w:val="15"/>
      <w:lang w:eastAsia="da-DK"/>
    </w:rPr>
  </w:style>
  <w:style w:type="paragraph" w:styleId="NormalWeb">
    <w:name w:val="Normal (Web)"/>
    <w:basedOn w:val="Normal"/>
    <w:uiPriority w:val="99"/>
    <w:semiHidden/>
    <w:rsid w:val="00E0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CFCE"/>
      <w:sz w:val="24"/>
      <w:szCs w:val="24"/>
      <w:lang w:eastAsia="da-DK"/>
    </w:rPr>
  </w:style>
  <w:style w:type="paragraph" w:customStyle="1" w:styleId="tabelbody">
    <w:name w:val="tabelbody"/>
    <w:basedOn w:val="Normal"/>
    <w:uiPriority w:val="99"/>
    <w:rsid w:val="00E00DF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415F79"/>
      <w:sz w:val="14"/>
      <w:szCs w:val="14"/>
      <w:lang w:eastAsia="da-DK"/>
    </w:rPr>
  </w:style>
  <w:style w:type="paragraph" w:styleId="Almindeligtekst">
    <w:name w:val="Plain Text"/>
    <w:basedOn w:val="Normal"/>
    <w:link w:val="AlmindeligtekstTegn"/>
    <w:uiPriority w:val="99"/>
    <w:rsid w:val="00E00DF6"/>
    <w:pPr>
      <w:spacing w:before="60" w:after="12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E00DF6"/>
    <w:rPr>
      <w:rFonts w:ascii="Consolas" w:eastAsia="Calibri" w:hAnsi="Consolas" w:cs="Times New Roman"/>
      <w:sz w:val="21"/>
      <w:szCs w:val="21"/>
    </w:rPr>
  </w:style>
  <w:style w:type="paragraph" w:customStyle="1" w:styleId="xl24">
    <w:name w:val="xl24"/>
    <w:basedOn w:val="Normal"/>
    <w:rsid w:val="00E00DF6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val="en-GB"/>
    </w:rPr>
  </w:style>
  <w:style w:type="character" w:styleId="Bogenstitel">
    <w:name w:val="Book Title"/>
    <w:aliases w:val="MedCom: Dokument titel"/>
    <w:uiPriority w:val="33"/>
    <w:qFormat/>
    <w:rsid w:val="00E00DF6"/>
    <w:rPr>
      <w:sz w:val="60"/>
      <w:szCs w:val="60"/>
    </w:rPr>
  </w:style>
  <w:style w:type="character" w:styleId="Pladsholdertekst">
    <w:name w:val="Placeholder Text"/>
    <w:basedOn w:val="Standardskrifttypeiafsnit"/>
    <w:uiPriority w:val="99"/>
    <w:semiHidden/>
    <w:rsid w:val="00E00DF6"/>
    <w:rPr>
      <w:color w:val="80808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00DF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rFonts w:ascii="Roboto Light" w:hAnsi="Roboto Light"/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00DF6"/>
    <w:rPr>
      <w:rFonts w:ascii="Roboto Light" w:hAnsi="Roboto Light"/>
      <w:i/>
      <w:iCs/>
      <w:color w:val="5B9BD5" w:themeColor="accent1"/>
    </w:rPr>
  </w:style>
  <w:style w:type="paragraph" w:customStyle="1" w:styleId="Default">
    <w:name w:val="Default"/>
    <w:rsid w:val="00E00DF6"/>
    <w:pPr>
      <w:autoSpaceDE w:val="0"/>
      <w:autoSpaceDN w:val="0"/>
      <w:adjustRightInd w:val="0"/>
      <w:spacing w:after="0" w:line="240" w:lineRule="auto"/>
    </w:pPr>
    <w:rPr>
      <w:rFonts w:ascii="Roboto" w:eastAsia="Calibri" w:hAnsi="Roboto" w:cs="Roboto"/>
      <w:color w:val="000000"/>
      <w:sz w:val="24"/>
      <w:szCs w:val="24"/>
      <w:lang w:eastAsia="de-DE"/>
    </w:rPr>
  </w:style>
  <w:style w:type="character" w:customStyle="1" w:styleId="contentcontrolboundarysink">
    <w:name w:val="contentcontrolboundarysink"/>
    <w:basedOn w:val="Standardskrifttypeiafsnit"/>
    <w:rsid w:val="00E00DF6"/>
  </w:style>
  <w:style w:type="paragraph" w:customStyle="1" w:styleId="Bilag">
    <w:name w:val="Bilag"/>
    <w:basedOn w:val="Overskrift2"/>
    <w:next w:val="Overskrift"/>
    <w:link w:val="BilagTegn"/>
    <w:qFormat/>
    <w:rsid w:val="00E00DF6"/>
    <w:pPr>
      <w:keepNext w:val="0"/>
      <w:keepLines w:val="0"/>
      <w:numPr>
        <w:ilvl w:val="0"/>
        <w:numId w:val="0"/>
      </w:numPr>
      <w:spacing w:before="60" w:after="120" w:line="240" w:lineRule="auto"/>
      <w:outlineLvl w:val="9"/>
    </w:pPr>
    <w:rPr>
      <w:rFonts w:asciiTheme="minorHAnsi" w:eastAsia="Calibri" w:hAnsiTheme="minorHAnsi" w:cstheme="minorHAnsi"/>
      <w:b/>
      <w:caps/>
      <w:color w:val="auto"/>
      <w:sz w:val="32"/>
      <w:szCs w:val="24"/>
      <w:lang w:eastAsia="de-DE"/>
    </w:rPr>
  </w:style>
  <w:style w:type="character" w:customStyle="1" w:styleId="BilagTegn">
    <w:name w:val="Bilag Tegn"/>
    <w:basedOn w:val="Standardskrifttypeiafsnit"/>
    <w:link w:val="Bilag"/>
    <w:rsid w:val="00E00DF6"/>
    <w:rPr>
      <w:rFonts w:eastAsia="Calibri" w:cstheme="minorHAnsi"/>
      <w:b/>
      <w:caps/>
      <w:sz w:val="32"/>
      <w:szCs w:val="24"/>
      <w:lang w:eastAsia="de-DE"/>
    </w:rPr>
  </w:style>
  <w:style w:type="table" w:styleId="Gittertabel4-farve5">
    <w:name w:val="Grid Table 4 Accent 5"/>
    <w:basedOn w:val="Tabel-Normal"/>
    <w:uiPriority w:val="49"/>
    <w:rsid w:val="00E00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tabel1-lys">
    <w:name w:val="Grid Table 1 Light"/>
    <w:basedOn w:val="Tabel-Normal"/>
    <w:uiPriority w:val="46"/>
    <w:rsid w:val="00E00DF6"/>
    <w:pPr>
      <w:spacing w:after="0" w:line="240" w:lineRule="auto"/>
    </w:pPr>
    <w:rPr>
      <w:rFonts w:ascii="Calibri" w:eastAsia="Calibri" w:hAnsi="Calibri" w:cs="Times New Roman"/>
      <w:lang w:val="de-DE" w:eastAsia="de-D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pellingerror">
    <w:name w:val="spellingerror"/>
    <w:basedOn w:val="Standardskrifttypeiafsnit"/>
    <w:rsid w:val="00E00DF6"/>
  </w:style>
  <w:style w:type="character" w:styleId="Omtal">
    <w:name w:val="Mention"/>
    <w:basedOn w:val="Standardskrifttypeiafsnit"/>
    <w:uiPriority w:val="99"/>
    <w:unhideWhenUsed/>
    <w:rsid w:val="00E00DF6"/>
    <w:rPr>
      <w:color w:val="2B579A"/>
      <w:shd w:val="clear" w:color="auto" w:fill="E1DFDD"/>
    </w:rPr>
  </w:style>
  <w:style w:type="table" w:customStyle="1" w:styleId="Tabel-Gitter2">
    <w:name w:val="Tabel - Gitter2"/>
    <w:basedOn w:val="Tabel-Normal"/>
    <w:next w:val="Tabel-Gitter"/>
    <w:uiPriority w:val="59"/>
    <w:rsid w:val="00627CDD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ittertabel4-farve51">
    <w:name w:val="Gittertabel 4 - farve 51"/>
    <w:basedOn w:val="Tabel-Normal"/>
    <w:next w:val="Gittertabel4-farve5"/>
    <w:uiPriority w:val="49"/>
    <w:rsid w:val="00627CDD"/>
    <w:pPr>
      <w:spacing w:after="0" w:line="240" w:lineRule="auto"/>
    </w:p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ittertabel1-lys1">
    <w:name w:val="Gittertabel 1 - lys1"/>
    <w:basedOn w:val="Tabel-Normal"/>
    <w:next w:val="Gittertabel1-lys"/>
    <w:uiPriority w:val="46"/>
    <w:rsid w:val="00627CDD"/>
    <w:pPr>
      <w:spacing w:after="0" w:line="240" w:lineRule="auto"/>
    </w:pPr>
    <w:rPr>
      <w:rFonts w:ascii="Calibri" w:eastAsia="Calibri" w:hAnsi="Calibri" w:cs="Times New Roman"/>
      <w:lang w:val="de-DE" w:eastAsia="de-DE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-Gitter3">
    <w:name w:val="Tabel - Gitter3"/>
    <w:basedOn w:val="Tabel-Normal"/>
    <w:next w:val="Tabel-Gitter"/>
    <w:uiPriority w:val="59"/>
    <w:rsid w:val="000F6865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f01">
    <w:name w:val="cf01"/>
    <w:basedOn w:val="Standardskrifttypeiafsnit"/>
    <w:rsid w:val="008C2175"/>
    <w:rPr>
      <w:rFonts w:ascii="Segoe UI" w:hAnsi="Segoe UI" w:cs="Segoe UI" w:hint="default"/>
      <w:sz w:val="18"/>
      <w:szCs w:val="18"/>
    </w:rPr>
  </w:style>
  <w:style w:type="character" w:styleId="Fremhv">
    <w:name w:val="Emphasis"/>
    <w:basedOn w:val="Standardskrifttypeiafsnit"/>
    <w:uiPriority w:val="20"/>
    <w:qFormat/>
    <w:rsid w:val="003F39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4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mailto:fhir@medcom.dk" TargetMode="External"/><Relationship Id="rId26" Type="http://schemas.openxmlformats.org/officeDocument/2006/relationships/hyperlink" Target="https://touchstone.aegis.net/touchstone/" TargetMode="External"/><Relationship Id="rId39" Type="http://schemas.openxmlformats.org/officeDocument/2006/relationships/header" Target="header6.xml"/><Relationship Id="rId21" Type="http://schemas.openxmlformats.org/officeDocument/2006/relationships/hyperlink" Target="https://medcomdk.github.io/MedCom-FHIR-Communication/" TargetMode="External"/><Relationship Id="rId34" Type="http://schemas.openxmlformats.org/officeDocument/2006/relationships/hyperlink" Target="https://xml.medcom.dk" TargetMode="External"/><Relationship Id="rId42" Type="http://schemas.openxmlformats.org/officeDocument/2006/relationships/glossaryDocument" Target="glossary/document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medcomfhir.dk/ig/hospitalnotification/" TargetMode="External"/><Relationship Id="rId29" Type="http://schemas.openxmlformats.org/officeDocument/2006/relationships/hyperlink" Target="http://medcomfhir.dk/ig/hospitalnotificationtestscripts" TargetMode="Externa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www.medcom.dk/opslag/koder-tabeller-ydere/tabeller/nationale-test-cpr-numre" TargetMode="External"/><Relationship Id="rId32" Type="http://schemas.openxmlformats.org/officeDocument/2006/relationships/hyperlink" Target="mailto:fhir@medcom.dk" TargetMode="External"/><Relationship Id="rId37" Type="http://schemas.openxmlformats.org/officeDocument/2006/relationships/header" Target="header5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://medcomfhir.dk/ig/hospitalnotificationtestscripts" TargetMode="External"/><Relationship Id="rId28" Type="http://schemas.openxmlformats.org/officeDocument/2006/relationships/hyperlink" Target="https://medcomdk.github.io/MedComLandingPage/assets/documents/TouchStoneGettingStarted.html" TargetMode="External"/><Relationship Id="rId36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yperlink" Target="https://medcomdk.github.io/dk-medcom-hospitalnotification/" TargetMode="External"/><Relationship Id="rId31" Type="http://schemas.openxmlformats.org/officeDocument/2006/relationships/hyperlink" Target="https://medcomdk.github.io/MedComLandingPage/assets/documents/TouchStoneGettingStarted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://svn.medcom.dk/svn/qms/Offentlig/SOPer/SOP-7.2-MedComs%20test%20og%20certificering_godkendelse.docx" TargetMode="External"/><Relationship Id="rId27" Type="http://schemas.openxmlformats.org/officeDocument/2006/relationships/hyperlink" Target="mailto:fhir@medcom.dk" TargetMode="External"/><Relationship Id="rId30" Type="http://schemas.openxmlformats.org/officeDocument/2006/relationships/hyperlink" Target="https://touchstone.aegis.net/touchstone/testdefinitions?%20selectedTestGrp=%2FFHIRSandbox%2FMedCom%2FHospitalNotification&amp;%20activeOnly=false&amp;includeInactive=false&amp;ps=50&amp;sb=qualifiedName&amp;sd=%20DESC&amp;allSelected=false&amp;contentEntry=ALL" TargetMode="External"/><Relationship Id="rId35" Type="http://schemas.openxmlformats.org/officeDocument/2006/relationships/hyperlink" Target="https://svn.medcom.dk/svn/releases/Standarder/Den%20gode%20CONTRL/XML/Dokumentation/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mailto:fhir@medcom.dk" TargetMode="External"/><Relationship Id="rId25" Type="http://schemas.openxmlformats.org/officeDocument/2006/relationships/hyperlink" Target="https://fhir.medcom.dk/" TargetMode="External"/><Relationship Id="rId33" Type="http://schemas.openxmlformats.org/officeDocument/2006/relationships/hyperlink" Target="mailto:fhir@medcom.dk" TargetMode="External"/><Relationship Id="rId38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C58B040B1343FAB89C4E084E8662D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23A7CF-8EC4-4BEB-AF67-21FAB95EBD79}"/>
      </w:docPartPr>
      <w:docPartBody>
        <w:p w:rsidR="00F44CFD" w:rsidRDefault="00F44CFD">
          <w:pPr>
            <w:pStyle w:val="80C58B040B1343FAB89C4E084E8662D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E169AAA82924AB1939200EE9EC3E4D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E65BD44-58E2-4499-A6C9-FFA2A9566C49}"/>
      </w:docPartPr>
      <w:docPartBody>
        <w:p w:rsidR="00F44CFD" w:rsidRDefault="00F44CFD">
          <w:pPr>
            <w:pStyle w:val="BE169AAA82924AB1939200EE9EC3E4D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087398F0F2C48CF828ED61EA322576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A2BA992-A81A-450E-B874-9B86684E26EC}"/>
      </w:docPartPr>
      <w:docPartBody>
        <w:p w:rsidR="00F44CFD" w:rsidRDefault="0074085D" w:rsidP="0074085D">
          <w:pPr>
            <w:pStyle w:val="B087398F0F2C48CF828ED61EA322576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5E597E348574EF693B3C246304642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297EAC-7F13-43E3-8FE5-3EF39986FF46}"/>
      </w:docPartPr>
      <w:docPartBody>
        <w:p w:rsidR="00F44CFD" w:rsidRDefault="0074085D" w:rsidP="0074085D">
          <w:pPr>
            <w:pStyle w:val="35E597E348574EF693B3C246304642A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16C63C71B034AB882DDAE8BCFBEEC3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5B6585E-80E7-440A-ACAB-7C9FB554A718}"/>
      </w:docPartPr>
      <w:docPartBody>
        <w:p w:rsidR="00BD4BA9" w:rsidRDefault="00BD4BA9">
          <w:pPr>
            <w:pStyle w:val="616C63C71B034AB882DDAE8BCFBEEC3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2C9999FFFD1A49C1996FA674BDDCFE9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3A90B2-FE92-4B45-B0A4-6C69C789FBCE}"/>
      </w:docPartPr>
      <w:docPartBody>
        <w:p w:rsidR="00BD4BA9" w:rsidRDefault="00BD4BA9">
          <w:pPr>
            <w:pStyle w:val="2C9999FFFD1A49C1996FA674BDDCFE9C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D0536EE82B34FB98065354BD64F74B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6869701-1B5F-4847-9CDD-776B60DDA8F4}"/>
      </w:docPartPr>
      <w:docPartBody>
        <w:p w:rsidR="00BD4BA9" w:rsidRDefault="00BD4BA9">
          <w:pPr>
            <w:pStyle w:val="5D0536EE82B34FB98065354BD64F74B3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7959F6327ACD4D35B5AD501A2583357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ED20C7F-AC2A-4281-A54A-E8DCAB081241}"/>
      </w:docPartPr>
      <w:docPartBody>
        <w:p w:rsidR="00BD4BA9" w:rsidRDefault="00BD4BA9">
          <w:pPr>
            <w:pStyle w:val="7959F6327ACD4D35B5AD501A25833572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9DF147124CF94585BDA359CB009FBC2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F58EA2B-4448-4622-A2F3-C8B686F57FF4}"/>
      </w:docPartPr>
      <w:docPartBody>
        <w:p w:rsidR="00BD4BA9" w:rsidRDefault="00BD4BA9">
          <w:pPr>
            <w:pStyle w:val="9DF147124CF94585BDA359CB009FBC26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6638EB6FC2BB4E30BEC9703A4199A0E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85E5E46-FC99-4439-A1DC-FA2C4F6124DD}"/>
      </w:docPartPr>
      <w:docPartBody>
        <w:p w:rsidR="00BD4BA9" w:rsidRDefault="00BD4BA9">
          <w:pPr>
            <w:pStyle w:val="6638EB6FC2BB4E30BEC9703A4199A0E3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FFC612ADEAEF40E79120892EF25E131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A56E1F-A862-4039-A6CB-A4A51BECC56A}"/>
      </w:docPartPr>
      <w:docPartBody>
        <w:p w:rsidR="00BD4BA9" w:rsidRDefault="00BD4BA9">
          <w:pPr>
            <w:pStyle w:val="FFC612ADEAEF40E79120892EF25E1318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1161255FAC0479DAAB3A73161AE4D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70E94E4-457F-4771-8A1B-3B31F7C049EE}"/>
      </w:docPartPr>
      <w:docPartBody>
        <w:p w:rsidR="00BD4BA9" w:rsidRDefault="00BD4BA9">
          <w:pPr>
            <w:pStyle w:val="51161255FAC0479DAAB3A73161AE4DF8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86D68B2F8347402CA1B2A91E8A7B69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21B96E-A353-40B4-A864-28F5012C1AAA}"/>
      </w:docPartPr>
      <w:docPartBody>
        <w:p w:rsidR="00BD4BA9" w:rsidRDefault="00BD4BA9">
          <w:pPr>
            <w:pStyle w:val="86D68B2F8347402CA1B2A91E8A7B695F"/>
          </w:pPr>
          <w:r w:rsidRPr="00687AC8">
            <w:rPr>
              <w:rStyle w:val="Pladsholdertekst"/>
            </w:rPr>
            <w:t>Klik eller tryk for at angive en dato.</w:t>
          </w:r>
        </w:p>
      </w:docPartBody>
    </w:docPart>
    <w:docPart>
      <w:docPartPr>
        <w:name w:val="88E20EED78F347E9B70D277203EC20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BF2FC0C-E6DA-407D-AD9D-62BF626E6792}"/>
      </w:docPartPr>
      <w:docPartBody>
        <w:p w:rsidR="00B331F8" w:rsidRDefault="00BD4BA9" w:rsidP="00BD4BA9">
          <w:pPr>
            <w:pStyle w:val="88E20EED78F347E9B70D277203EC202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B0EF64D04E2455F9ECD3381AEBDE05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5E7E146-6E78-4030-AD94-6398A5F057AE}"/>
      </w:docPartPr>
      <w:docPartBody>
        <w:p w:rsidR="00B331F8" w:rsidRDefault="00BD4BA9" w:rsidP="00BD4BA9">
          <w:pPr>
            <w:pStyle w:val="7B0EF64D04E2455F9ECD3381AEBDE05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9F1C9682E2B4AA2BEE5255F91B346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8454842-9B68-4C6F-9E4E-6D42458115E4}"/>
      </w:docPartPr>
      <w:docPartBody>
        <w:p w:rsidR="00B331F8" w:rsidRDefault="00BD4BA9" w:rsidP="00BD4BA9">
          <w:pPr>
            <w:pStyle w:val="19F1C9682E2B4AA2BEE5255F91B346C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30ED8CD29A54405B9F11BD4A1159BA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2CA626-97DC-40EE-8A27-0DAB5F658B8E}"/>
      </w:docPartPr>
      <w:docPartBody>
        <w:p w:rsidR="00B331F8" w:rsidRDefault="00BD4BA9" w:rsidP="00BD4BA9">
          <w:pPr>
            <w:pStyle w:val="930ED8CD29A54405B9F11BD4A1159BA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3442C6DF530470D8F8318D2511FF84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2299A7-6C44-48A4-B640-73B7391105F2}"/>
      </w:docPartPr>
      <w:docPartBody>
        <w:p w:rsidR="00B331F8" w:rsidRDefault="00BD4BA9" w:rsidP="00BD4BA9">
          <w:pPr>
            <w:pStyle w:val="53442C6DF530470D8F8318D2511FF84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7DF941AD9694D5189FDF9FCBF7E44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59A0D98-12B8-4FB1-A018-66ACDF7B3455}"/>
      </w:docPartPr>
      <w:docPartBody>
        <w:p w:rsidR="00B331F8" w:rsidRDefault="00BD4BA9" w:rsidP="00BD4BA9">
          <w:pPr>
            <w:pStyle w:val="C7DF941AD9694D5189FDF9FCBF7E445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DF88F6B2EE94F40A555572F198D01B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E17500B-102A-4188-8643-1D7FBD178912}"/>
      </w:docPartPr>
      <w:docPartBody>
        <w:p w:rsidR="00B331F8" w:rsidRDefault="00BD4BA9" w:rsidP="00BD4BA9">
          <w:pPr>
            <w:pStyle w:val="1DF88F6B2EE94F40A555572F198D01B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210BDE460A841FBA222E082F3682C8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742F97-9AE3-476B-808D-7C6B253FB336}"/>
      </w:docPartPr>
      <w:docPartBody>
        <w:p w:rsidR="00B331F8" w:rsidRDefault="00BD4BA9" w:rsidP="00BD4BA9">
          <w:pPr>
            <w:pStyle w:val="0210BDE460A841FBA222E082F3682C8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2673A0DC7564818983B46F512B38F8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5A1FB9-5C42-476C-B2D1-76A8BC5D1AB2}"/>
      </w:docPartPr>
      <w:docPartBody>
        <w:p w:rsidR="00B331F8" w:rsidRDefault="00BD4BA9" w:rsidP="00BD4BA9">
          <w:pPr>
            <w:pStyle w:val="A2673A0DC7564818983B46F512B38F8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6CBEAF8EAB248B3B908C8F9E62617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62E7EC-E59C-41B5-B110-2186E098E247}"/>
      </w:docPartPr>
      <w:docPartBody>
        <w:p w:rsidR="00B331F8" w:rsidRDefault="00BD4BA9" w:rsidP="00BD4BA9">
          <w:pPr>
            <w:pStyle w:val="F6CBEAF8EAB248B3B908C8F9E62617C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54121069ACF448ABF309F82F974A98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93719A9-A133-4D12-AD43-6591E044DB62}"/>
      </w:docPartPr>
      <w:docPartBody>
        <w:p w:rsidR="00B331F8" w:rsidRDefault="00BD4BA9" w:rsidP="00BD4BA9">
          <w:pPr>
            <w:pStyle w:val="E54121069ACF448ABF309F82F974A98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61A27E642F349A6A1B7455357B184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96863D-D1C4-4333-8B68-98058D8B4EA6}"/>
      </w:docPartPr>
      <w:docPartBody>
        <w:p w:rsidR="00B331F8" w:rsidRDefault="00BD4BA9" w:rsidP="00BD4BA9">
          <w:pPr>
            <w:pStyle w:val="261A27E642F349A6A1B7455357B1845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A083DD9BDDD48BB8EB482225EB55EE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D5287F2-A13F-4835-B6C9-C7D79816C0BC}"/>
      </w:docPartPr>
      <w:docPartBody>
        <w:p w:rsidR="00B331F8" w:rsidRDefault="00BD4BA9" w:rsidP="00BD4BA9">
          <w:pPr>
            <w:pStyle w:val="0A083DD9BDDD48BB8EB482225EB55EE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09FDD5D9D4C4AD1B70417FD276C96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41D5AA2-0A45-416E-92EB-EABC312783A6}"/>
      </w:docPartPr>
      <w:docPartBody>
        <w:p w:rsidR="00B331F8" w:rsidRDefault="00BD4BA9" w:rsidP="00BD4BA9">
          <w:pPr>
            <w:pStyle w:val="B09FDD5D9D4C4AD1B70417FD276C965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1CAA4011D1F415FB548CA3AD391413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A5F972-4E38-4B28-A2B7-45A89F1F03A6}"/>
      </w:docPartPr>
      <w:docPartBody>
        <w:p w:rsidR="00B331F8" w:rsidRDefault="00BD4BA9" w:rsidP="00BD4BA9">
          <w:pPr>
            <w:pStyle w:val="D1CAA4011D1F415FB548CA3AD391413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8FAD9D656284B24B26BFC41404E1C3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754AAE4-4F88-47C9-BA44-A2463A6A4A81}"/>
      </w:docPartPr>
      <w:docPartBody>
        <w:p w:rsidR="00B331F8" w:rsidRDefault="00BD4BA9" w:rsidP="00BD4BA9">
          <w:pPr>
            <w:pStyle w:val="B8FAD9D656284B24B26BFC41404E1C3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B53817FAA8F4BA7B382F827B0CDA50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3471D4A-854E-4436-A134-A323EE769F10}"/>
      </w:docPartPr>
      <w:docPartBody>
        <w:p w:rsidR="00B331F8" w:rsidRDefault="00BD4BA9" w:rsidP="00BD4BA9">
          <w:pPr>
            <w:pStyle w:val="5B53817FAA8F4BA7B382F827B0CDA50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C3576EB47404E44A3466A8CFF1B1FC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87ECE9-1C31-4E50-8076-6C048087DE2D}"/>
      </w:docPartPr>
      <w:docPartBody>
        <w:p w:rsidR="00B331F8" w:rsidRDefault="00BD4BA9" w:rsidP="00BD4BA9">
          <w:pPr>
            <w:pStyle w:val="6C3576EB47404E44A3466A8CFF1B1FC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94FDBF196DF439C815C3E8C840CD7C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B71CDA-289D-48A1-B60B-9E972C373959}"/>
      </w:docPartPr>
      <w:docPartBody>
        <w:p w:rsidR="00B331F8" w:rsidRDefault="00BD4BA9" w:rsidP="00BD4BA9">
          <w:pPr>
            <w:pStyle w:val="194FDBF196DF439C815C3E8C840CD7C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AFE6DE35AA74E5D919BFA6D50AE1C2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AF2536-C46A-4409-BB39-2FA6DC372B23}"/>
      </w:docPartPr>
      <w:docPartBody>
        <w:p w:rsidR="00B331F8" w:rsidRDefault="00BD4BA9" w:rsidP="00BD4BA9">
          <w:pPr>
            <w:pStyle w:val="9AFE6DE35AA74E5D919BFA6D50AE1C2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936913B731540A4A35AF1959899698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CEC5A6B-D770-42B7-9A88-30C215DEFED9}"/>
      </w:docPartPr>
      <w:docPartBody>
        <w:p w:rsidR="00B331F8" w:rsidRDefault="00BD4BA9" w:rsidP="00BD4BA9">
          <w:pPr>
            <w:pStyle w:val="2936913B731540A4A35AF1959899698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AFDF72770F04E548CCBFA4BBD43DD0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D49B48C-98A0-4F51-9C9E-495591790380}"/>
      </w:docPartPr>
      <w:docPartBody>
        <w:p w:rsidR="00B331F8" w:rsidRDefault="00BD4BA9" w:rsidP="00BD4BA9">
          <w:pPr>
            <w:pStyle w:val="5AFDF72770F04E548CCBFA4BBD43DD0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B315AF7F533434B95337BBC8242C86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AFD5D04-36F1-4526-85CC-4F4037F60D4C}"/>
      </w:docPartPr>
      <w:docPartBody>
        <w:p w:rsidR="00B331F8" w:rsidRDefault="00BD4BA9" w:rsidP="00BD4BA9">
          <w:pPr>
            <w:pStyle w:val="FB315AF7F533434B95337BBC8242C86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E95E38396824A9E821CFFE24F4B91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33CC322-0AF0-4703-816F-62A36A84EC54}"/>
      </w:docPartPr>
      <w:docPartBody>
        <w:p w:rsidR="00B331F8" w:rsidRDefault="00BD4BA9" w:rsidP="00BD4BA9">
          <w:pPr>
            <w:pStyle w:val="EE95E38396824A9E821CFFE24F4B91D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2D99B064BE54E73B8AB019D95E176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25FA05-9F2B-4660-A412-9A750CB960DF}"/>
      </w:docPartPr>
      <w:docPartBody>
        <w:p w:rsidR="00B331F8" w:rsidRDefault="00BD4BA9" w:rsidP="00BD4BA9">
          <w:pPr>
            <w:pStyle w:val="F2D99B064BE54E73B8AB019D95E176A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DB1AA3BEC4442E0A7CF5DA7F6B8869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E137DD1-E814-42F5-973D-F8B89D598536}"/>
      </w:docPartPr>
      <w:docPartBody>
        <w:p w:rsidR="00B331F8" w:rsidRDefault="00BD4BA9" w:rsidP="00BD4BA9">
          <w:pPr>
            <w:pStyle w:val="0DB1AA3BEC4442E0A7CF5DA7F6B8869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B5E2F2789FE43FC979D580C0E3EEF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87F411-97C2-4168-96BA-BE8B7B8FA10E}"/>
      </w:docPartPr>
      <w:docPartBody>
        <w:p w:rsidR="00B331F8" w:rsidRDefault="00BD4BA9" w:rsidP="00BD4BA9">
          <w:pPr>
            <w:pStyle w:val="DB5E2F2789FE43FC979D580C0E3EEFE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8DC2BFCB1CA4B738DB4BC0AD6E4538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CE2E9C9-4496-426D-8EE0-847AB193C730}"/>
      </w:docPartPr>
      <w:docPartBody>
        <w:p w:rsidR="00B331F8" w:rsidRDefault="00BD4BA9" w:rsidP="00BD4BA9">
          <w:pPr>
            <w:pStyle w:val="48DC2BFCB1CA4B738DB4BC0AD6E4538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211B0679BF14B92BB4AA0A50FCC5F0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9B07070-5C45-4640-A97F-CE7C86E91923}"/>
      </w:docPartPr>
      <w:docPartBody>
        <w:p w:rsidR="00B331F8" w:rsidRDefault="00BD4BA9" w:rsidP="00BD4BA9">
          <w:pPr>
            <w:pStyle w:val="0211B0679BF14B92BB4AA0A50FCC5F0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C24803411F740BA9481A42A3961196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D9357AD-C80E-437F-A65E-A8DF305E33B8}"/>
      </w:docPartPr>
      <w:docPartBody>
        <w:p w:rsidR="00B331F8" w:rsidRDefault="00BD4BA9" w:rsidP="00BD4BA9">
          <w:pPr>
            <w:pStyle w:val="7C24803411F740BA9481A42A3961196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0EA1271B5484DA892945A3E9524824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5C748E6-3C2F-4033-8C94-50B9150A4B19}"/>
      </w:docPartPr>
      <w:docPartBody>
        <w:p w:rsidR="00B331F8" w:rsidRDefault="00BD4BA9" w:rsidP="00BD4BA9">
          <w:pPr>
            <w:pStyle w:val="70EA1271B5484DA892945A3E9524824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63DC5D627A74842894E08CE0467F1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AF8530A-8DEB-4421-96E6-8CB411D39394}"/>
      </w:docPartPr>
      <w:docPartBody>
        <w:p w:rsidR="00B331F8" w:rsidRDefault="00BD4BA9" w:rsidP="00BD4BA9">
          <w:pPr>
            <w:pStyle w:val="763DC5D627A74842894E08CE0467F12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7E1501F107540479BF6579E7F5C1C6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2F59E35-43A3-4C5C-96B5-C14FE5872A99}"/>
      </w:docPartPr>
      <w:docPartBody>
        <w:p w:rsidR="00B331F8" w:rsidRDefault="00BD4BA9" w:rsidP="00BD4BA9">
          <w:pPr>
            <w:pStyle w:val="57E1501F107540479BF6579E7F5C1C6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334C8EA5F554DDB82082CE31D82296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4E2C891-0CCD-4855-8206-CF8A2C59B7BC}"/>
      </w:docPartPr>
      <w:docPartBody>
        <w:p w:rsidR="00B331F8" w:rsidRDefault="00BD4BA9" w:rsidP="00BD4BA9">
          <w:pPr>
            <w:pStyle w:val="0334C8EA5F554DDB82082CE31D82296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3B82C0CFD4249998D41B07B608FF37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320F6A-25F4-4630-B6E8-5AB6BC7D9763}"/>
      </w:docPartPr>
      <w:docPartBody>
        <w:p w:rsidR="00B331F8" w:rsidRDefault="00BD4BA9" w:rsidP="00BD4BA9">
          <w:pPr>
            <w:pStyle w:val="C3B82C0CFD4249998D41B07B608FF37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7F7314928674CC3B34F43C5088BB35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D21C198-0164-4B70-A813-AB07C7C644A7}"/>
      </w:docPartPr>
      <w:docPartBody>
        <w:p w:rsidR="00B331F8" w:rsidRDefault="00BD4BA9" w:rsidP="00BD4BA9">
          <w:pPr>
            <w:pStyle w:val="C7F7314928674CC3B34F43C5088BB35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26FE43F752943D6B9BB019FE42F73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6E44C88-20EC-4F83-9A6D-198DAF2673B9}"/>
      </w:docPartPr>
      <w:docPartBody>
        <w:p w:rsidR="00B331F8" w:rsidRDefault="00BD4BA9" w:rsidP="00BD4BA9">
          <w:pPr>
            <w:pStyle w:val="026FE43F752943D6B9BB019FE42F73A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27DF65004004C28B4D73F9441A8225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80F84E5-E3EE-46DB-8C44-9DDDC945629C}"/>
      </w:docPartPr>
      <w:docPartBody>
        <w:p w:rsidR="00CC071A" w:rsidRDefault="00B331F8" w:rsidP="00B331F8">
          <w:pPr>
            <w:pStyle w:val="A27DF65004004C28B4D73F9441A8225D"/>
          </w:pPr>
          <w:r>
            <w:rPr>
              <w:rStyle w:val="Pladsholdertekst"/>
              <w:rFonts w:eastAsia="Calibri"/>
            </w:rPr>
            <w:t>Indsæt krav til teststep</w:t>
          </w:r>
        </w:p>
      </w:docPartBody>
    </w:docPart>
    <w:docPart>
      <w:docPartPr>
        <w:name w:val="4B5F40592ED44926BD2ABC5871EE8BC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670B744-1D9D-4EB3-8D2A-3DD9FAB43C48}"/>
      </w:docPartPr>
      <w:docPartBody>
        <w:p w:rsidR="00CC071A" w:rsidRDefault="00B331F8" w:rsidP="00B331F8">
          <w:pPr>
            <w:pStyle w:val="4B5F40592ED44926BD2ABC5871EE8BCD"/>
          </w:pPr>
          <w:r w:rsidRPr="007D06D7">
            <w:rPr>
              <w:rStyle w:val="Pladsholdertekst"/>
              <w:rFonts w:ascii="Courier New" w:eastAsia="Calibri" w:hAnsi="Courier New" w:cs="Courier New"/>
              <w:sz w:val="18"/>
              <w:szCs w:val="18"/>
            </w:rPr>
            <w:t>Indsæt filnavn</w:t>
          </w:r>
        </w:p>
      </w:docPartBody>
    </w:docPart>
    <w:docPart>
      <w:docPartPr>
        <w:name w:val="92F7D6D9D306417B81215AF54F81136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2D58C20-2E1C-4405-ADB3-B534A8F78172}"/>
      </w:docPartPr>
      <w:docPartBody>
        <w:p w:rsidR="00CC071A" w:rsidRDefault="00B331F8" w:rsidP="00B331F8">
          <w:pPr>
            <w:pStyle w:val="92F7D6D9D306417B81215AF54F811369"/>
          </w:pPr>
          <w:r>
            <w:rPr>
              <w:rStyle w:val="Pladsholdertekst"/>
              <w:rFonts w:eastAsia="Calibri"/>
            </w:rPr>
            <w:t>Indsæt forventet resultat</w:t>
          </w:r>
        </w:p>
      </w:docPartBody>
    </w:docPart>
    <w:docPart>
      <w:docPartPr>
        <w:name w:val="32803D7EA97246B7B3B3CAC367D94EF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265805B-C893-469D-AD11-81F56A1912D2}"/>
      </w:docPartPr>
      <w:docPartBody>
        <w:p w:rsidR="00CC071A" w:rsidRDefault="00B331F8" w:rsidP="00B331F8">
          <w:pPr>
            <w:pStyle w:val="32803D7EA97246B7B3B3CAC367D94EF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889790BCFBB47C295AC131D656B1B5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0C60694-C110-404D-A4D4-75ECDD5FF0A4}"/>
      </w:docPartPr>
      <w:docPartBody>
        <w:p w:rsidR="00CC071A" w:rsidRDefault="00B331F8" w:rsidP="00B331F8">
          <w:pPr>
            <w:pStyle w:val="D889790BCFBB47C295AC131D656B1B5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D1E287FFAC94F72BF6E691C481429B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8062F9-4818-4BDF-A126-1409DC2C89D8}"/>
      </w:docPartPr>
      <w:docPartBody>
        <w:p w:rsidR="00CC071A" w:rsidRDefault="00B331F8" w:rsidP="00B331F8">
          <w:pPr>
            <w:pStyle w:val="4D1E287FFAC94F72BF6E691C481429B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56DFC6DED4F43529666AA38DD343E5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64B331-B780-4F04-9BA0-9C8E5752144C}"/>
      </w:docPartPr>
      <w:docPartBody>
        <w:p w:rsidR="00CC071A" w:rsidRDefault="00B331F8" w:rsidP="00B331F8">
          <w:pPr>
            <w:pStyle w:val="256DFC6DED4F43529666AA38DD343E5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ADB8F5E05734F33868B06CDC63E56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BA88D08-7E28-47F8-8D44-CF65DC02EDFC}"/>
      </w:docPartPr>
      <w:docPartBody>
        <w:p w:rsidR="00CC071A" w:rsidRDefault="00B331F8" w:rsidP="00B331F8">
          <w:pPr>
            <w:pStyle w:val="5ADB8F5E05734F33868B06CDC63E564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97BE097F7D84D9D9E2298D32C2D177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C2BB171-D41C-4E71-8DEB-1957BA289744}"/>
      </w:docPartPr>
      <w:docPartBody>
        <w:p w:rsidR="006C5A26" w:rsidRDefault="00FF1CBA" w:rsidP="00FF1CBA">
          <w:pPr>
            <w:pStyle w:val="F97BE097F7D84D9D9E2298D32C2D177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FD9E118F9D845CEAFE78EB69E803B3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5C4521B-B447-4AC7-8055-2A77936C38F2}"/>
      </w:docPartPr>
      <w:docPartBody>
        <w:p w:rsidR="006C5A26" w:rsidRDefault="00FF1CBA" w:rsidP="00FF1CBA">
          <w:pPr>
            <w:pStyle w:val="EFD9E118F9D845CEAFE78EB69E803B3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E690224F0CF4939863D8075FCF3C4E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4FDD518-4877-4E76-B910-197BE626ED1D}"/>
      </w:docPartPr>
      <w:docPartBody>
        <w:p w:rsidR="006C5A26" w:rsidRDefault="00FF1CBA" w:rsidP="00FF1CBA">
          <w:pPr>
            <w:pStyle w:val="EE690224F0CF4939863D8075FCF3C4E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82B0E311EFD439C97EF2DCD8030DC6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DFF6902-1733-49FF-828C-AE808AC04729}"/>
      </w:docPartPr>
      <w:docPartBody>
        <w:p w:rsidR="006B1079" w:rsidRDefault="00F2608D" w:rsidP="00F2608D">
          <w:pPr>
            <w:pStyle w:val="682B0E311EFD439C97EF2DCD8030DC68"/>
          </w:pPr>
          <w:r>
            <w:rPr>
              <w:rStyle w:val="Pladsholdertekst"/>
              <w:rFonts w:eastAsia="Calibri"/>
            </w:rPr>
            <w:t>Indsæt forventet resultat</w:t>
          </w:r>
        </w:p>
      </w:docPartBody>
    </w:docPart>
    <w:docPart>
      <w:docPartPr>
        <w:name w:val="5780FD2DCC9C41F1A60C19DB1D1217E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ADFF58-5B73-4B5A-AB46-ED7D8F5AF466}"/>
      </w:docPartPr>
      <w:docPartBody>
        <w:p w:rsidR="006B1079" w:rsidRDefault="00F2608D" w:rsidP="00F2608D">
          <w:pPr>
            <w:pStyle w:val="5780FD2DCC9C41F1A60C19DB1D1217E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72CE0B39FC04464840F50337AA13E2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0EA2E68-2FC0-45C9-8299-3ED3539CFF7A}"/>
      </w:docPartPr>
      <w:docPartBody>
        <w:p w:rsidR="006B1079" w:rsidRDefault="00F2608D" w:rsidP="00F2608D">
          <w:pPr>
            <w:pStyle w:val="E72CE0B39FC04464840F50337AA13E2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362F21FECE848E89AD8284FA61B1B8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2F877C0-56B3-44B1-B124-6577FCC0C2B4}"/>
      </w:docPartPr>
      <w:docPartBody>
        <w:p w:rsidR="006B1079" w:rsidRDefault="00F2608D" w:rsidP="00F2608D">
          <w:pPr>
            <w:pStyle w:val="6362F21FECE848E89AD8284FA61B1B8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A1B9ADE194E409B94CECE3F09424A1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ECCA8DA-4299-498D-AB6D-CE7833DB6982}"/>
      </w:docPartPr>
      <w:docPartBody>
        <w:p w:rsidR="006B1079" w:rsidRDefault="00F2608D" w:rsidP="00F2608D">
          <w:pPr>
            <w:pStyle w:val="8A1B9ADE194E409B94CECE3F09424A1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B0060928A374FACB6C9194B9155556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47B03E9-3CA9-4065-92A7-A00836109A09}"/>
      </w:docPartPr>
      <w:docPartBody>
        <w:p w:rsidR="009E3F97" w:rsidRDefault="006B1079" w:rsidP="006B1079">
          <w:pPr>
            <w:pStyle w:val="DB0060928A374FACB6C9194B9155556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ACFD98F0020401ABD0CFDF17A70F4A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2A5E923-93B1-42F3-8BBC-40B4018AEC30}"/>
      </w:docPartPr>
      <w:docPartBody>
        <w:p w:rsidR="009E3F97" w:rsidRDefault="006B1079" w:rsidP="006B1079">
          <w:pPr>
            <w:pStyle w:val="6ACFD98F0020401ABD0CFDF17A70F4A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89922F6C7194AEAA2EFA447211FC95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8ADC8AB-34DF-4F24-8250-81A27315A821}"/>
      </w:docPartPr>
      <w:docPartBody>
        <w:p w:rsidR="009E3F97" w:rsidRDefault="006B1079" w:rsidP="006B1079">
          <w:pPr>
            <w:pStyle w:val="A89922F6C7194AEAA2EFA447211FC95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731932366894CB5857B46D024321B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9C0EE9D-A97A-4A79-8501-6A6B7157B4EE}"/>
      </w:docPartPr>
      <w:docPartBody>
        <w:p w:rsidR="008309FB" w:rsidRDefault="005075A1" w:rsidP="005075A1">
          <w:pPr>
            <w:pStyle w:val="B731932366894CB5857B46D024321B6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BC169668E9D4C1495B207D93FAEDC5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567BD9C-37FB-407A-8044-D4325FFAF771}"/>
      </w:docPartPr>
      <w:docPartBody>
        <w:p w:rsidR="008309FB" w:rsidRDefault="005075A1" w:rsidP="005075A1">
          <w:pPr>
            <w:pStyle w:val="7BC169668E9D4C1495B207D93FAEDC5B"/>
          </w:pPr>
          <w:r w:rsidRPr="007D06D7">
            <w:rPr>
              <w:rStyle w:val="Pladsholdertekst"/>
              <w:rFonts w:ascii="Courier New" w:eastAsia="Calibri" w:hAnsi="Courier New" w:cs="Courier New"/>
              <w:sz w:val="18"/>
              <w:szCs w:val="18"/>
            </w:rPr>
            <w:t>Indsæt filnavn</w:t>
          </w:r>
        </w:p>
      </w:docPartBody>
    </w:docPart>
    <w:docPart>
      <w:docPartPr>
        <w:name w:val="C763C7681A3048AEA37EA7BEBF052E8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8A5DE8-2948-419A-92B8-242CBCF68F00}"/>
      </w:docPartPr>
      <w:docPartBody>
        <w:p w:rsidR="008309FB" w:rsidRDefault="005075A1" w:rsidP="005075A1">
          <w:pPr>
            <w:pStyle w:val="C763C7681A3048AEA37EA7BEBF052E88"/>
          </w:pPr>
          <w:r w:rsidRPr="007D06D7">
            <w:rPr>
              <w:rStyle w:val="Pladsholdertekst"/>
              <w:rFonts w:ascii="Courier New" w:eastAsia="Calibri" w:hAnsi="Courier New" w:cs="Courier New"/>
              <w:sz w:val="18"/>
              <w:szCs w:val="18"/>
            </w:rPr>
            <w:t>Indsæt filnavn</w:t>
          </w:r>
        </w:p>
      </w:docPartBody>
    </w:docPart>
    <w:docPart>
      <w:docPartPr>
        <w:name w:val="916C9681B7F94ABE90E3756CF673EA5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005A0FB-8081-41C9-90E6-0F9107C85A14}"/>
      </w:docPartPr>
      <w:docPartBody>
        <w:p w:rsidR="00000000" w:rsidRDefault="00D62F2E" w:rsidP="00D62F2E">
          <w:pPr>
            <w:pStyle w:val="916C9681B7F94ABE90E3756CF673EA55"/>
          </w:pPr>
          <w:r w:rsidRPr="007D06D7">
            <w:rPr>
              <w:rStyle w:val="Pladsholdertekst"/>
              <w:rFonts w:ascii="Courier New" w:eastAsia="Calibri" w:hAnsi="Courier New" w:cs="Courier New"/>
              <w:sz w:val="18"/>
              <w:szCs w:val="18"/>
            </w:rPr>
            <w:t>Indsæt filnavn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22"/>
    <w:rsid w:val="000B2B1D"/>
    <w:rsid w:val="000D54F1"/>
    <w:rsid w:val="00137485"/>
    <w:rsid w:val="001657DE"/>
    <w:rsid w:val="00191713"/>
    <w:rsid w:val="001A1164"/>
    <w:rsid w:val="001A3B18"/>
    <w:rsid w:val="001D03BC"/>
    <w:rsid w:val="00371BE0"/>
    <w:rsid w:val="00390B48"/>
    <w:rsid w:val="003A2081"/>
    <w:rsid w:val="003B0B5C"/>
    <w:rsid w:val="003D0BB8"/>
    <w:rsid w:val="003D7F9E"/>
    <w:rsid w:val="00426E7F"/>
    <w:rsid w:val="00475BEB"/>
    <w:rsid w:val="005075A1"/>
    <w:rsid w:val="00510AC7"/>
    <w:rsid w:val="0052532C"/>
    <w:rsid w:val="0055067B"/>
    <w:rsid w:val="005D3E6C"/>
    <w:rsid w:val="005D5D38"/>
    <w:rsid w:val="006B1079"/>
    <w:rsid w:val="006C5A26"/>
    <w:rsid w:val="00714B8E"/>
    <w:rsid w:val="0074085D"/>
    <w:rsid w:val="00752E8F"/>
    <w:rsid w:val="007E61F9"/>
    <w:rsid w:val="008309FB"/>
    <w:rsid w:val="008665FF"/>
    <w:rsid w:val="008A7505"/>
    <w:rsid w:val="008D3A50"/>
    <w:rsid w:val="0097777F"/>
    <w:rsid w:val="009A3DC1"/>
    <w:rsid w:val="009E3F97"/>
    <w:rsid w:val="00A07915"/>
    <w:rsid w:val="00AA0E4A"/>
    <w:rsid w:val="00B1709A"/>
    <w:rsid w:val="00B331F8"/>
    <w:rsid w:val="00B54369"/>
    <w:rsid w:val="00B752D6"/>
    <w:rsid w:val="00BD4BA9"/>
    <w:rsid w:val="00CC071A"/>
    <w:rsid w:val="00D016EB"/>
    <w:rsid w:val="00D1797B"/>
    <w:rsid w:val="00D62F2E"/>
    <w:rsid w:val="00E06122"/>
    <w:rsid w:val="00E337EF"/>
    <w:rsid w:val="00F2608D"/>
    <w:rsid w:val="00F30A48"/>
    <w:rsid w:val="00F44CFD"/>
    <w:rsid w:val="00F94486"/>
    <w:rsid w:val="00FF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D62F2E"/>
    <w:rPr>
      <w:color w:val="808080"/>
    </w:rPr>
  </w:style>
  <w:style w:type="paragraph" w:customStyle="1" w:styleId="80C58B040B1343FAB89C4E084E8662D9">
    <w:name w:val="80C58B040B1343FAB89C4E084E8662D9"/>
  </w:style>
  <w:style w:type="paragraph" w:customStyle="1" w:styleId="A27DF65004004C28B4D73F9441A8225D">
    <w:name w:val="A27DF65004004C28B4D73F9441A8225D"/>
    <w:rsid w:val="00B331F8"/>
  </w:style>
  <w:style w:type="paragraph" w:customStyle="1" w:styleId="BE169AAA82924AB1939200EE9EC3E4D8">
    <w:name w:val="BE169AAA82924AB1939200EE9EC3E4D8"/>
  </w:style>
  <w:style w:type="paragraph" w:customStyle="1" w:styleId="4B5F40592ED44926BD2ABC5871EE8BCD">
    <w:name w:val="4B5F40592ED44926BD2ABC5871EE8BCD"/>
    <w:rsid w:val="00B331F8"/>
  </w:style>
  <w:style w:type="paragraph" w:customStyle="1" w:styleId="92F7D6D9D306417B81215AF54F811369">
    <w:name w:val="92F7D6D9D306417B81215AF54F811369"/>
    <w:rsid w:val="00B331F8"/>
  </w:style>
  <w:style w:type="paragraph" w:customStyle="1" w:styleId="B087398F0F2C48CF828ED61EA3225763">
    <w:name w:val="B087398F0F2C48CF828ED61EA3225763"/>
    <w:rsid w:val="0074085D"/>
  </w:style>
  <w:style w:type="paragraph" w:customStyle="1" w:styleId="35E597E348574EF693B3C246304642AA">
    <w:name w:val="35E597E348574EF693B3C246304642AA"/>
    <w:rsid w:val="0074085D"/>
  </w:style>
  <w:style w:type="paragraph" w:customStyle="1" w:styleId="32803D7EA97246B7B3B3CAC367D94EFC">
    <w:name w:val="32803D7EA97246B7B3B3CAC367D94EFC"/>
    <w:rsid w:val="00B331F8"/>
  </w:style>
  <w:style w:type="paragraph" w:customStyle="1" w:styleId="D889790BCFBB47C295AC131D656B1B54">
    <w:name w:val="D889790BCFBB47C295AC131D656B1B54"/>
    <w:rsid w:val="00B331F8"/>
  </w:style>
  <w:style w:type="paragraph" w:customStyle="1" w:styleId="4D1E287FFAC94F72BF6E691C481429BD">
    <w:name w:val="4D1E287FFAC94F72BF6E691C481429BD"/>
    <w:rsid w:val="00B331F8"/>
  </w:style>
  <w:style w:type="paragraph" w:customStyle="1" w:styleId="256DFC6DED4F43529666AA38DD343E5C">
    <w:name w:val="256DFC6DED4F43529666AA38DD343E5C"/>
    <w:rsid w:val="00B331F8"/>
  </w:style>
  <w:style w:type="paragraph" w:customStyle="1" w:styleId="5ADB8F5E05734F33868B06CDC63E5649">
    <w:name w:val="5ADB8F5E05734F33868B06CDC63E5649"/>
    <w:rsid w:val="00B331F8"/>
  </w:style>
  <w:style w:type="paragraph" w:customStyle="1" w:styleId="616C63C71B034AB882DDAE8BCFBEEC31">
    <w:name w:val="616C63C71B034AB882DDAE8BCFBEEC31"/>
  </w:style>
  <w:style w:type="paragraph" w:customStyle="1" w:styleId="2C9999FFFD1A49C1996FA674BDDCFE9C">
    <w:name w:val="2C9999FFFD1A49C1996FA674BDDCFE9C"/>
  </w:style>
  <w:style w:type="paragraph" w:customStyle="1" w:styleId="5D0536EE82B34FB98065354BD64F74B3">
    <w:name w:val="5D0536EE82B34FB98065354BD64F74B3"/>
  </w:style>
  <w:style w:type="paragraph" w:customStyle="1" w:styleId="7959F6327ACD4D35B5AD501A25833572">
    <w:name w:val="7959F6327ACD4D35B5AD501A25833572"/>
  </w:style>
  <w:style w:type="paragraph" w:customStyle="1" w:styleId="9DF147124CF94585BDA359CB009FBC26">
    <w:name w:val="9DF147124CF94585BDA359CB009FBC26"/>
  </w:style>
  <w:style w:type="paragraph" w:customStyle="1" w:styleId="6638EB6FC2BB4E30BEC9703A4199A0E3">
    <w:name w:val="6638EB6FC2BB4E30BEC9703A4199A0E3"/>
  </w:style>
  <w:style w:type="paragraph" w:customStyle="1" w:styleId="FFC612ADEAEF40E79120892EF25E1318">
    <w:name w:val="FFC612ADEAEF40E79120892EF25E1318"/>
  </w:style>
  <w:style w:type="paragraph" w:customStyle="1" w:styleId="51161255FAC0479DAAB3A73161AE4DF8">
    <w:name w:val="51161255FAC0479DAAB3A73161AE4DF8"/>
  </w:style>
  <w:style w:type="paragraph" w:customStyle="1" w:styleId="86D68B2F8347402CA1B2A91E8A7B695F">
    <w:name w:val="86D68B2F8347402CA1B2A91E8A7B695F"/>
  </w:style>
  <w:style w:type="paragraph" w:customStyle="1" w:styleId="88E20EED78F347E9B70D277203EC202A">
    <w:name w:val="88E20EED78F347E9B70D277203EC202A"/>
    <w:rsid w:val="00BD4BA9"/>
  </w:style>
  <w:style w:type="paragraph" w:customStyle="1" w:styleId="7B0EF64D04E2455F9ECD3381AEBDE05C">
    <w:name w:val="7B0EF64D04E2455F9ECD3381AEBDE05C"/>
    <w:rsid w:val="00BD4BA9"/>
  </w:style>
  <w:style w:type="paragraph" w:customStyle="1" w:styleId="19F1C9682E2B4AA2BEE5255F91B346C3">
    <w:name w:val="19F1C9682E2B4AA2BEE5255F91B346C3"/>
    <w:rsid w:val="00BD4BA9"/>
  </w:style>
  <w:style w:type="paragraph" w:customStyle="1" w:styleId="930ED8CD29A54405B9F11BD4A1159BA6">
    <w:name w:val="930ED8CD29A54405B9F11BD4A1159BA6"/>
    <w:rsid w:val="00BD4BA9"/>
  </w:style>
  <w:style w:type="paragraph" w:customStyle="1" w:styleId="53442C6DF530470D8F8318D2511FF84E">
    <w:name w:val="53442C6DF530470D8F8318D2511FF84E"/>
    <w:rsid w:val="00BD4BA9"/>
  </w:style>
  <w:style w:type="paragraph" w:customStyle="1" w:styleId="C7DF941AD9694D5189FDF9FCBF7E445F">
    <w:name w:val="C7DF941AD9694D5189FDF9FCBF7E445F"/>
    <w:rsid w:val="00BD4BA9"/>
  </w:style>
  <w:style w:type="paragraph" w:customStyle="1" w:styleId="1DF88F6B2EE94F40A555572F198D01B8">
    <w:name w:val="1DF88F6B2EE94F40A555572F198D01B8"/>
    <w:rsid w:val="00BD4BA9"/>
  </w:style>
  <w:style w:type="paragraph" w:customStyle="1" w:styleId="0210BDE460A841FBA222E082F3682C84">
    <w:name w:val="0210BDE460A841FBA222E082F3682C84"/>
    <w:rsid w:val="00BD4BA9"/>
  </w:style>
  <w:style w:type="paragraph" w:customStyle="1" w:styleId="A2673A0DC7564818983B46F512B38F8A">
    <w:name w:val="A2673A0DC7564818983B46F512B38F8A"/>
    <w:rsid w:val="00BD4BA9"/>
  </w:style>
  <w:style w:type="paragraph" w:customStyle="1" w:styleId="F6CBEAF8EAB248B3B908C8F9E62617C3">
    <w:name w:val="F6CBEAF8EAB248B3B908C8F9E62617C3"/>
    <w:rsid w:val="00BD4BA9"/>
  </w:style>
  <w:style w:type="paragraph" w:customStyle="1" w:styleId="E54121069ACF448ABF309F82F974A987">
    <w:name w:val="E54121069ACF448ABF309F82F974A987"/>
    <w:rsid w:val="00BD4BA9"/>
  </w:style>
  <w:style w:type="paragraph" w:customStyle="1" w:styleId="261A27E642F349A6A1B7455357B18450">
    <w:name w:val="261A27E642F349A6A1B7455357B18450"/>
    <w:rsid w:val="00BD4BA9"/>
  </w:style>
  <w:style w:type="paragraph" w:customStyle="1" w:styleId="0A083DD9BDDD48BB8EB482225EB55EE9">
    <w:name w:val="0A083DD9BDDD48BB8EB482225EB55EE9"/>
    <w:rsid w:val="00BD4BA9"/>
  </w:style>
  <w:style w:type="paragraph" w:customStyle="1" w:styleId="B09FDD5D9D4C4AD1B70417FD276C9650">
    <w:name w:val="B09FDD5D9D4C4AD1B70417FD276C9650"/>
    <w:rsid w:val="00BD4BA9"/>
  </w:style>
  <w:style w:type="paragraph" w:customStyle="1" w:styleId="D1CAA4011D1F415FB548CA3AD3914137">
    <w:name w:val="D1CAA4011D1F415FB548CA3AD3914137"/>
    <w:rsid w:val="00BD4BA9"/>
  </w:style>
  <w:style w:type="paragraph" w:customStyle="1" w:styleId="B8FAD9D656284B24B26BFC41404E1C33">
    <w:name w:val="B8FAD9D656284B24B26BFC41404E1C33"/>
    <w:rsid w:val="00BD4BA9"/>
  </w:style>
  <w:style w:type="paragraph" w:customStyle="1" w:styleId="5B53817FAA8F4BA7B382F827B0CDA507">
    <w:name w:val="5B53817FAA8F4BA7B382F827B0CDA507"/>
    <w:rsid w:val="00BD4BA9"/>
  </w:style>
  <w:style w:type="paragraph" w:customStyle="1" w:styleId="6C3576EB47404E44A3466A8CFF1B1FCA">
    <w:name w:val="6C3576EB47404E44A3466A8CFF1B1FCA"/>
    <w:rsid w:val="00BD4BA9"/>
  </w:style>
  <w:style w:type="paragraph" w:customStyle="1" w:styleId="194FDBF196DF439C815C3E8C840CD7C1">
    <w:name w:val="194FDBF196DF439C815C3E8C840CD7C1"/>
    <w:rsid w:val="00BD4BA9"/>
  </w:style>
  <w:style w:type="paragraph" w:customStyle="1" w:styleId="9AFE6DE35AA74E5D919BFA6D50AE1C27">
    <w:name w:val="9AFE6DE35AA74E5D919BFA6D50AE1C27"/>
    <w:rsid w:val="00BD4BA9"/>
  </w:style>
  <w:style w:type="paragraph" w:customStyle="1" w:styleId="2936913B731540A4A35AF19598996989">
    <w:name w:val="2936913B731540A4A35AF19598996989"/>
    <w:rsid w:val="00BD4BA9"/>
  </w:style>
  <w:style w:type="paragraph" w:customStyle="1" w:styleId="5AFDF72770F04E548CCBFA4BBD43DD05">
    <w:name w:val="5AFDF72770F04E548CCBFA4BBD43DD05"/>
    <w:rsid w:val="00BD4BA9"/>
  </w:style>
  <w:style w:type="paragraph" w:customStyle="1" w:styleId="FB315AF7F533434B95337BBC8242C869">
    <w:name w:val="FB315AF7F533434B95337BBC8242C869"/>
    <w:rsid w:val="00BD4BA9"/>
  </w:style>
  <w:style w:type="paragraph" w:customStyle="1" w:styleId="EE95E38396824A9E821CFFE24F4B91D7">
    <w:name w:val="EE95E38396824A9E821CFFE24F4B91D7"/>
    <w:rsid w:val="00BD4BA9"/>
  </w:style>
  <w:style w:type="paragraph" w:customStyle="1" w:styleId="F2D99B064BE54E73B8AB019D95E176A0">
    <w:name w:val="F2D99B064BE54E73B8AB019D95E176A0"/>
    <w:rsid w:val="00BD4BA9"/>
  </w:style>
  <w:style w:type="paragraph" w:customStyle="1" w:styleId="0DB1AA3BEC4442E0A7CF5DA7F6B88691">
    <w:name w:val="0DB1AA3BEC4442E0A7CF5DA7F6B88691"/>
    <w:rsid w:val="00BD4BA9"/>
  </w:style>
  <w:style w:type="paragraph" w:customStyle="1" w:styleId="DB5E2F2789FE43FC979D580C0E3EEFE0">
    <w:name w:val="DB5E2F2789FE43FC979D580C0E3EEFE0"/>
    <w:rsid w:val="00BD4BA9"/>
  </w:style>
  <w:style w:type="paragraph" w:customStyle="1" w:styleId="48DC2BFCB1CA4B738DB4BC0AD6E4538E">
    <w:name w:val="48DC2BFCB1CA4B738DB4BC0AD6E4538E"/>
    <w:rsid w:val="00BD4BA9"/>
  </w:style>
  <w:style w:type="paragraph" w:customStyle="1" w:styleId="0211B0679BF14B92BB4AA0A50FCC5F0E">
    <w:name w:val="0211B0679BF14B92BB4AA0A50FCC5F0E"/>
    <w:rsid w:val="00BD4BA9"/>
  </w:style>
  <w:style w:type="paragraph" w:customStyle="1" w:styleId="7C24803411F740BA9481A42A39611962">
    <w:name w:val="7C24803411F740BA9481A42A39611962"/>
    <w:rsid w:val="00BD4BA9"/>
  </w:style>
  <w:style w:type="paragraph" w:customStyle="1" w:styleId="70EA1271B5484DA892945A3E95248241">
    <w:name w:val="70EA1271B5484DA892945A3E95248241"/>
    <w:rsid w:val="00BD4BA9"/>
  </w:style>
  <w:style w:type="paragraph" w:customStyle="1" w:styleId="763DC5D627A74842894E08CE0467F12A">
    <w:name w:val="763DC5D627A74842894E08CE0467F12A"/>
    <w:rsid w:val="00BD4BA9"/>
  </w:style>
  <w:style w:type="paragraph" w:customStyle="1" w:styleId="57E1501F107540479BF6579E7F5C1C69">
    <w:name w:val="57E1501F107540479BF6579E7F5C1C69"/>
    <w:rsid w:val="00BD4BA9"/>
  </w:style>
  <w:style w:type="paragraph" w:customStyle="1" w:styleId="0334C8EA5F554DDB82082CE31D822969">
    <w:name w:val="0334C8EA5F554DDB82082CE31D822969"/>
    <w:rsid w:val="00BD4BA9"/>
  </w:style>
  <w:style w:type="paragraph" w:customStyle="1" w:styleId="C3B82C0CFD4249998D41B07B608FF37B">
    <w:name w:val="C3B82C0CFD4249998D41B07B608FF37B"/>
    <w:rsid w:val="00BD4BA9"/>
  </w:style>
  <w:style w:type="paragraph" w:customStyle="1" w:styleId="C7F7314928674CC3B34F43C5088BB35A">
    <w:name w:val="C7F7314928674CC3B34F43C5088BB35A"/>
    <w:rsid w:val="00BD4BA9"/>
  </w:style>
  <w:style w:type="paragraph" w:customStyle="1" w:styleId="026FE43F752943D6B9BB019FE42F73A4">
    <w:name w:val="026FE43F752943D6B9BB019FE42F73A4"/>
    <w:rsid w:val="00BD4BA9"/>
  </w:style>
  <w:style w:type="paragraph" w:customStyle="1" w:styleId="F97BE097F7D84D9D9E2298D32C2D1775">
    <w:name w:val="F97BE097F7D84D9D9E2298D32C2D1775"/>
    <w:rsid w:val="00FF1CBA"/>
  </w:style>
  <w:style w:type="paragraph" w:customStyle="1" w:styleId="EFD9E118F9D845CEAFE78EB69E803B3F">
    <w:name w:val="EFD9E118F9D845CEAFE78EB69E803B3F"/>
    <w:rsid w:val="00FF1CBA"/>
  </w:style>
  <w:style w:type="paragraph" w:customStyle="1" w:styleId="EE690224F0CF4939863D8075FCF3C4EE">
    <w:name w:val="EE690224F0CF4939863D8075FCF3C4EE"/>
    <w:rsid w:val="00FF1CBA"/>
  </w:style>
  <w:style w:type="paragraph" w:customStyle="1" w:styleId="682B0E311EFD439C97EF2DCD8030DC68">
    <w:name w:val="682B0E311EFD439C97EF2DCD8030DC68"/>
    <w:rsid w:val="00F2608D"/>
  </w:style>
  <w:style w:type="paragraph" w:customStyle="1" w:styleId="5780FD2DCC9C41F1A60C19DB1D1217ED">
    <w:name w:val="5780FD2DCC9C41F1A60C19DB1D1217ED"/>
    <w:rsid w:val="00F2608D"/>
  </w:style>
  <w:style w:type="paragraph" w:customStyle="1" w:styleId="DB0060928A374FACB6C9194B91555565">
    <w:name w:val="DB0060928A374FACB6C9194B91555565"/>
    <w:rsid w:val="006B1079"/>
  </w:style>
  <w:style w:type="paragraph" w:customStyle="1" w:styleId="6ACFD98F0020401ABD0CFDF17A70F4A6">
    <w:name w:val="6ACFD98F0020401ABD0CFDF17A70F4A6"/>
    <w:rsid w:val="006B1079"/>
  </w:style>
  <w:style w:type="paragraph" w:customStyle="1" w:styleId="A89922F6C7194AEAA2EFA447211FC952">
    <w:name w:val="A89922F6C7194AEAA2EFA447211FC952"/>
    <w:rsid w:val="006B1079"/>
  </w:style>
  <w:style w:type="paragraph" w:customStyle="1" w:styleId="E72CE0B39FC04464840F50337AA13E28">
    <w:name w:val="E72CE0B39FC04464840F50337AA13E28"/>
    <w:rsid w:val="00F2608D"/>
  </w:style>
  <w:style w:type="paragraph" w:customStyle="1" w:styleId="6362F21FECE848E89AD8284FA61B1B8E">
    <w:name w:val="6362F21FECE848E89AD8284FA61B1B8E"/>
    <w:rsid w:val="00F2608D"/>
  </w:style>
  <w:style w:type="paragraph" w:customStyle="1" w:styleId="8A1B9ADE194E409B94CECE3F09424A10">
    <w:name w:val="8A1B9ADE194E409B94CECE3F09424A10"/>
    <w:rsid w:val="00F2608D"/>
  </w:style>
  <w:style w:type="paragraph" w:customStyle="1" w:styleId="B731932366894CB5857B46D024321B66">
    <w:name w:val="B731932366894CB5857B46D024321B66"/>
    <w:rsid w:val="005075A1"/>
  </w:style>
  <w:style w:type="paragraph" w:customStyle="1" w:styleId="7BC169668E9D4C1495B207D93FAEDC5B">
    <w:name w:val="7BC169668E9D4C1495B207D93FAEDC5B"/>
    <w:rsid w:val="005075A1"/>
  </w:style>
  <w:style w:type="paragraph" w:customStyle="1" w:styleId="C763C7681A3048AEA37EA7BEBF052E88">
    <w:name w:val="C763C7681A3048AEA37EA7BEBF052E88"/>
    <w:rsid w:val="005075A1"/>
  </w:style>
  <w:style w:type="paragraph" w:customStyle="1" w:styleId="916C9681B7F94ABE90E3756CF673EA55">
    <w:name w:val="916C9681B7F94ABE90E3756CF673EA55"/>
    <w:rsid w:val="00D62F2E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E1628293F0574B809CBB0D6A5C838A" ma:contentTypeVersion="14" ma:contentTypeDescription="Opret et nyt dokument." ma:contentTypeScope="" ma:versionID="1091283b06ec5b8d05a63cd54498253e">
  <xsd:schema xmlns:xsd="http://www.w3.org/2001/XMLSchema" xmlns:xs="http://www.w3.org/2001/XMLSchema" xmlns:p="http://schemas.microsoft.com/office/2006/metadata/properties" xmlns:ns2="e73f9bf0-e559-46a2-b8f0-471d8efb8d38" xmlns:ns3="5e4f782b-5056-426a-94a0-6e4aea8decc0" targetNamespace="http://schemas.microsoft.com/office/2006/metadata/properties" ma:root="true" ma:fieldsID="03b80f69e84992677cb274fd7a5f5644" ns2:_="" ns3:_="">
    <xsd:import namespace="e73f9bf0-e559-46a2-b8f0-471d8efb8d38"/>
    <xsd:import namespace="5e4f782b-5056-426a-94a0-6e4aea8de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f9bf0-e559-46a2-b8f0-471d8efb8d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1eb19e05-fe62-4677-b8eb-b663d3127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f782b-5056-426a-94a0-6e4aea8de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500bb2d-df07-4f15-8b40-12bdb85cf80e}" ma:internalName="TaxCatchAll" ma:showField="CatchAllData" ma:web="5e4f782b-5056-426a-94a0-6e4aea8dec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f9bf0-e559-46a2-b8f0-471d8efb8d38">
      <Terms xmlns="http://schemas.microsoft.com/office/infopath/2007/PartnerControls"/>
    </lcf76f155ced4ddcb4097134ff3c332f>
    <TaxCatchAll xmlns="5e4f782b-5056-426a-94a0-6e4aea8decc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5322F-9A48-477E-B57F-9FAC69F1A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f9bf0-e559-46a2-b8f0-471d8efb8d38"/>
    <ds:schemaRef ds:uri="5e4f782b-5056-426a-94a0-6e4aea8de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40DDFD-1BB9-449F-A5C0-0834546E72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130601-95A1-4E15-BF70-D4BBDE824650}">
  <ds:schemaRefs>
    <ds:schemaRef ds:uri="http://schemas.microsoft.com/office/2006/metadata/properties"/>
    <ds:schemaRef ds:uri="http://schemas.microsoft.com/office/infopath/2007/PartnerControls"/>
    <ds:schemaRef ds:uri="e73f9bf0-e559-46a2-b8f0-471d8efb8d38"/>
    <ds:schemaRef ds:uri="5e4f782b-5056-426a-94a0-6e4aea8decc0"/>
  </ds:schemaRefs>
</ds:datastoreItem>
</file>

<file path=customXml/itemProps4.xml><?xml version="1.0" encoding="utf-8"?>
<ds:datastoreItem xmlns:ds="http://schemas.openxmlformats.org/officeDocument/2006/customXml" ds:itemID="{45DA9F09-C30C-4EB6-9564-B9329971F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35</Pages>
  <Words>5699</Words>
  <Characters>34767</Characters>
  <Application>Microsoft Office Word</Application>
  <DocSecurity>0</DocSecurity>
  <Lines>289</Lines>
  <Paragraphs>80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Borch Dahl Kristensen</dc:creator>
  <cp:keywords/>
  <dc:description/>
  <cp:lastModifiedBy>Thea Mentz Sørensen</cp:lastModifiedBy>
  <cp:revision>3</cp:revision>
  <cp:lastPrinted>2022-10-17T04:29:00Z</cp:lastPrinted>
  <dcterms:created xsi:type="dcterms:W3CDTF">2023-05-01T12:54:00Z</dcterms:created>
  <dcterms:modified xsi:type="dcterms:W3CDTF">2023-05-01T13:06:00Z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sendelse/Modtagelse">
    <vt:lpwstr>modtagelse</vt:lpwstr>
  </property>
  <property fmtid="{D5CDD505-2E9C-101B-9397-08002B2CF9AE}" pid="3" name="DK-navn">
    <vt:lpwstr>Advis om sygehusophold</vt:lpwstr>
  </property>
  <property fmtid="{D5CDD505-2E9C-101B-9397-08002B2CF9AE}" pid="4" name="ENG-navn">
    <vt:lpwstr>HospitalNotification</vt:lpwstr>
  </property>
  <property fmtid="{D5CDD505-2E9C-101B-9397-08002B2CF9AE}" pid="5" name="IG versionsnr.">
    <vt:lpwstr>[IG'ens versionsnr.]</vt:lpwstr>
  </property>
  <property fmtid="{D5CDD505-2E9C-101B-9397-08002B2CF9AE}" pid="6" name="IG'ens navn">
    <vt:lpwstr>[IG'ens navn]</vt:lpwstr>
  </property>
  <property fmtid="{D5CDD505-2E9C-101B-9397-08002B2CF9AE}" pid="7" name="ContentTypeId">
    <vt:lpwstr>0x01010061E1628293F0574B809CBB0D6A5C838A</vt:lpwstr>
  </property>
  <property fmtid="{D5CDD505-2E9C-101B-9397-08002B2CF9AE}" pid="8" name="Testprot.version">
    <vt:lpwstr>3.0.2</vt:lpwstr>
  </property>
  <property fmtid="{D5CDD505-2E9C-101B-9397-08002B2CF9AE}" pid="9" name="MediaServiceImageTags">
    <vt:lpwstr/>
  </property>
  <property fmtid="{D5CDD505-2E9C-101B-9397-08002B2CF9AE}" pid="10" name="Dato for udgivelse">
    <vt:lpwstr>01-05-2023</vt:lpwstr>
  </property>
  <property fmtid="{D5CDD505-2E9C-101B-9397-08002B2CF9AE}" pid="11" name="Standardens versionsnr.">
    <vt:lpwstr>3.0.X</vt:lpwstr>
  </property>
</Properties>
</file>