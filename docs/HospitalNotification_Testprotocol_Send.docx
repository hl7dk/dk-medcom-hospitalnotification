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AF4F42" w:rsidRDefault="006A3717">
      <w:pPr>
        <w:rPr>
          <w:rFonts w:cs="Calibri"/>
          <w:lang w:val="en-GB"/>
        </w:rPr>
      </w:pPr>
    </w:p>
    <w:p w14:paraId="529D0AEE" w14:textId="6DB93475" w:rsidR="006A3717" w:rsidRPr="00AF4F42" w:rsidRDefault="006A3717" w:rsidP="006A3717">
      <w:pPr>
        <w:rPr>
          <w:rFonts w:cs="Calibri"/>
          <w:lang w:val="en-GB"/>
        </w:rPr>
      </w:pPr>
    </w:p>
    <w:p w14:paraId="536255BF" w14:textId="77777777" w:rsidR="00B9287F" w:rsidRPr="00AF4F42" w:rsidRDefault="00B9287F" w:rsidP="00154B1F">
      <w:pPr>
        <w:pStyle w:val="Titel"/>
        <w:rPr>
          <w:lang w:val="en-GB"/>
        </w:rPr>
      </w:pPr>
    </w:p>
    <w:p w14:paraId="1CF855E9" w14:textId="77777777" w:rsidR="00B9287F" w:rsidRPr="00AF4F42" w:rsidRDefault="00B9287F" w:rsidP="00B9287F">
      <w:pPr>
        <w:pStyle w:val="Titel"/>
        <w:jc w:val="center"/>
        <w:rPr>
          <w:lang w:val="en-GB"/>
        </w:rPr>
      </w:pPr>
    </w:p>
    <w:p w14:paraId="4ED9A240" w14:textId="56C1941E" w:rsidR="00A87DDD" w:rsidRPr="00AF4F42" w:rsidRDefault="005017F0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Test protocol for </w:t>
      </w:r>
      <w:r w:rsidR="00016B46">
        <w:rPr>
          <w:lang w:val="en-GB"/>
        </w:rPr>
        <w:t xml:space="preserve">the </w:t>
      </w:r>
      <w:r w:rsidR="00A87DDD" w:rsidRPr="00AF4F42">
        <w:rPr>
          <w:lang w:val="en-GB"/>
        </w:rPr>
        <w:t xml:space="preserve">sending </w:t>
      </w:r>
      <w:r w:rsidR="00412055" w:rsidRPr="00AF4F42">
        <w:rPr>
          <w:lang w:val="en-GB"/>
        </w:rPr>
        <w:t>of</w:t>
      </w:r>
      <w:r w:rsidR="00016B46">
        <w:rPr>
          <w:lang w:val="en-GB"/>
        </w:rPr>
        <w:t xml:space="preserve"> a</w:t>
      </w:r>
    </w:p>
    <w:p w14:paraId="2A5C64F9" w14:textId="0AEA054A" w:rsidR="0038032F" w:rsidRPr="00AF4F42" w:rsidRDefault="00A87DDD" w:rsidP="00901F69">
      <w:pPr>
        <w:pStyle w:val="Titel"/>
        <w:jc w:val="center"/>
        <w:rPr>
          <w:lang w:val="en-GB"/>
        </w:rPr>
      </w:pPr>
      <w:r w:rsidRPr="00AF4F42">
        <w:rPr>
          <w:lang w:val="en-GB"/>
        </w:rPr>
        <w:t xml:space="preserve"> </w:t>
      </w:r>
      <w:r w:rsidR="005017F0" w:rsidRPr="00AF4F42">
        <w:rPr>
          <w:lang w:val="en-GB"/>
        </w:rPr>
        <w:t>HospitalNotification</w:t>
      </w:r>
      <w:r w:rsidR="00684FDB" w:rsidRPr="00AF4F42">
        <w:rPr>
          <w:lang w:val="en-GB"/>
        </w:rPr>
        <w:t xml:space="preserve"> </w:t>
      </w:r>
      <w:r w:rsidRPr="00AF4F42">
        <w:rPr>
          <w:lang w:val="en-GB"/>
        </w:rPr>
        <w:t xml:space="preserve">message </w:t>
      </w:r>
    </w:p>
    <w:p w14:paraId="6B201DF7" w14:textId="4B0F76B4" w:rsidR="00684FDB" w:rsidRPr="00AF4F42" w:rsidRDefault="009D5194" w:rsidP="00B9287F">
      <w:pPr>
        <w:pStyle w:val="Titel"/>
        <w:jc w:val="center"/>
        <w:rPr>
          <w:lang w:val="en-GB"/>
        </w:rPr>
      </w:pPr>
      <w:r w:rsidRPr="00AF4F42">
        <w:rPr>
          <w:lang w:val="en-GB"/>
        </w:rPr>
        <w:fldChar w:fldCharType="begin"/>
      </w:r>
      <w:r w:rsidRPr="00AF4F42">
        <w:rPr>
          <w:lang w:val="en-GB"/>
        </w:rPr>
        <w:instrText>DOCPROPERTY  "Dato for udgivelse"  \* MERGEFORMAT</w:instrText>
      </w:r>
      <w:r w:rsidRPr="00AF4F42">
        <w:rPr>
          <w:lang w:val="en-GB"/>
        </w:rPr>
        <w:fldChar w:fldCharType="separate"/>
      </w:r>
      <w:r w:rsidR="00996778">
        <w:rPr>
          <w:lang w:val="en-GB"/>
        </w:rPr>
        <w:t>14-12-2023</w:t>
      </w:r>
      <w:r w:rsidRPr="00AF4F42">
        <w:rPr>
          <w:lang w:val="en-GB"/>
        </w:rPr>
        <w:fldChar w:fldCharType="end"/>
      </w:r>
    </w:p>
    <w:p w14:paraId="017C3C5C" w14:textId="77777777" w:rsidR="00B9287F" w:rsidRPr="00AF4F42" w:rsidRDefault="00B9287F" w:rsidP="001F27D3">
      <w:pPr>
        <w:rPr>
          <w:lang w:val="en-GB"/>
        </w:rPr>
      </w:pPr>
    </w:p>
    <w:p w14:paraId="07D8F2D5" w14:textId="77777777" w:rsidR="00B9287F" w:rsidRPr="00AF4F42" w:rsidRDefault="00B9287F" w:rsidP="001F27D3">
      <w:pPr>
        <w:rPr>
          <w:lang w:val="en-GB"/>
        </w:rPr>
      </w:pPr>
    </w:p>
    <w:p w14:paraId="7C4A060E" w14:textId="77777777" w:rsidR="00B9287F" w:rsidRPr="00AF4F42" w:rsidRDefault="00B9287F" w:rsidP="001F27D3">
      <w:pPr>
        <w:rPr>
          <w:lang w:val="en-GB"/>
        </w:rPr>
      </w:pPr>
    </w:p>
    <w:p w14:paraId="62108810" w14:textId="77777777" w:rsidR="00B9287F" w:rsidRPr="00AF4F42" w:rsidRDefault="00B9287F" w:rsidP="001F27D3">
      <w:pPr>
        <w:rPr>
          <w:lang w:val="en-GB"/>
        </w:rPr>
      </w:pPr>
    </w:p>
    <w:p w14:paraId="5F3E59E6" w14:textId="77777777" w:rsidR="00B9287F" w:rsidRPr="00AF4F42" w:rsidRDefault="00B9287F" w:rsidP="001F27D3">
      <w:pPr>
        <w:rPr>
          <w:lang w:val="en-GB"/>
        </w:rPr>
      </w:pPr>
    </w:p>
    <w:p w14:paraId="1703C2A7" w14:textId="3440E1E8" w:rsidR="00B9287F" w:rsidRPr="00AF4F42" w:rsidRDefault="00B9287F" w:rsidP="001F27D3">
      <w:pPr>
        <w:rPr>
          <w:lang w:val="en-GB"/>
        </w:rPr>
      </w:pPr>
    </w:p>
    <w:p w14:paraId="38274D42" w14:textId="77777777" w:rsidR="00F81882" w:rsidRPr="00AF4F42" w:rsidRDefault="00F81882" w:rsidP="001F27D3">
      <w:pPr>
        <w:rPr>
          <w:lang w:val="en-GB"/>
        </w:rPr>
      </w:pPr>
    </w:p>
    <w:p w14:paraId="73BC67B9" w14:textId="145ADDE2" w:rsidR="001F27D3" w:rsidRPr="00AF4F42" w:rsidRDefault="00A604E9" w:rsidP="001F27D3">
      <w:pPr>
        <w:rPr>
          <w:lang w:val="en-GB"/>
        </w:rPr>
      </w:pPr>
      <w:r>
        <w:rPr>
          <w:lang w:val="en-GB"/>
        </w:rPr>
        <w:t xml:space="preserve">This test protocol </w:t>
      </w:r>
      <w:r w:rsidR="00C938D9">
        <w:rPr>
          <w:lang w:val="en-GB"/>
        </w:rPr>
        <w:t>relates to the following standard</w:t>
      </w:r>
      <w:r w:rsidR="00981FB5" w:rsidRPr="00AF4F42">
        <w:rPr>
          <w:lang w:val="en-GB"/>
        </w:rPr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AF4F42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1B559704" w:rsidR="001F27D3" w:rsidRPr="00AF4F42" w:rsidRDefault="009E49BC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’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>s n</w:t>
            </w:r>
            <w:r w:rsidR="00412055" w:rsidRPr="00AF4F42">
              <w:rPr>
                <w:b/>
                <w:color w:val="FFFFFF" w:themeColor="background1"/>
                <w:sz w:val="18"/>
                <w:lang w:val="en-GB"/>
              </w:rPr>
              <w:t>ame</w:t>
            </w:r>
            <w:r w:rsidRPr="00AF4F42">
              <w:rPr>
                <w:b/>
                <w:color w:val="FFFFFF" w:themeColor="background1"/>
                <w:sz w:val="18"/>
                <w:lang w:val="en-GB"/>
              </w:rPr>
              <w:t xml:space="preserve">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43A855FB" w:rsidR="001F27D3" w:rsidRPr="00AF4F42" w:rsidRDefault="00412055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Standard’s name</w:t>
            </w:r>
            <w:r w:rsidR="009E49BC" w:rsidRPr="00AF4F42">
              <w:rPr>
                <w:b/>
                <w:color w:val="FFFFFF" w:themeColor="background1"/>
                <w:sz w:val="18"/>
                <w:lang w:val="en-GB"/>
              </w:rPr>
              <w:t xml:space="preserve"> 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AF4F42" w:rsidRDefault="001F27D3" w:rsidP="002B1DD4">
            <w:pPr>
              <w:rPr>
                <w:color w:val="FFFFFF" w:themeColor="background1"/>
                <w:lang w:val="en-GB"/>
              </w:rPr>
            </w:pPr>
            <w:r w:rsidRPr="00AF4F42">
              <w:rPr>
                <w:b/>
                <w:color w:val="FFFFFF" w:themeColor="background1"/>
                <w:sz w:val="18"/>
                <w:lang w:val="en-GB"/>
              </w:rPr>
              <w:t>Type</w:t>
            </w:r>
          </w:p>
        </w:tc>
      </w:tr>
      <w:tr w:rsidR="001F27D3" w:rsidRPr="00AF4F42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621FBD0C" w:rsidR="001F27D3" w:rsidRPr="00AF4F42" w:rsidRDefault="00EE45C9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Standard</w:t>
            </w:r>
            <w:r w:rsidR="00A56253" w:rsidRPr="00AF4F42">
              <w:rPr>
                <w:sz w:val="16"/>
                <w:szCs w:val="16"/>
                <w:lang w:val="en-GB"/>
              </w:rPr>
              <w:t>:</w:t>
            </w:r>
            <w:r w:rsidR="006608F2" w:rsidRPr="00AF4F42">
              <w:rPr>
                <w:sz w:val="16"/>
                <w:szCs w:val="16"/>
                <w:lang w:val="en-GB"/>
              </w:rPr>
              <w:t xml:space="preserve"> 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begin"/>
            </w:r>
            <w:r w:rsidR="0003790D" w:rsidRPr="00AF4F42">
              <w:rPr>
                <w:sz w:val="16"/>
                <w:szCs w:val="16"/>
                <w:lang w:val="en-GB"/>
              </w:rPr>
              <w:instrText xml:space="preserve"> DOCPROPERTY  ENG-navn  \* MERGEFORMAT </w:instrText>
            </w:r>
            <w:r w:rsidR="0003790D"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>HospitalNotification</w:t>
            </w:r>
            <w:r w:rsidR="0003790D"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226" w:type="dxa"/>
          </w:tcPr>
          <w:p w14:paraId="4CC5C140" w14:textId="1DD76BA4" w:rsidR="001F27D3" w:rsidRPr="00AF4F42" w:rsidRDefault="0003790D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DK-navn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>Advis om sygehusophold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  <w:p w14:paraId="53F5B587" w14:textId="6B9BA2E9" w:rsidR="00D9723B" w:rsidRPr="00AF4F42" w:rsidRDefault="00D9723B" w:rsidP="00D9723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3035" w:type="dxa"/>
          </w:tcPr>
          <w:p w14:paraId="1441E10D" w14:textId="52367FDB" w:rsidR="001F27D3" w:rsidRPr="00A82075" w:rsidRDefault="00165901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fldChar w:fldCharType="begin"/>
            </w:r>
            <w:r w:rsidRPr="00AF4F42">
              <w:rPr>
                <w:sz w:val="16"/>
                <w:szCs w:val="16"/>
                <w:lang w:val="en-GB"/>
              </w:rPr>
              <w:instrText xml:space="preserve"> DOCPROPERTY  "Standardens versionsnr."  \* MERGEFORMAT </w:instrText>
            </w:r>
            <w:r w:rsidRPr="00AF4F42">
              <w:rPr>
                <w:sz w:val="16"/>
                <w:szCs w:val="16"/>
                <w:lang w:val="en-GB"/>
              </w:rPr>
              <w:fldChar w:fldCharType="separate"/>
            </w:r>
            <w:r w:rsidR="0064780C">
              <w:rPr>
                <w:sz w:val="16"/>
                <w:szCs w:val="16"/>
                <w:lang w:val="en-GB"/>
              </w:rPr>
              <w:t>3.0.X</w:t>
            </w:r>
            <w:r w:rsidRPr="00AF4F42">
              <w:rPr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AF4F42" w:rsidRDefault="001F27D3" w:rsidP="002B1DD4">
            <w:pPr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 xml:space="preserve">HL7 FHIR </w:t>
            </w:r>
          </w:p>
        </w:tc>
      </w:tr>
    </w:tbl>
    <w:p w14:paraId="6C16BC37" w14:textId="77777777" w:rsidR="00CA0994" w:rsidRPr="00AF4F42" w:rsidRDefault="00CA0994" w:rsidP="006A3717">
      <w:pPr>
        <w:rPr>
          <w:rFonts w:cs="Calibri"/>
          <w:lang w:val="en-GB"/>
        </w:rPr>
      </w:pPr>
    </w:p>
    <w:p w14:paraId="53CA0FEE" w14:textId="77777777" w:rsidR="00C153C2" w:rsidRPr="00AF4F42" w:rsidRDefault="00C153C2" w:rsidP="00C153C2">
      <w:pPr>
        <w:rPr>
          <w:rFonts w:cs="Calibri"/>
          <w:lang w:val="en-GB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AF4F42" w14:paraId="73A01A4C" w14:textId="77777777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F795EC3" w:rsidR="00C153C2" w:rsidRPr="00AF4F42" w:rsidRDefault="00C153C2">
            <w:pPr>
              <w:rPr>
                <w:rFonts w:cstheme="minorHAnsi"/>
                <w:b/>
                <w:color w:val="FFFFFF" w:themeColor="background1"/>
                <w:lang w:val="en-GB"/>
              </w:rPr>
            </w:pPr>
            <w:r w:rsidRPr="00AF4F42">
              <w:rPr>
                <w:rFonts w:cstheme="minorHAnsi"/>
                <w:b/>
                <w:color w:val="FFFFFF" w:themeColor="background1"/>
                <w:lang w:val="en-GB"/>
              </w:rPr>
              <w:t>Version</w:t>
            </w:r>
            <w:r w:rsidR="002260B2">
              <w:rPr>
                <w:rFonts w:cstheme="minorHAnsi"/>
                <w:b/>
                <w:color w:val="FFFFFF" w:themeColor="background1"/>
                <w:lang w:val="en-GB"/>
              </w:rPr>
              <w:t>ing</w:t>
            </w:r>
          </w:p>
        </w:tc>
      </w:tr>
      <w:tr w:rsidR="00C153C2" w:rsidRPr="00AF4F42" w14:paraId="13238944" w14:textId="77777777">
        <w:tc>
          <w:tcPr>
            <w:tcW w:w="468" w:type="pct"/>
            <w:vAlign w:val="center"/>
          </w:tcPr>
          <w:p w14:paraId="601DD835" w14:textId="77777777" w:rsidR="00C153C2" w:rsidRPr="00AF4F42" w:rsidRDefault="00C153C2">
            <w:pPr>
              <w:jc w:val="center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5E3520B3" w:rsidR="00C153C2" w:rsidRPr="00AF4F42" w:rsidRDefault="00154313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Initial</w:t>
            </w:r>
            <w:r w:rsidR="002260B2">
              <w:rPr>
                <w:b/>
                <w:bCs/>
                <w:lang w:val="en-GB"/>
              </w:rPr>
              <w:t>s</w:t>
            </w:r>
          </w:p>
        </w:tc>
        <w:tc>
          <w:tcPr>
            <w:tcW w:w="455" w:type="pct"/>
            <w:vAlign w:val="center"/>
          </w:tcPr>
          <w:p w14:paraId="331C198F" w14:textId="59795442" w:rsidR="00C153C2" w:rsidRPr="00AF4F42" w:rsidRDefault="00C153C2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Dat</w:t>
            </w:r>
            <w:r w:rsidR="00154313" w:rsidRPr="00AF4F42">
              <w:rPr>
                <w:rFonts w:cstheme="minorHAnsi"/>
                <w:b/>
                <w:bCs/>
                <w:lang w:val="en-GB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75AD3D76" w:rsidR="00C153C2" w:rsidRPr="00AF4F42" w:rsidRDefault="007A21B6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rFonts w:cstheme="minorHAnsi"/>
                <w:b/>
                <w:bCs/>
                <w:lang w:val="en-GB"/>
              </w:rPr>
              <w:t>D</w:t>
            </w:r>
            <w:r w:rsidR="00CC0A9F" w:rsidRPr="00AF4F42">
              <w:rPr>
                <w:rFonts w:cstheme="minorHAnsi"/>
                <w:b/>
                <w:bCs/>
                <w:lang w:val="en-GB"/>
              </w:rPr>
              <w:t>escription</w:t>
            </w:r>
          </w:p>
        </w:tc>
      </w:tr>
      <w:tr w:rsidR="00C153C2" w:rsidRPr="00313875" w14:paraId="7F0932AF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EBAB3BE" w14:textId="237F5BEF" w:rsidR="00C153C2" w:rsidRPr="00AF4F42" w:rsidRDefault="002260B2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  <w:r w:rsidR="00F80331" w:rsidRPr="00AF4F42">
              <w:rPr>
                <w:rFonts w:cstheme="minorHAnsi"/>
                <w:lang w:val="en-GB"/>
              </w:rPr>
              <w:t>.0.0</w:t>
            </w:r>
          </w:p>
        </w:tc>
        <w:tc>
          <w:tcPr>
            <w:tcW w:w="887" w:type="pct"/>
            <w:vAlign w:val="center"/>
          </w:tcPr>
          <w:p w14:paraId="3B8E590A" w14:textId="7BC25D68" w:rsidR="00C153C2" w:rsidRPr="00AF4F42" w:rsidRDefault="00025D7E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lang w:val="en-GB"/>
              </w:rPr>
              <w:t>MBK/</w:t>
            </w:r>
            <w:r w:rsidR="004B447C" w:rsidRPr="00AF4F42">
              <w:rPr>
                <w:rFonts w:cstheme="minorHAnsi"/>
                <w:lang w:val="en-GB"/>
              </w:rPr>
              <w:t>TMS</w:t>
            </w:r>
            <w:r w:rsidR="002569C8">
              <w:rPr>
                <w:rFonts w:cstheme="minorHAnsi"/>
                <w:lang w:val="en-GB"/>
              </w:rPr>
              <w:t>/MBU</w:t>
            </w:r>
          </w:p>
        </w:tc>
        <w:tc>
          <w:tcPr>
            <w:tcW w:w="455" w:type="pct"/>
            <w:vAlign w:val="center"/>
          </w:tcPr>
          <w:p w14:paraId="5EFAA661" w14:textId="112FE236" w:rsidR="00C153C2" w:rsidRPr="00AF4F42" w:rsidRDefault="00BA02E4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06-01</w:t>
            </w:r>
            <w:r w:rsidR="002D3ACA" w:rsidRPr="00AF4F42">
              <w:rPr>
                <w:rFonts w:cstheme="minorHAnsi"/>
                <w:lang w:val="en-GB"/>
              </w:rPr>
              <w:t>-202</w:t>
            </w: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3190" w:type="pct"/>
            <w:vAlign w:val="center"/>
          </w:tcPr>
          <w:p w14:paraId="50CDB798" w14:textId="5D00037F" w:rsidR="00476AFA" w:rsidRPr="00AF4F42" w:rsidRDefault="00C358A3" w:rsidP="0075401E">
            <w:pPr>
              <w:rPr>
                <w:rFonts w:cstheme="minorHAnsi"/>
                <w:lang w:val="en-GB"/>
              </w:rPr>
            </w:pPr>
            <w:r w:rsidRPr="00C358A3">
              <w:rPr>
                <w:rFonts w:cstheme="minorHAnsi"/>
                <w:lang w:val="en-GB"/>
              </w:rPr>
              <w:t>The content of the original test protocol has been transferred to the new template for testing MedCom</w:t>
            </w:r>
            <w:r w:rsidR="00016B46">
              <w:rPr>
                <w:rFonts w:cstheme="minorHAnsi"/>
                <w:lang w:val="en-GB"/>
              </w:rPr>
              <w:t>’</w:t>
            </w:r>
            <w:r w:rsidRPr="00C358A3">
              <w:rPr>
                <w:rFonts w:cstheme="minorHAnsi"/>
                <w:lang w:val="en-GB"/>
              </w:rPr>
              <w:t xml:space="preserve">s FHIR standards. Clarifications, minor error corrections and layout adjustments have </w:t>
            </w:r>
            <w:r w:rsidR="001841AA">
              <w:rPr>
                <w:rFonts w:cstheme="minorHAnsi"/>
                <w:lang w:val="en-GB"/>
              </w:rPr>
              <w:t>been made</w:t>
            </w:r>
            <w:r w:rsidRPr="00C358A3">
              <w:rPr>
                <w:rFonts w:cstheme="minorHAnsi"/>
                <w:lang w:val="en-GB"/>
              </w:rPr>
              <w:t xml:space="preserve">. In addition, test steps </w:t>
            </w:r>
            <w:r w:rsidR="001841AA">
              <w:rPr>
                <w:rFonts w:cstheme="minorHAnsi"/>
                <w:lang w:val="en-GB"/>
              </w:rPr>
              <w:t xml:space="preserve">relating to correct use of time stamps have been added </w:t>
            </w:r>
            <w:r w:rsidRPr="00C358A3">
              <w:rPr>
                <w:rFonts w:cstheme="minorHAnsi"/>
                <w:lang w:val="en-GB"/>
              </w:rPr>
              <w:t>(General technical requirements)</w:t>
            </w:r>
            <w:r w:rsidR="001841AA">
              <w:rPr>
                <w:rFonts w:cstheme="minorHAnsi"/>
                <w:lang w:val="en-GB"/>
              </w:rPr>
              <w:t>.</w:t>
            </w:r>
          </w:p>
        </w:tc>
      </w:tr>
      <w:tr w:rsidR="00741DE5" w:rsidRPr="00313875" w14:paraId="6BAFE48D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50D8B748" w14:textId="16CFFC71" w:rsidR="00741DE5" w:rsidRDefault="00741DE5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3.0.1</w:t>
            </w:r>
          </w:p>
        </w:tc>
        <w:tc>
          <w:tcPr>
            <w:tcW w:w="887" w:type="pct"/>
            <w:vAlign w:val="center"/>
          </w:tcPr>
          <w:p w14:paraId="24FC2717" w14:textId="223093B1" w:rsidR="00741DE5" w:rsidRPr="00AF4F42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78746057" w14:textId="6A31B9F9" w:rsidR="00741DE5" w:rsidRDefault="00741DE5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27-01-2023</w:t>
            </w:r>
          </w:p>
        </w:tc>
        <w:tc>
          <w:tcPr>
            <w:tcW w:w="3190" w:type="pct"/>
            <w:vAlign w:val="center"/>
          </w:tcPr>
          <w:p w14:paraId="23A0D248" w14:textId="501B0044" w:rsidR="00741DE5" w:rsidRPr="00C358A3" w:rsidRDefault="00741DE5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Test steps that test that no corrections a</w:t>
            </w:r>
            <w:r w:rsidR="00B82514">
              <w:rPr>
                <w:rFonts w:cstheme="minorHAnsi"/>
                <w:lang w:val="en-GB"/>
              </w:rPr>
              <w:t>r</w:t>
            </w:r>
            <w:r>
              <w:rPr>
                <w:rFonts w:cstheme="minorHAnsi"/>
                <w:lang w:val="en-GB"/>
              </w:rPr>
              <w:t xml:space="preserve">e sent to a HospitalNotification message, if the patient has already been discharged, unless the correction is linked to the specific discharge notification (SLHJ) (Section: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_Ref116994394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 w:rsidRPr="0066131E">
              <w:rPr>
                <w:lang w:val="en-GB"/>
              </w:rPr>
              <w:t>Use case S.CORR: Correction/sen</w:t>
            </w:r>
            <w:r w:rsidR="0064780C">
              <w:rPr>
                <w:lang w:val="en-GB"/>
              </w:rPr>
              <w:t>ding of</w:t>
            </w:r>
            <w:r w:rsidR="0064780C" w:rsidRPr="0066131E">
              <w:rPr>
                <w:lang w:val="en-GB"/>
              </w:rPr>
              <w:t xml:space="preserve"> RE_XX </w:t>
            </w:r>
            <w:r w:rsidR="0064780C">
              <w:rPr>
                <w:lang w:val="en-GB"/>
              </w:rPr>
              <w:t xml:space="preserve">without requesting admission note </w:t>
            </w:r>
            <w:r w:rsidR="0064780C" w:rsidRPr="0066131E">
              <w:rPr>
                <w:lang w:val="en-GB"/>
              </w:rPr>
              <w:t>XDIS16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F90F53" w:rsidRPr="00313875" w14:paraId="5A0BC250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119DEEF4" w14:textId="5821E2D0" w:rsidR="00F90F53" w:rsidRDefault="00F90F53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3.0.2</w:t>
            </w:r>
          </w:p>
        </w:tc>
        <w:tc>
          <w:tcPr>
            <w:tcW w:w="887" w:type="pct"/>
            <w:vAlign w:val="center"/>
          </w:tcPr>
          <w:p w14:paraId="72E4BBB0" w14:textId="19878DEA" w:rsidR="00F90F53" w:rsidRDefault="00F90F53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MBK/TMS</w:t>
            </w:r>
          </w:p>
        </w:tc>
        <w:tc>
          <w:tcPr>
            <w:tcW w:w="455" w:type="pct"/>
            <w:vAlign w:val="center"/>
          </w:tcPr>
          <w:p w14:paraId="4C013FDB" w14:textId="36AFD52F" w:rsidR="00F90F53" w:rsidRDefault="00346922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7CD20C11" w14:textId="34151250" w:rsidR="00F90F53" w:rsidRDefault="00F90F5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Clarification of test step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_Ref130886906 \r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>
              <w:rPr>
                <w:rFonts w:cstheme="minorHAnsi"/>
                <w:lang w:val="en-GB"/>
              </w:rPr>
              <w:t>3.4.9</w:t>
            </w:r>
            <w:r>
              <w:rPr>
                <w:rFonts w:cstheme="minorHAnsi"/>
                <w:lang w:val="en-GB"/>
              </w:rPr>
              <w:fldChar w:fldCharType="end"/>
            </w:r>
            <w:r>
              <w:rPr>
                <w:rFonts w:cstheme="minorHAnsi"/>
                <w:lang w:val="en-GB"/>
              </w:rPr>
              <w:t xml:space="preserve"> regarding EpisodeOfCareIdentifier</w:t>
            </w:r>
          </w:p>
          <w:p w14:paraId="66FB8435" w14:textId="610DF6E1" w:rsidR="00CE65A3" w:rsidRDefault="00CE65A3" w:rsidP="0075401E">
            <w:pPr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Links to Touch Stone test scripts has been inserted under </w:t>
            </w:r>
            <w:r>
              <w:rPr>
                <w:rFonts w:cstheme="minorHAnsi"/>
                <w:lang w:val="en-GB"/>
              </w:rPr>
              <w:fldChar w:fldCharType="begin"/>
            </w:r>
            <w:r>
              <w:rPr>
                <w:rFonts w:cstheme="minorHAnsi"/>
                <w:lang w:val="en-GB"/>
              </w:rPr>
              <w:instrText xml:space="preserve"> REF _Ref130887252 \h </w:instrText>
            </w:r>
            <w:r>
              <w:rPr>
                <w:rFonts w:cstheme="minorHAnsi"/>
                <w:lang w:val="en-GB"/>
              </w:rPr>
            </w:r>
            <w:r>
              <w:rPr>
                <w:rFonts w:cstheme="minorHAnsi"/>
                <w:lang w:val="en-GB"/>
              </w:rPr>
              <w:fldChar w:fldCharType="separate"/>
            </w:r>
            <w:r w:rsidR="0064780C">
              <w:rPr>
                <w:lang w:val="en-GB"/>
              </w:rPr>
              <w:t>Test Tools</w:t>
            </w:r>
            <w:r>
              <w:rPr>
                <w:rFonts w:cstheme="minorHAnsi"/>
                <w:lang w:val="en-GB"/>
              </w:rPr>
              <w:fldChar w:fldCharType="end"/>
            </w:r>
          </w:p>
        </w:tc>
      </w:tr>
      <w:tr w:rsidR="007D77F7" w:rsidRPr="00313875" w14:paraId="1327FAE1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6901C99F" w14:textId="466AADE7" w:rsidR="007D77F7" w:rsidRDefault="007D77F7" w:rsidP="007D77F7">
            <w:pPr>
              <w:jc w:val="center"/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3.0.3</w:t>
            </w:r>
          </w:p>
        </w:tc>
        <w:tc>
          <w:tcPr>
            <w:tcW w:w="887" w:type="pct"/>
            <w:vAlign w:val="center"/>
          </w:tcPr>
          <w:p w14:paraId="04A0BF44" w14:textId="736ED7F6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  <w:r w:rsidR="001D6185">
              <w:rPr>
                <w:rFonts w:asciiTheme="minorHAnsi" w:hAnsiTheme="minorHAnsi" w:cstheme="minorHAnsi"/>
                <w:lang w:val="en-US"/>
              </w:rPr>
              <w:t>/TMS</w:t>
            </w:r>
          </w:p>
        </w:tc>
        <w:tc>
          <w:tcPr>
            <w:tcW w:w="455" w:type="pct"/>
            <w:vAlign w:val="center"/>
          </w:tcPr>
          <w:p w14:paraId="25D659C3" w14:textId="249E5EE2" w:rsidR="007D77F7" w:rsidRDefault="007D77F7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August 2023</w:t>
            </w:r>
          </w:p>
        </w:tc>
        <w:tc>
          <w:tcPr>
            <w:tcW w:w="3190" w:type="pct"/>
            <w:vAlign w:val="center"/>
          </w:tcPr>
          <w:p w14:paraId="045B0339" w14:textId="77777777" w:rsidR="007D77F7" w:rsidRDefault="007D77F7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Notification statuses have been translated back to Danish, as statuses must be displayed for the user in Danish. </w:t>
            </w:r>
          </w:p>
          <w:p w14:paraId="2B3E6150" w14:textId="254743EC" w:rsidR="001D6185" w:rsidRDefault="001D6185" w:rsidP="007D77F7">
            <w:pPr>
              <w:rPr>
                <w:rFonts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Naming of test files is updated in accordance with MedComs standard operating procedures.</w:t>
            </w:r>
          </w:p>
        </w:tc>
      </w:tr>
      <w:tr w:rsidR="00996778" w:rsidRPr="00996778" w14:paraId="495A0212" w14:textId="77777777" w:rsidTr="00C358A3">
        <w:trPr>
          <w:trHeight w:val="609"/>
        </w:trPr>
        <w:tc>
          <w:tcPr>
            <w:tcW w:w="468" w:type="pct"/>
            <w:vAlign w:val="center"/>
          </w:tcPr>
          <w:p w14:paraId="391B028A" w14:textId="5BE58302" w:rsidR="00996778" w:rsidRDefault="00996778" w:rsidP="007D77F7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3.0.4</w:t>
            </w:r>
          </w:p>
        </w:tc>
        <w:tc>
          <w:tcPr>
            <w:tcW w:w="887" w:type="pct"/>
            <w:vAlign w:val="center"/>
          </w:tcPr>
          <w:p w14:paraId="5C3D31F0" w14:textId="2A0492EC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MBU</w:t>
            </w:r>
          </w:p>
        </w:tc>
        <w:tc>
          <w:tcPr>
            <w:tcW w:w="455" w:type="pct"/>
            <w:vAlign w:val="center"/>
          </w:tcPr>
          <w:p w14:paraId="32B19ACE" w14:textId="02AF234A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14-12-2023</w:t>
            </w:r>
          </w:p>
        </w:tc>
        <w:tc>
          <w:tcPr>
            <w:tcW w:w="3190" w:type="pct"/>
            <w:vAlign w:val="center"/>
          </w:tcPr>
          <w:p w14:paraId="628CA9C6" w14:textId="6D4E277A" w:rsidR="00996778" w:rsidRDefault="00996778" w:rsidP="007D77F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Expected result added to test step </w:t>
            </w:r>
            <w:r w:rsidR="00313875">
              <w:rPr>
                <w:rFonts w:asciiTheme="minorHAnsi" w:hAnsiTheme="minorHAnsi" w:cstheme="minorHAnsi"/>
                <w:lang w:val="en-US"/>
              </w:rPr>
              <w:t>3.3.3.1 and test step 3.3.8.3</w:t>
            </w:r>
          </w:p>
        </w:tc>
      </w:tr>
    </w:tbl>
    <w:p w14:paraId="21A2FF34" w14:textId="77777777" w:rsidR="00C153C2" w:rsidRDefault="00C153C2" w:rsidP="00C153C2">
      <w:pPr>
        <w:rPr>
          <w:rFonts w:cs="Calibri"/>
          <w:lang w:val="en-GB"/>
        </w:rPr>
      </w:pPr>
    </w:p>
    <w:p w14:paraId="7F46C4BE" w14:textId="77777777" w:rsidR="0064780C" w:rsidRDefault="0064780C" w:rsidP="0064780C">
      <w:pPr>
        <w:rPr>
          <w:rFonts w:cs="Calibri"/>
          <w:lang w:val="en-GB"/>
        </w:rPr>
      </w:pPr>
    </w:p>
    <w:p w14:paraId="0C6004CD" w14:textId="77777777" w:rsidR="0064780C" w:rsidRDefault="0064780C" w:rsidP="0064780C">
      <w:pPr>
        <w:rPr>
          <w:rFonts w:cs="Calibri"/>
          <w:lang w:val="en-GB"/>
        </w:rPr>
      </w:pPr>
    </w:p>
    <w:p w14:paraId="28D6372A" w14:textId="525CF905" w:rsidR="0064780C" w:rsidRPr="0064780C" w:rsidRDefault="0064780C" w:rsidP="0064780C">
      <w:pPr>
        <w:rPr>
          <w:rFonts w:cs="Calibri"/>
          <w:lang w:val="en-GB"/>
        </w:rPr>
        <w:sectPr w:rsidR="0064780C" w:rsidRPr="0064780C" w:rsidSect="006A3717">
          <w:headerReference w:type="default" r:id="rId11"/>
          <w:footerReference w:type="default" r:id="rId12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en-GB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15720FF0" w:rsidR="00CA0994" w:rsidRPr="00AF4F42" w:rsidRDefault="4D1B66CE">
          <w:pPr>
            <w:pStyle w:val="Overskrift"/>
            <w:rPr>
              <w:lang w:val="en-GB"/>
            </w:rPr>
          </w:pPr>
          <w:r w:rsidRPr="0FA6A286">
            <w:rPr>
              <w:lang w:val="en-GB"/>
            </w:rPr>
            <w:t>Table of Contents</w:t>
          </w:r>
        </w:p>
        <w:p w14:paraId="0F04253A" w14:textId="797836AA" w:rsidR="0064780C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r w:rsidRPr="00AF4F42">
            <w:rPr>
              <w:lang w:val="en-GB"/>
            </w:rPr>
            <w:fldChar w:fldCharType="begin"/>
          </w:r>
          <w:r w:rsidRPr="00AF4F42">
            <w:rPr>
              <w:lang w:val="en-GB"/>
            </w:rPr>
            <w:instrText xml:space="preserve"> TOC \o "1-2" \h \z \u </w:instrText>
          </w:r>
          <w:r w:rsidRPr="00AF4F42">
            <w:rPr>
              <w:lang w:val="en-GB"/>
            </w:rPr>
            <w:fldChar w:fldCharType="separate"/>
          </w:r>
          <w:hyperlink w:anchor="_Toc142385931" w:history="1">
            <w:r w:rsidR="0064780C" w:rsidRPr="0055432E">
              <w:rPr>
                <w:rStyle w:val="Hyperlink"/>
                <w:noProof/>
                <w:lang w:val="en-GB"/>
              </w:rPr>
              <w:t>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Introduction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_Toc142385931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D14CFA1" w14:textId="7832190D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2" w:history="1">
            <w:r w:rsidR="0064780C" w:rsidRPr="0055432E">
              <w:rPr>
                <w:rStyle w:val="Hyperlink"/>
                <w:noProof/>
                <w:lang w:val="en-GB"/>
              </w:rPr>
              <w:t>1.1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Purpose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_Toc142385932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26E17C0" w14:textId="1D1C694C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3" w:history="1">
            <w:r w:rsidR="0064780C" w:rsidRPr="0055432E">
              <w:rPr>
                <w:rStyle w:val="Hyperlink"/>
                <w:noProof/>
                <w:lang w:val="en-GB"/>
              </w:rPr>
              <w:t>1.2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Prerequisites for live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_Toc142385933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1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491E66F" w14:textId="191BD77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4" w:history="1">
            <w:r w:rsidR="0064780C" w:rsidRPr="0055432E">
              <w:rPr>
                <w:rStyle w:val="Hyperlink"/>
                <w:noProof/>
                <w:lang w:val="en-US"/>
              </w:rPr>
              <w:t>1.3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US"/>
              </w:rPr>
              <w:t>Documentation of self-test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_Toc142385934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2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C420752" w14:textId="1940F69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5" w:history="1">
            <w:r w:rsidR="0064780C" w:rsidRPr="0055432E">
              <w:rPr>
                <w:rStyle w:val="Hyperlink"/>
                <w:noProof/>
                <w:lang w:val="en-GB"/>
              </w:rPr>
              <w:t>1.4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Background materials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_Toc142385935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3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5C1F83D8" w14:textId="3B870B0E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6" w:history="1">
            <w:r w:rsidR="0064780C" w:rsidRPr="0055432E">
              <w:rPr>
                <w:rStyle w:val="Hyperlink"/>
                <w:noProof/>
                <w:lang w:val="en-GB"/>
              </w:rPr>
              <w:t>1.5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examples and test persons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_Toc142385936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3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4011D201" w14:textId="29C1587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7" w:history="1">
            <w:r w:rsidR="0064780C" w:rsidRPr="0055432E">
              <w:rPr>
                <w:rStyle w:val="Hyperlink"/>
                <w:noProof/>
                <w:lang w:val="en-GB"/>
              </w:rPr>
              <w:t>1.6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Tools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_Toc142385937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4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6B256B8" w14:textId="7BC3B46E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8" w:history="1">
            <w:r w:rsidR="0064780C" w:rsidRPr="0055432E">
              <w:rPr>
                <w:rStyle w:val="Hyperlink"/>
                <w:noProof/>
                <w:lang w:val="en-GB"/>
              </w:rPr>
              <w:t>1.7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result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_Toc142385938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4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2B588F8" w14:textId="4A166CA5" w:rsidR="0064780C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39" w:history="1">
            <w:r w:rsidR="0064780C" w:rsidRPr="0055432E">
              <w:rPr>
                <w:rStyle w:val="Hyperlink"/>
                <w:noProof/>
                <w:lang w:val="en-GB"/>
              </w:rPr>
              <w:t>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Vendor, system under test (SUT) and test result information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_Toc142385939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9544772" w14:textId="2CEB8520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0" w:history="1">
            <w:r w:rsidR="0064780C" w:rsidRPr="0055432E">
              <w:rPr>
                <w:rStyle w:val="Hyperlink"/>
                <w:noProof/>
                <w:lang w:val="en-GB"/>
              </w:rPr>
              <w:t>2.1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the vendor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_Toc142385940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0145A07C" w14:textId="50C0AB59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1" w:history="1">
            <w:r w:rsidR="0064780C" w:rsidRPr="0055432E">
              <w:rPr>
                <w:rStyle w:val="Hyperlink"/>
                <w:noProof/>
                <w:lang w:val="en-GB"/>
              </w:rPr>
              <w:t>2.2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system under test (SUT)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_Toc142385941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672A64C4" w14:textId="3E3E659C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2" w:history="1">
            <w:r w:rsidR="0064780C" w:rsidRPr="0055432E">
              <w:rPr>
                <w:rStyle w:val="Hyperlink"/>
                <w:noProof/>
                <w:lang w:val="en-GB"/>
              </w:rPr>
              <w:t>2.3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Information about the test result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_Toc142385942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6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606898D5" w14:textId="503710B2" w:rsidR="0064780C" w:rsidRDefault="00000000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3" w:history="1">
            <w:r w:rsidR="0064780C" w:rsidRPr="0055432E">
              <w:rPr>
                <w:rStyle w:val="Hyperlink"/>
                <w:noProof/>
                <w:lang w:val="en-GB"/>
              </w:rPr>
              <w:t>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The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_Toc142385943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7BC1BCA" w14:textId="45537E7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4" w:history="1">
            <w:r w:rsidR="0064780C" w:rsidRPr="0055432E">
              <w:rPr>
                <w:rStyle w:val="Hyperlink"/>
                <w:noProof/>
                <w:lang w:val="en-US"/>
              </w:rPr>
              <w:t>3.1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US"/>
              </w:rPr>
              <w:t>Documentation of the test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_Toc142385944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7682EA3F" w14:textId="696A3CEA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5" w:history="1">
            <w:r w:rsidR="0064780C" w:rsidRPr="0055432E">
              <w:rPr>
                <w:rStyle w:val="Hyperlink"/>
                <w:noProof/>
                <w:lang w:val="en-GB"/>
              </w:rPr>
              <w:t>3.2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TouchStone testscripts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_Toc142385945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8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761793C" w14:textId="148A1B72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6" w:history="1">
            <w:r w:rsidR="0064780C" w:rsidRPr="0055432E">
              <w:rPr>
                <w:rStyle w:val="Hyperlink"/>
                <w:noProof/>
                <w:lang w:val="en-GB"/>
              </w:rPr>
              <w:t>3.3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requirements for content and flow/workflows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_Toc142385946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9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1174C080" w14:textId="52BDD3B6" w:rsidR="0064780C" w:rsidRDefault="00000000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2385947" w:history="1">
            <w:r w:rsidR="0064780C" w:rsidRPr="0055432E">
              <w:rPr>
                <w:rStyle w:val="Hyperlink"/>
                <w:noProof/>
                <w:lang w:val="en-GB"/>
              </w:rPr>
              <w:t>3.4</w:t>
            </w:r>
            <w:r w:rsidR="0064780C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64780C" w:rsidRPr="0055432E">
              <w:rPr>
                <w:rStyle w:val="Hyperlink"/>
                <w:noProof/>
                <w:lang w:val="en-GB"/>
              </w:rPr>
              <w:t>Test of general requirements</w:t>
            </w:r>
            <w:r w:rsidR="0064780C">
              <w:rPr>
                <w:noProof/>
                <w:webHidden/>
              </w:rPr>
              <w:tab/>
            </w:r>
            <w:r w:rsidR="0064780C">
              <w:rPr>
                <w:noProof/>
                <w:webHidden/>
              </w:rPr>
              <w:fldChar w:fldCharType="begin"/>
            </w:r>
            <w:r w:rsidR="0064780C">
              <w:rPr>
                <w:noProof/>
                <w:webHidden/>
              </w:rPr>
              <w:instrText xml:space="preserve"> PAGEREF _Toc142385947 \h </w:instrText>
            </w:r>
            <w:r w:rsidR="0064780C">
              <w:rPr>
                <w:noProof/>
                <w:webHidden/>
              </w:rPr>
            </w:r>
            <w:r w:rsidR="0064780C">
              <w:rPr>
                <w:noProof/>
                <w:webHidden/>
              </w:rPr>
              <w:fldChar w:fldCharType="separate"/>
            </w:r>
            <w:r w:rsidR="0064780C">
              <w:rPr>
                <w:noProof/>
                <w:webHidden/>
              </w:rPr>
              <w:t>27</w:t>
            </w:r>
            <w:r w:rsidR="0064780C">
              <w:rPr>
                <w:noProof/>
                <w:webHidden/>
              </w:rPr>
              <w:fldChar w:fldCharType="end"/>
            </w:r>
          </w:hyperlink>
        </w:p>
        <w:p w14:paraId="2C0F8F5B" w14:textId="4709AFD6" w:rsidR="00CA0994" w:rsidRPr="00AF4F42" w:rsidRDefault="00CA0994">
          <w:pPr>
            <w:rPr>
              <w:lang w:val="en-GB"/>
            </w:rPr>
          </w:pPr>
          <w:r w:rsidRPr="00AF4F42">
            <w:rPr>
              <w:lang w:val="en-GB"/>
            </w:rPr>
            <w:fldChar w:fldCharType="end"/>
          </w:r>
        </w:p>
      </w:sdtContent>
    </w:sdt>
    <w:p w14:paraId="576E58F9" w14:textId="77777777" w:rsidR="008B2B5D" w:rsidRPr="00AF4F42" w:rsidRDefault="008B2B5D" w:rsidP="006A3717">
      <w:pPr>
        <w:rPr>
          <w:rFonts w:cs="Calibri"/>
          <w:lang w:val="en-GB"/>
        </w:rPr>
        <w:sectPr w:rsidR="008B2B5D" w:rsidRPr="00AF4F42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1A8B4553" w:rsidR="000A2E0E" w:rsidRPr="00AF4F42" w:rsidRDefault="007B1899" w:rsidP="00F92A0D">
      <w:pPr>
        <w:pStyle w:val="Overskrift1"/>
        <w:rPr>
          <w:lang w:val="en-GB"/>
        </w:rPr>
      </w:pPr>
      <w:bookmarkStart w:id="0" w:name="_Toc142385931"/>
      <w:r w:rsidRPr="00AF4F42">
        <w:rPr>
          <w:lang w:val="en-GB"/>
        </w:rPr>
        <w:lastRenderedPageBreak/>
        <w:t>Introduction</w:t>
      </w:r>
      <w:bookmarkEnd w:id="0"/>
    </w:p>
    <w:p w14:paraId="3791326F" w14:textId="214407AC" w:rsidR="006A7A98" w:rsidRDefault="00C868D4" w:rsidP="006A3717">
      <w:pPr>
        <w:rPr>
          <w:rFonts w:cs="Calibri"/>
          <w:lang w:val="en-GB"/>
        </w:rPr>
      </w:pPr>
      <w:r w:rsidRPr="000069FA">
        <w:rPr>
          <w:rFonts w:cs="Calibri"/>
          <w:lang w:val="en-GB"/>
        </w:rPr>
        <w:t xml:space="preserve">This is a </w:t>
      </w:r>
      <w:r w:rsidR="007A4E6F" w:rsidRPr="000069FA">
        <w:rPr>
          <w:rFonts w:cs="Calibri"/>
          <w:lang w:val="en-GB"/>
        </w:rPr>
        <w:t>test protocol for the sending of</w:t>
      </w:r>
      <w:r w:rsidR="00016B46">
        <w:rPr>
          <w:rFonts w:cs="Calibri"/>
          <w:lang w:val="en-GB"/>
        </w:rPr>
        <w:t xml:space="preserve"> a</w:t>
      </w:r>
      <w:r w:rsidR="007A4E6F" w:rsidRPr="000069FA">
        <w:rPr>
          <w:rFonts w:cs="Calibri"/>
          <w:lang w:val="en-GB"/>
        </w:rPr>
        <w:t xml:space="preserve"> </w:t>
      </w:r>
      <w:r w:rsidR="001E1A5A">
        <w:rPr>
          <w:rFonts w:cs="Calibri"/>
          <w:lang w:val="en-GB"/>
        </w:rPr>
        <w:t>“</w:t>
      </w:r>
      <w:r w:rsidR="000069FA">
        <w:rPr>
          <w:rFonts w:cs="Calibri"/>
          <w:lang w:val="en-GB"/>
        </w:rPr>
        <w:t>HospitalNotification</w:t>
      </w:r>
      <w:r w:rsidR="001E1A5A">
        <w:rPr>
          <w:rFonts w:cs="Calibri"/>
          <w:lang w:val="en-GB"/>
        </w:rPr>
        <w:t>”</w:t>
      </w:r>
      <w:r w:rsidR="0042370C">
        <w:rPr>
          <w:rFonts w:cs="Calibri"/>
          <w:lang w:val="en-GB"/>
        </w:rPr>
        <w:t>.</w:t>
      </w:r>
    </w:p>
    <w:p w14:paraId="49DACB78" w14:textId="74DA6610" w:rsidR="00302746" w:rsidRDefault="00AE1CFB" w:rsidP="004639B5">
      <w:pPr>
        <w:rPr>
          <w:rFonts w:cs="Calibri"/>
          <w:lang w:val="en-US"/>
        </w:rPr>
      </w:pPr>
      <w:r w:rsidRPr="000063D5">
        <w:rPr>
          <w:rFonts w:cs="Calibri"/>
          <w:lang w:val="en-US"/>
        </w:rPr>
        <w:t xml:space="preserve">All documentation </w:t>
      </w:r>
      <w:r w:rsidR="000063D5" w:rsidRPr="000063D5">
        <w:rPr>
          <w:rFonts w:cs="Calibri"/>
          <w:lang w:val="en-US"/>
        </w:rPr>
        <w:t>concer</w:t>
      </w:r>
      <w:r w:rsidR="00B85AF3">
        <w:rPr>
          <w:rFonts w:cs="Calibri"/>
          <w:lang w:val="en-US"/>
        </w:rPr>
        <w:t>n</w:t>
      </w:r>
      <w:r w:rsidR="000063D5" w:rsidRPr="000063D5">
        <w:rPr>
          <w:rFonts w:cs="Calibri"/>
          <w:lang w:val="en-US"/>
        </w:rPr>
        <w:t>ing Hospital</w:t>
      </w:r>
      <w:r w:rsidR="000063D5">
        <w:rPr>
          <w:rFonts w:cs="Calibri"/>
          <w:lang w:val="en-US"/>
        </w:rPr>
        <w:t xml:space="preserve">Notification </w:t>
      </w:r>
      <w:r w:rsidR="00BB6FC8">
        <w:rPr>
          <w:rFonts w:cs="Calibri"/>
          <w:lang w:val="en-US"/>
        </w:rPr>
        <w:t>and Governance (see</w:t>
      </w:r>
      <w:r w:rsidR="00D174A1" w:rsidRPr="00D174A1">
        <w:rPr>
          <w:lang w:val="en-US"/>
        </w:rPr>
        <w:t xml:space="preserve"> </w:t>
      </w:r>
      <w:hyperlink w:anchor="_Baggrundsmaterialer" w:history="1">
        <w:r w:rsidR="00D174A1" w:rsidRPr="00D174A1">
          <w:rPr>
            <w:rStyle w:val="Hyperlink"/>
            <w:rFonts w:ascii="Calibri" w:hAnsi="Calibri" w:cstheme="minorBidi"/>
            <w:lang w:val="en-US"/>
          </w:rPr>
          <w:t>Background material</w:t>
        </w:r>
      </w:hyperlink>
      <w:r w:rsidR="003B3329">
        <w:rPr>
          <w:rStyle w:val="Hyperlink"/>
          <w:rFonts w:ascii="Calibri" w:hAnsi="Calibri" w:cstheme="minorBidi"/>
          <w:lang w:val="en-GB"/>
        </w:rPr>
        <w:t>s</w:t>
      </w:r>
      <w:r w:rsidR="00D174A1">
        <w:rPr>
          <w:rStyle w:val="Hyperlink"/>
          <w:rFonts w:ascii="Calibri" w:hAnsi="Calibri" w:cstheme="minorBidi"/>
          <w:lang w:val="en-GB"/>
        </w:rPr>
        <w:t>)</w:t>
      </w:r>
      <w:r w:rsidR="00302746">
        <w:rPr>
          <w:rFonts w:cs="Calibri"/>
          <w:lang w:val="en-US"/>
        </w:rPr>
        <w:t xml:space="preserve"> will be</w:t>
      </w:r>
      <w:r w:rsidR="00EE798B">
        <w:rPr>
          <w:rFonts w:cs="Calibri"/>
          <w:lang w:val="en-US"/>
        </w:rPr>
        <w:t xml:space="preserve"> the</w:t>
      </w:r>
      <w:r w:rsidR="00302746">
        <w:rPr>
          <w:rFonts w:cs="Calibri"/>
          <w:lang w:val="en-US"/>
        </w:rPr>
        <w:t xml:space="preserve"> subject</w:t>
      </w:r>
      <w:r w:rsidR="00EE798B">
        <w:rPr>
          <w:rFonts w:cs="Calibri"/>
          <w:lang w:val="en-US"/>
        </w:rPr>
        <w:t xml:space="preserve"> of testing</w:t>
      </w:r>
      <w:r w:rsidR="005B2AF5">
        <w:rPr>
          <w:rFonts w:cs="Calibri"/>
          <w:lang w:val="en-US"/>
        </w:rPr>
        <w:t>, and the test protocol will be continuously updated to reflect the requirements</w:t>
      </w:r>
      <w:r w:rsidR="00016B46">
        <w:rPr>
          <w:rFonts w:cs="Calibri"/>
          <w:lang w:val="en-US"/>
        </w:rPr>
        <w:t xml:space="preserve"> in the</w:t>
      </w:r>
      <w:r w:rsidR="005B2AF5">
        <w:rPr>
          <w:rFonts w:cs="Calibri"/>
          <w:lang w:val="en-US"/>
        </w:rPr>
        <w:t xml:space="preserve"> best </w:t>
      </w:r>
      <w:r w:rsidR="00016B46">
        <w:rPr>
          <w:rFonts w:cs="Calibri"/>
          <w:lang w:val="en-US"/>
        </w:rPr>
        <w:t>way</w:t>
      </w:r>
      <w:r w:rsidR="005B2AF5">
        <w:rPr>
          <w:rFonts w:cs="Calibri"/>
          <w:lang w:val="en-US"/>
        </w:rPr>
        <w:t xml:space="preserve"> possible. </w:t>
      </w:r>
    </w:p>
    <w:p w14:paraId="6377E06C" w14:textId="10CBB218" w:rsidR="005938FD" w:rsidRPr="00B34B87" w:rsidRDefault="00B34B87" w:rsidP="00955C66">
      <w:pPr>
        <w:rPr>
          <w:lang w:val="en-US"/>
        </w:rPr>
      </w:pPr>
      <w:r w:rsidRPr="00B34B87">
        <w:rPr>
          <w:lang w:val="en-US"/>
        </w:rPr>
        <w:t>Versionin</w:t>
      </w:r>
      <w:r w:rsidR="003B11EB">
        <w:rPr>
          <w:lang w:val="en-US"/>
        </w:rPr>
        <w:t>g</w:t>
      </w:r>
      <w:r w:rsidRPr="00B34B87">
        <w:rPr>
          <w:lang w:val="en-US"/>
        </w:rPr>
        <w:t xml:space="preserve"> of the test protocol </w:t>
      </w:r>
      <w:r>
        <w:rPr>
          <w:lang w:val="en-US"/>
        </w:rPr>
        <w:t>will follow the major</w:t>
      </w:r>
      <w:r w:rsidR="003B11EB">
        <w:rPr>
          <w:lang w:val="en-US"/>
        </w:rPr>
        <w:t>- and minor-</w:t>
      </w:r>
      <w:r w:rsidR="00BA5E42">
        <w:rPr>
          <w:lang w:val="en-US"/>
        </w:rPr>
        <w:t xml:space="preserve">version of the standard but may have a patch version that is different </w:t>
      </w:r>
      <w:r w:rsidR="00BA31DF">
        <w:rPr>
          <w:lang w:val="en-US"/>
        </w:rPr>
        <w:t>from</w:t>
      </w:r>
      <w:r w:rsidR="0083167E">
        <w:rPr>
          <w:lang w:val="en-US"/>
        </w:rPr>
        <w:t xml:space="preserve"> the standard’s patch-version</w:t>
      </w:r>
      <w:r w:rsidR="005938FD">
        <w:rPr>
          <w:lang w:val="en-US"/>
        </w:rPr>
        <w:t xml:space="preserve">. </w:t>
      </w:r>
    </w:p>
    <w:p w14:paraId="34DC778E" w14:textId="7E303A18" w:rsidR="005938FD" w:rsidRPr="00B70F60" w:rsidRDefault="005938FD" w:rsidP="006A3717">
      <w:pPr>
        <w:rPr>
          <w:lang w:val="en-US"/>
        </w:rPr>
      </w:pPr>
      <w:r>
        <w:rPr>
          <w:rFonts w:cs="Calibri"/>
          <w:b/>
          <w:bCs/>
          <w:lang w:val="en-GB"/>
        </w:rPr>
        <w:t xml:space="preserve">Regarding </w:t>
      </w:r>
      <w:r w:rsidR="00CA2522">
        <w:rPr>
          <w:rFonts w:cs="Calibri"/>
          <w:b/>
          <w:bCs/>
          <w:lang w:val="en-GB"/>
        </w:rPr>
        <w:t xml:space="preserve">receipt of </w:t>
      </w:r>
      <w:r w:rsidR="00016B46">
        <w:rPr>
          <w:rFonts w:cs="Calibri"/>
          <w:b/>
          <w:bCs/>
          <w:lang w:val="en-GB"/>
        </w:rPr>
        <w:t xml:space="preserve">an </w:t>
      </w:r>
      <w:r w:rsidR="00863179">
        <w:rPr>
          <w:rFonts w:cs="Calibri"/>
          <w:b/>
          <w:bCs/>
          <w:lang w:val="en-GB"/>
        </w:rPr>
        <w:t>Acknowledgement</w:t>
      </w:r>
      <w:r w:rsidR="000C7C2B">
        <w:rPr>
          <w:rFonts w:cs="Calibri"/>
          <w:b/>
          <w:bCs/>
          <w:lang w:val="en-GB"/>
        </w:rPr>
        <w:t xml:space="preserve">: </w:t>
      </w:r>
      <w:r w:rsidR="008A3A90">
        <w:rPr>
          <w:rFonts w:cs="Calibri"/>
          <w:lang w:val="en-GB"/>
        </w:rPr>
        <w:t>Approval</w:t>
      </w:r>
      <w:r w:rsidR="007C6C3C" w:rsidRPr="00715A19">
        <w:rPr>
          <w:rFonts w:cs="Calibri"/>
          <w:lang w:val="en-GB"/>
        </w:rPr>
        <w:t xml:space="preserve"> require</w:t>
      </w:r>
      <w:r w:rsidR="008A3A90">
        <w:rPr>
          <w:rFonts w:cs="Calibri"/>
          <w:lang w:val="en-GB"/>
        </w:rPr>
        <w:t>s</w:t>
      </w:r>
      <w:r w:rsidR="007C6C3C" w:rsidRPr="00715A19">
        <w:rPr>
          <w:rFonts w:cs="Calibri"/>
          <w:lang w:val="en-GB"/>
        </w:rPr>
        <w:t>, that the system under test</w:t>
      </w:r>
      <w:r w:rsidR="008A3A90">
        <w:rPr>
          <w:rFonts w:cs="Calibri"/>
          <w:lang w:val="en-GB"/>
        </w:rPr>
        <w:t xml:space="preserve"> (SUT)</w:t>
      </w:r>
      <w:r w:rsidR="007C6C3C" w:rsidRPr="00715A19">
        <w:rPr>
          <w:rFonts w:cs="Calibri"/>
          <w:lang w:val="en-GB"/>
        </w:rPr>
        <w:t xml:space="preserve"> </w:t>
      </w:r>
      <w:r w:rsidR="00B70F60" w:rsidRPr="00715A19">
        <w:rPr>
          <w:rFonts w:cs="Calibri"/>
          <w:lang w:val="en-GB"/>
        </w:rPr>
        <w:t xml:space="preserve">is approved </w:t>
      </w:r>
      <w:r w:rsidR="005470EF">
        <w:rPr>
          <w:rFonts w:cs="Calibri"/>
          <w:lang w:val="en-GB"/>
        </w:rPr>
        <w:t>for receiving</w:t>
      </w:r>
      <w:r w:rsidR="00B70F60" w:rsidRPr="00715A19">
        <w:rPr>
          <w:rFonts w:cs="Calibri"/>
          <w:lang w:val="en-GB"/>
        </w:rPr>
        <w:t xml:space="preserve"> FHIR </w:t>
      </w:r>
      <w:r w:rsidR="00863179">
        <w:rPr>
          <w:rFonts w:cs="Calibri"/>
          <w:lang w:val="en-GB"/>
        </w:rPr>
        <w:t>Acknowledgement</w:t>
      </w:r>
      <w:r w:rsidR="00715A19">
        <w:rPr>
          <w:rFonts w:cs="Calibri"/>
          <w:lang w:val="en-GB"/>
        </w:rPr>
        <w:t xml:space="preserve"> (DK:</w:t>
      </w:r>
      <w:r w:rsidR="0086270A">
        <w:rPr>
          <w:rFonts w:cs="Calibri"/>
          <w:lang w:val="en-GB"/>
        </w:rPr>
        <w:t>kvitteringer)</w:t>
      </w:r>
      <w:r w:rsidR="00715A19">
        <w:rPr>
          <w:rFonts w:cs="Calibri"/>
          <w:lang w:val="en-GB"/>
        </w:rPr>
        <w:t>. This</w:t>
      </w:r>
      <w:r w:rsidR="0086270A">
        <w:rPr>
          <w:rFonts w:cs="Calibri"/>
          <w:lang w:val="en-GB"/>
        </w:rPr>
        <w:t xml:space="preserve"> test is </w:t>
      </w:r>
      <w:r w:rsidR="001906A9">
        <w:rPr>
          <w:rFonts w:cs="Calibri"/>
          <w:lang w:val="en-GB"/>
        </w:rPr>
        <w:t>managed</w:t>
      </w:r>
      <w:r w:rsidR="0086270A">
        <w:rPr>
          <w:rFonts w:cs="Calibri"/>
          <w:lang w:val="en-GB"/>
        </w:rPr>
        <w:t xml:space="preserve"> in </w:t>
      </w:r>
      <w:r w:rsidR="005470EF">
        <w:rPr>
          <w:rFonts w:cs="Calibri"/>
          <w:lang w:val="en-GB"/>
        </w:rPr>
        <w:t xml:space="preserve">a </w:t>
      </w:r>
      <w:r w:rsidR="0086270A">
        <w:rPr>
          <w:rFonts w:cs="Calibri"/>
          <w:lang w:val="en-GB"/>
        </w:rPr>
        <w:t>separate test protocol</w:t>
      </w:r>
      <w:r w:rsidR="008518C7">
        <w:rPr>
          <w:rFonts w:cs="Calibri"/>
          <w:lang w:val="en-GB"/>
        </w:rPr>
        <w:t>.</w:t>
      </w:r>
      <w:r w:rsidR="00A10A1A">
        <w:rPr>
          <w:rFonts w:cs="Calibri"/>
          <w:lang w:val="en-GB"/>
        </w:rPr>
        <w:t xml:space="preserve"> </w:t>
      </w:r>
    </w:p>
    <w:p w14:paraId="07B675DA" w14:textId="7C1EC2C5" w:rsidR="00F92A0D" w:rsidRPr="00AF4F42" w:rsidRDefault="00A10A1A" w:rsidP="00F92A0D">
      <w:pPr>
        <w:pStyle w:val="Overskrift2"/>
        <w:rPr>
          <w:lang w:val="en-GB"/>
        </w:rPr>
      </w:pPr>
      <w:bookmarkStart w:id="1" w:name="_Toc142385932"/>
      <w:r>
        <w:rPr>
          <w:lang w:val="en-GB"/>
        </w:rPr>
        <w:t>Purpo</w:t>
      </w:r>
      <w:r w:rsidR="00035696">
        <w:rPr>
          <w:lang w:val="en-GB"/>
        </w:rPr>
        <w:t>se</w:t>
      </w:r>
      <w:bookmarkEnd w:id="1"/>
    </w:p>
    <w:p w14:paraId="3A118AC6" w14:textId="7F1DC380" w:rsidR="00092CEA" w:rsidRPr="00AF4F42" w:rsidRDefault="00035696" w:rsidP="00092CEA">
      <w:pPr>
        <w:rPr>
          <w:lang w:val="en-GB"/>
        </w:rPr>
      </w:pPr>
      <w:r>
        <w:rPr>
          <w:lang w:val="en-GB"/>
        </w:rPr>
        <w:t>The test protocol</w:t>
      </w:r>
      <w:r w:rsidR="00EE1A1B">
        <w:rPr>
          <w:lang w:val="en-GB"/>
        </w:rPr>
        <w:t xml:space="preserve"> forms </w:t>
      </w:r>
      <w:r w:rsidR="00D114B0">
        <w:rPr>
          <w:lang w:val="en-GB"/>
        </w:rPr>
        <w:t xml:space="preserve">the basis for </w:t>
      </w:r>
      <w:r w:rsidR="00EE1A1B">
        <w:rPr>
          <w:lang w:val="en-GB"/>
        </w:rPr>
        <w:t>the test</w:t>
      </w:r>
      <w:r w:rsidR="00016B46">
        <w:rPr>
          <w:lang w:val="en-GB"/>
        </w:rPr>
        <w:t>s</w:t>
      </w:r>
      <w:r w:rsidR="002B2B3E">
        <w:rPr>
          <w:lang w:val="en-GB"/>
        </w:rPr>
        <w:t>, which must ensure that SUT complies with the established rules and requirements for the standard</w:t>
      </w:r>
      <w:r w:rsidR="004D30E7">
        <w:rPr>
          <w:lang w:val="en-GB"/>
        </w:rPr>
        <w:t xml:space="preserve">. The test protocol </w:t>
      </w:r>
      <w:r w:rsidR="00E93AA8">
        <w:rPr>
          <w:lang w:val="en-GB"/>
        </w:rPr>
        <w:t xml:space="preserve">also </w:t>
      </w:r>
      <w:r w:rsidR="0072596E">
        <w:rPr>
          <w:lang w:val="en-GB"/>
        </w:rPr>
        <w:t>forms the</w:t>
      </w:r>
      <w:r w:rsidR="00E93AA8">
        <w:rPr>
          <w:lang w:val="en-GB"/>
        </w:rPr>
        <w:t xml:space="preserve"> </w:t>
      </w:r>
      <w:r w:rsidR="00855F99">
        <w:rPr>
          <w:lang w:val="en-GB"/>
        </w:rPr>
        <w:t>basis</w:t>
      </w:r>
      <w:r w:rsidR="0072596E">
        <w:rPr>
          <w:lang w:val="en-GB"/>
        </w:rPr>
        <w:t xml:space="preserve"> </w:t>
      </w:r>
      <w:r w:rsidR="00FB5BEC">
        <w:rPr>
          <w:lang w:val="en-GB"/>
        </w:rPr>
        <w:t xml:space="preserve">for the self-test that </w:t>
      </w:r>
      <w:r w:rsidR="00016B46">
        <w:rPr>
          <w:lang w:val="en-GB"/>
        </w:rPr>
        <w:t>vendor</w:t>
      </w:r>
      <w:r w:rsidR="00FB5BEC">
        <w:rPr>
          <w:lang w:val="en-GB"/>
        </w:rPr>
        <w:t xml:space="preserve"> </w:t>
      </w:r>
      <w:r w:rsidR="001906A9">
        <w:rPr>
          <w:lang w:val="en-GB"/>
        </w:rPr>
        <w:t>conducts</w:t>
      </w:r>
      <w:r w:rsidR="00FB5BEC">
        <w:rPr>
          <w:lang w:val="en-GB"/>
        </w:rPr>
        <w:t xml:space="preserve"> prior to a live test</w:t>
      </w:r>
      <w:bookmarkStart w:id="2" w:name="_Baggrundsmateriale"/>
      <w:bookmarkEnd w:id="2"/>
      <w:r w:rsidR="008F5333">
        <w:rPr>
          <w:lang w:val="en-GB"/>
        </w:rPr>
        <w:t xml:space="preserve">. </w:t>
      </w:r>
    </w:p>
    <w:p w14:paraId="40DCADB0" w14:textId="70B3B009" w:rsidR="00F92A0D" w:rsidRPr="00AF4F42" w:rsidRDefault="00970E74" w:rsidP="008535C6">
      <w:pPr>
        <w:pStyle w:val="Overskrift2"/>
        <w:rPr>
          <w:lang w:val="en-GB"/>
        </w:rPr>
      </w:pPr>
      <w:bookmarkStart w:id="3" w:name="_Forudsætninger_for_test"/>
      <w:bookmarkStart w:id="4" w:name="_Toc142385933"/>
      <w:bookmarkEnd w:id="3"/>
      <w:r>
        <w:rPr>
          <w:lang w:val="en-GB"/>
        </w:rPr>
        <w:t>Prerequisites</w:t>
      </w:r>
      <w:r w:rsidR="005C4CE8">
        <w:rPr>
          <w:lang w:val="en-GB"/>
        </w:rPr>
        <w:t xml:space="preserve"> for </w:t>
      </w:r>
      <w:r w:rsidR="005C7D0C">
        <w:rPr>
          <w:lang w:val="en-GB"/>
        </w:rPr>
        <w:t>live tes</w:t>
      </w:r>
      <w:r w:rsidR="00732489">
        <w:rPr>
          <w:lang w:val="en-GB"/>
        </w:rPr>
        <w:t>t</w:t>
      </w:r>
      <w:bookmarkEnd w:id="4"/>
    </w:p>
    <w:p w14:paraId="151F26C9" w14:textId="7374DF6E" w:rsidR="00C153C2" w:rsidRPr="00BB234B" w:rsidRDefault="005C4CE8" w:rsidP="00C153C2">
      <w:pPr>
        <w:rPr>
          <w:lang w:val="en-GB"/>
        </w:rPr>
      </w:pPr>
      <w:r w:rsidRPr="00BB234B">
        <w:rPr>
          <w:lang w:val="en-GB"/>
        </w:rPr>
        <w:t>The following prerequisi</w:t>
      </w:r>
      <w:r w:rsidR="00BB234B" w:rsidRPr="00BB234B">
        <w:rPr>
          <w:lang w:val="en-GB"/>
        </w:rPr>
        <w:t xml:space="preserve">tes must be met prior to the </w:t>
      </w:r>
      <w:r w:rsidR="00016B46">
        <w:rPr>
          <w:lang w:val="en-GB"/>
        </w:rPr>
        <w:t>live test</w:t>
      </w:r>
      <w:r w:rsidR="00BB234B">
        <w:rPr>
          <w:lang w:val="en-GB"/>
        </w:rPr>
        <w:t>:</w:t>
      </w:r>
    </w:p>
    <w:p w14:paraId="557F1E2E" w14:textId="0FCD3435" w:rsidR="00926750" w:rsidRPr="002837A9" w:rsidRDefault="00BB234B" w:rsidP="00C153C2">
      <w:pPr>
        <w:pStyle w:val="Listeafsnit"/>
        <w:numPr>
          <w:ilvl w:val="0"/>
          <w:numId w:val="9"/>
        </w:numPr>
        <w:rPr>
          <w:lang w:val="en-US"/>
        </w:rPr>
      </w:pPr>
      <w:r w:rsidRPr="002837A9">
        <w:rPr>
          <w:rFonts w:cstheme="minorHAnsi"/>
          <w:lang w:val="en-US"/>
        </w:rPr>
        <w:t xml:space="preserve">The vendor has read the </w:t>
      </w:r>
      <w:r w:rsidR="00016B46">
        <w:rPr>
          <w:rFonts w:cstheme="minorHAnsi"/>
          <w:lang w:val="en-US"/>
        </w:rPr>
        <w:t xml:space="preserve">following </w:t>
      </w:r>
      <w:r w:rsidRPr="002837A9">
        <w:rPr>
          <w:rFonts w:cstheme="minorHAnsi"/>
          <w:lang w:val="en-US"/>
        </w:rPr>
        <w:t>standard documentation</w:t>
      </w:r>
      <w:r w:rsidR="00CA060E" w:rsidRPr="002837A9">
        <w:rPr>
          <w:rFonts w:cstheme="minorHAnsi"/>
          <w:lang w:val="en-US"/>
        </w:rPr>
        <w:t>:</w:t>
      </w:r>
    </w:p>
    <w:p w14:paraId="6215618A" w14:textId="4E413E68" w:rsidR="00926750" w:rsidRPr="00B81EFC" w:rsidRDefault="00000000" w:rsidP="00926750">
      <w:pPr>
        <w:pStyle w:val="Listeafsnit"/>
        <w:numPr>
          <w:ilvl w:val="1"/>
          <w:numId w:val="9"/>
        </w:numPr>
        <w:rPr>
          <w:rFonts w:cstheme="minorHAnsi"/>
        </w:rPr>
      </w:pPr>
      <w:hyperlink w:anchor="_Baggrundsmaterialer" w:history="1">
        <w:r w:rsidR="00B81EFC" w:rsidRPr="00B81EFC">
          <w:rPr>
            <w:rStyle w:val="Hyperlink"/>
            <w:rFonts w:cstheme="minorHAnsi"/>
          </w:rPr>
          <w:t xml:space="preserve">Clinical guidelines for application </w:t>
        </w:r>
      </w:hyperlink>
    </w:p>
    <w:p w14:paraId="5F8D4E7B" w14:textId="0A7FAB9C" w:rsidR="006719F7" w:rsidRPr="00732489" w:rsidRDefault="00000000" w:rsidP="00926750">
      <w:pPr>
        <w:pStyle w:val="Listeafsnit"/>
        <w:numPr>
          <w:ilvl w:val="1"/>
          <w:numId w:val="9"/>
        </w:numPr>
        <w:rPr>
          <w:rStyle w:val="Hyperlink"/>
          <w:rFonts w:cstheme="minorHAnsi"/>
          <w:color w:val="auto"/>
          <w:u w:val="none"/>
          <w:lang w:val="en-GB"/>
        </w:rPr>
      </w:pPr>
      <w:hyperlink w:anchor="_Baggrundsmaterialer" w:history="1">
        <w:r w:rsidR="006719F7" w:rsidRPr="00AF4F42">
          <w:rPr>
            <w:rStyle w:val="Hyperlink"/>
            <w:rFonts w:cstheme="minorHAnsi"/>
            <w:lang w:val="en-GB"/>
          </w:rPr>
          <w:t>Use cases</w:t>
        </w:r>
      </w:hyperlink>
    </w:p>
    <w:p w14:paraId="3103734B" w14:textId="6845B798" w:rsidR="00732489" w:rsidRPr="00AF4F42" w:rsidRDefault="00000000" w:rsidP="00732489">
      <w:pPr>
        <w:pStyle w:val="Listeafsnit"/>
        <w:numPr>
          <w:ilvl w:val="1"/>
          <w:numId w:val="9"/>
        </w:numPr>
        <w:rPr>
          <w:lang w:val="en-GB"/>
        </w:rPr>
      </w:pPr>
      <w:hyperlink w:anchor="_Baggrundsmaterialer" w:history="1">
        <w:r w:rsidR="00732489" w:rsidRPr="00AF4F42">
          <w:rPr>
            <w:rStyle w:val="Hyperlink"/>
            <w:rFonts w:cstheme="minorBidi"/>
            <w:lang w:val="en-GB"/>
          </w:rPr>
          <w:t>Implementation Guide</w:t>
        </w:r>
      </w:hyperlink>
      <w:r w:rsidR="00732489" w:rsidRPr="00AF4F42">
        <w:rPr>
          <w:lang w:val="en-GB"/>
        </w:rPr>
        <w:t xml:space="preserve"> </w:t>
      </w:r>
    </w:p>
    <w:p w14:paraId="05C6440A" w14:textId="227EA8F3" w:rsidR="00CA060E" w:rsidRPr="00AF4F42" w:rsidRDefault="00000000" w:rsidP="00926750">
      <w:pPr>
        <w:pStyle w:val="Listeafsnit"/>
        <w:numPr>
          <w:ilvl w:val="1"/>
          <w:numId w:val="9"/>
        </w:numPr>
        <w:rPr>
          <w:rFonts w:cstheme="minorHAnsi"/>
          <w:lang w:val="en-GB"/>
        </w:rPr>
      </w:pPr>
      <w:hyperlink w:anchor="_Baggrundsmaterialer" w:history="1">
        <w:r w:rsidR="00B81EFC">
          <w:rPr>
            <w:rStyle w:val="Hyperlink"/>
            <w:rFonts w:cstheme="minorHAnsi"/>
            <w:lang w:val="en-GB"/>
          </w:rPr>
          <w:t xml:space="preserve">Governance </w:t>
        </w:r>
      </w:hyperlink>
    </w:p>
    <w:p w14:paraId="5EB33B01" w14:textId="371C5F87" w:rsidR="00E92950" w:rsidRPr="00AF4F42" w:rsidRDefault="00A01BA0" w:rsidP="00C153C2">
      <w:pPr>
        <w:pStyle w:val="Listeafsnit"/>
        <w:numPr>
          <w:ilvl w:val="1"/>
          <w:numId w:val="9"/>
        </w:numPr>
        <w:rPr>
          <w:lang w:val="en-GB"/>
        </w:rPr>
      </w:pPr>
      <w:r>
        <w:rPr>
          <w:lang w:val="en-GB"/>
        </w:rPr>
        <w:t>And other relevant materials</w:t>
      </w:r>
      <w:r w:rsidR="00016B46">
        <w:rPr>
          <w:lang w:val="en-GB"/>
        </w:rPr>
        <w:t>, cf.</w:t>
      </w:r>
      <w:r w:rsidR="001A4711">
        <w:rPr>
          <w:lang w:val="en-GB"/>
        </w:rPr>
        <w:t xml:space="preserve"> t</w:t>
      </w:r>
      <w:r w:rsidR="00016B46">
        <w:rPr>
          <w:lang w:val="en-GB"/>
        </w:rPr>
        <w:t>he</w:t>
      </w:r>
      <w:r w:rsidR="001A4711">
        <w:rPr>
          <w:lang w:val="en-GB"/>
        </w:rPr>
        <w:t xml:space="preserve"> </w:t>
      </w:r>
      <w:hyperlink w:anchor="_Baggrundsmateriale">
        <w:r w:rsidR="6140F1B5" w:rsidRPr="00AF4F42">
          <w:rPr>
            <w:rStyle w:val="Hyperlink"/>
            <w:rFonts w:cstheme="minorBidi"/>
            <w:lang w:val="en-GB"/>
          </w:rPr>
          <w:t>b</w:t>
        </w:r>
        <w:r w:rsidR="001A4711">
          <w:rPr>
            <w:rStyle w:val="Hyperlink"/>
            <w:rFonts w:cstheme="minorBidi"/>
            <w:lang w:val="en-GB"/>
          </w:rPr>
          <w:t>ackground materials</w:t>
        </w:r>
      </w:hyperlink>
      <w:r w:rsidR="6D0A7AA3" w:rsidRPr="00AF4F42">
        <w:rPr>
          <w:lang w:val="en-GB"/>
        </w:rPr>
        <w:t>.</w:t>
      </w:r>
    </w:p>
    <w:p w14:paraId="266A9DB8" w14:textId="73A0B84B" w:rsidR="00E92950" w:rsidRPr="001925DA" w:rsidRDefault="001A4711" w:rsidP="00E92950">
      <w:pPr>
        <w:pStyle w:val="Listeafsnit"/>
        <w:numPr>
          <w:ilvl w:val="0"/>
          <w:numId w:val="9"/>
        </w:numPr>
        <w:rPr>
          <w:rFonts w:cstheme="minorHAnsi"/>
          <w:lang w:val="en-GB"/>
        </w:rPr>
      </w:pPr>
      <w:r w:rsidRPr="001925DA">
        <w:rPr>
          <w:rFonts w:cstheme="minorHAnsi"/>
          <w:lang w:val="en-GB"/>
        </w:rPr>
        <w:t xml:space="preserve">The vendor </w:t>
      </w:r>
      <w:r w:rsidR="00A0253B" w:rsidRPr="001925DA">
        <w:rPr>
          <w:rFonts w:cstheme="minorHAnsi"/>
          <w:lang w:val="en-GB"/>
        </w:rPr>
        <w:t xml:space="preserve">has </w:t>
      </w:r>
      <w:r w:rsidR="00465C25" w:rsidRPr="001925DA">
        <w:rPr>
          <w:rFonts w:cstheme="minorHAnsi"/>
          <w:lang w:val="en-GB"/>
        </w:rPr>
        <w:t>performed</w:t>
      </w:r>
      <w:r w:rsidR="00A0253B" w:rsidRPr="001925DA">
        <w:rPr>
          <w:rFonts w:cstheme="minorHAnsi"/>
          <w:lang w:val="en-GB"/>
        </w:rPr>
        <w:t xml:space="preserve"> </w:t>
      </w:r>
      <w:hyperlink w:anchor="Egentest" w:history="1">
        <w:r w:rsidR="00A0253B" w:rsidRPr="001925DA">
          <w:rPr>
            <w:rStyle w:val="Hyperlink"/>
            <w:rFonts w:cstheme="minorHAnsi"/>
            <w:lang w:val="en-GB"/>
          </w:rPr>
          <w:t>sel</w:t>
        </w:r>
        <w:r w:rsidR="00F5415E" w:rsidRPr="001925DA">
          <w:rPr>
            <w:rStyle w:val="Hyperlink"/>
            <w:rFonts w:cstheme="minorHAnsi"/>
            <w:lang w:val="en-GB"/>
          </w:rPr>
          <w:t>f-test</w:t>
        </w:r>
      </w:hyperlink>
      <w:r w:rsidR="00732489">
        <w:rPr>
          <w:rFonts w:cstheme="minorHAnsi"/>
          <w:lang w:val="en-GB"/>
        </w:rPr>
        <w:t xml:space="preserve"> </w:t>
      </w:r>
      <w:r w:rsidR="004D145C">
        <w:rPr>
          <w:rFonts w:cstheme="minorHAnsi"/>
          <w:lang w:val="en-GB"/>
        </w:rPr>
        <w:t xml:space="preserve">that are approved by </w:t>
      </w:r>
      <w:r w:rsidR="00B80D42" w:rsidRPr="001925DA">
        <w:rPr>
          <w:rFonts w:cstheme="minorHAnsi"/>
          <w:lang w:val="en-GB"/>
        </w:rPr>
        <w:t>MedCom</w:t>
      </w:r>
      <w:r w:rsidR="00C50054" w:rsidRPr="001925DA">
        <w:rPr>
          <w:rFonts w:cstheme="minorHAnsi"/>
          <w:lang w:val="en-GB"/>
        </w:rPr>
        <w:t>.</w:t>
      </w:r>
    </w:p>
    <w:p w14:paraId="55B8A597" w14:textId="43DD7BB7" w:rsidR="001F0ED4" w:rsidRPr="00732489" w:rsidRDefault="00D6179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 w:rsidRPr="001F0ED4">
        <w:rPr>
          <w:rFonts w:cstheme="minorHAnsi"/>
          <w:lang w:val="en-GB"/>
        </w:rPr>
        <w:t xml:space="preserve">The vendor has created the </w:t>
      </w:r>
      <w:hyperlink w:anchor="_Testeksempler_og_testpersoner" w:history="1">
        <w:r w:rsidR="003F4E24" w:rsidRPr="001F0ED4">
          <w:rPr>
            <w:rStyle w:val="Hyperlink"/>
            <w:rFonts w:cstheme="minorHAnsi"/>
            <w:lang w:val="en-GB"/>
          </w:rPr>
          <w:t>relevant test</w:t>
        </w:r>
        <w:r w:rsidRPr="001F0ED4">
          <w:rPr>
            <w:rStyle w:val="Hyperlink"/>
            <w:rFonts w:cstheme="minorHAnsi"/>
            <w:lang w:val="en-GB"/>
          </w:rPr>
          <w:t xml:space="preserve"> </w:t>
        </w:r>
        <w:r w:rsidR="003F4E24" w:rsidRPr="001F0ED4">
          <w:rPr>
            <w:rStyle w:val="Hyperlink"/>
            <w:rFonts w:cstheme="minorHAnsi"/>
            <w:lang w:val="en-GB"/>
          </w:rPr>
          <w:t>person</w:t>
        </w:r>
      </w:hyperlink>
      <w:r w:rsidRPr="001F0ED4">
        <w:rPr>
          <w:rStyle w:val="Hyperlink"/>
          <w:rFonts w:cstheme="minorHAnsi"/>
          <w:lang w:val="en-GB"/>
        </w:rPr>
        <w:t>s</w:t>
      </w:r>
      <w:r w:rsidR="003F4E24" w:rsidRPr="001F0ED4">
        <w:rPr>
          <w:rFonts w:cstheme="minorHAnsi"/>
          <w:lang w:val="en-GB"/>
        </w:rPr>
        <w:t xml:space="preserve"> i</w:t>
      </w:r>
      <w:r w:rsidRPr="001F0ED4">
        <w:rPr>
          <w:rFonts w:cstheme="minorHAnsi"/>
          <w:lang w:val="en-GB"/>
        </w:rPr>
        <w:t>n</w:t>
      </w:r>
      <w:r w:rsidR="00016B46">
        <w:rPr>
          <w:rFonts w:cstheme="minorHAnsi"/>
          <w:lang w:val="en-GB"/>
        </w:rPr>
        <w:t xml:space="preserve"> the</w:t>
      </w:r>
      <w:r w:rsidRPr="001F0ED4">
        <w:rPr>
          <w:rFonts w:cstheme="minorHAnsi"/>
          <w:lang w:val="en-GB"/>
        </w:rPr>
        <w:t xml:space="preserve"> </w:t>
      </w:r>
      <w:r w:rsidR="003F4E24" w:rsidRPr="001F0ED4">
        <w:rPr>
          <w:rFonts w:cstheme="minorHAnsi"/>
          <w:lang w:val="en-GB"/>
        </w:rPr>
        <w:t>SUT</w:t>
      </w:r>
      <w:r w:rsidR="00D22B87" w:rsidRPr="001F0ED4">
        <w:rPr>
          <w:rFonts w:cstheme="minorHAnsi"/>
          <w:lang w:val="en-GB"/>
        </w:rPr>
        <w:t>.</w:t>
      </w:r>
    </w:p>
    <w:p w14:paraId="659EB95D" w14:textId="46A8072B" w:rsidR="00732489" w:rsidRPr="00FD3E7B" w:rsidRDefault="00732489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The vendor</w:t>
      </w:r>
      <w:r w:rsidR="00C258C5">
        <w:rPr>
          <w:rFonts w:cstheme="minorHAnsi"/>
          <w:lang w:val="en-GB"/>
        </w:rPr>
        <w:t xml:space="preserve"> uses the same version of </w:t>
      </w:r>
      <w:r w:rsidR="001366FF">
        <w:rPr>
          <w:rFonts w:cstheme="minorHAnsi"/>
          <w:lang w:val="en-GB"/>
        </w:rPr>
        <w:t xml:space="preserve">the </w:t>
      </w:r>
      <w:r w:rsidR="00C258C5">
        <w:rPr>
          <w:rFonts w:cstheme="minorHAnsi"/>
          <w:lang w:val="en-GB"/>
        </w:rPr>
        <w:t>SUT</w:t>
      </w:r>
      <w:r w:rsidR="003652FC">
        <w:rPr>
          <w:rFonts w:cstheme="minorHAnsi"/>
          <w:lang w:val="en-GB"/>
        </w:rPr>
        <w:t xml:space="preserve"> during self-test and live test.</w:t>
      </w:r>
    </w:p>
    <w:p w14:paraId="710A1FA1" w14:textId="29B11822" w:rsidR="00FD3E7B" w:rsidRPr="00FD7489" w:rsidRDefault="00FD3E7B" w:rsidP="00F00D91">
      <w:pPr>
        <w:pStyle w:val="Listeafsnit"/>
        <w:numPr>
          <w:ilvl w:val="0"/>
          <w:numId w:val="9"/>
        </w:numPr>
        <w:rPr>
          <w:rFonts w:cstheme="minorHAnsi"/>
          <w:lang w:val="en-US"/>
        </w:rPr>
      </w:pPr>
      <w:r>
        <w:rPr>
          <w:rFonts w:cstheme="minorHAnsi"/>
          <w:lang w:val="en-GB"/>
        </w:rPr>
        <w:t>Approval requires, t</w:t>
      </w:r>
      <w:r w:rsidR="00930F4F">
        <w:rPr>
          <w:rFonts w:cstheme="minorHAnsi"/>
          <w:lang w:val="en-GB"/>
        </w:rPr>
        <w:t>hat the SUT is approved for receiving FHIR-</w:t>
      </w:r>
      <w:r w:rsidR="00863179">
        <w:rPr>
          <w:rFonts w:cstheme="minorHAnsi"/>
          <w:lang w:val="en-GB"/>
        </w:rPr>
        <w:t>Acknowledgement</w:t>
      </w:r>
      <w:r w:rsidR="00930F4F">
        <w:rPr>
          <w:rFonts w:cstheme="minorHAnsi"/>
          <w:lang w:val="en-GB"/>
        </w:rPr>
        <w:t xml:space="preserve"> (DK:kvittering)</w:t>
      </w:r>
      <w:r w:rsidR="00FD7489">
        <w:rPr>
          <w:rFonts w:cstheme="minorHAnsi"/>
          <w:lang w:val="en-GB"/>
        </w:rPr>
        <w:t>.</w:t>
      </w:r>
    </w:p>
    <w:p w14:paraId="66D6E5CD" w14:textId="015654A0" w:rsidR="00FD7489" w:rsidRPr="00FD7489" w:rsidRDefault="00FD7489" w:rsidP="00FD7489">
      <w:pPr>
        <w:pStyle w:val="Overskrift2"/>
        <w:rPr>
          <w:lang w:val="en-US"/>
        </w:rPr>
      </w:pPr>
      <w:bookmarkStart w:id="5" w:name="_Toc142385934"/>
      <w:r>
        <w:rPr>
          <w:lang w:val="en-US"/>
        </w:rPr>
        <w:lastRenderedPageBreak/>
        <w:t>Documentation of self-test</w:t>
      </w:r>
      <w:bookmarkEnd w:id="5"/>
    </w:p>
    <w:p w14:paraId="37C81A06" w14:textId="105BA0F4" w:rsidR="001F0ED4" w:rsidRPr="001F0ED4" w:rsidRDefault="00FF5AE6" w:rsidP="00930F4F">
      <w:pPr>
        <w:pStyle w:val="Listeafsnit"/>
        <w:rPr>
          <w:rFonts w:cstheme="minorHAnsi"/>
          <w:lang w:val="en-US"/>
        </w:rPr>
      </w:pPr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A9ECA42">
                <wp:simplePos x="0" y="0"/>
                <wp:positionH relativeFrom="column">
                  <wp:posOffset>32385</wp:posOffset>
                </wp:positionH>
                <wp:positionV relativeFrom="paragraph">
                  <wp:posOffset>349250</wp:posOffset>
                </wp:positionV>
                <wp:extent cx="8442960" cy="1404620"/>
                <wp:effectExtent l="0" t="0" r="15240" b="26670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52C3358C" w:rsidR="00FF5AE6" w:rsidRPr="00490AB1" w:rsidRDefault="00930F4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6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bookmarkEnd w:id="6"/>
                          <w:p w14:paraId="59200B98" w14:textId="61D0F1D4" w:rsidR="00C46C96" w:rsidRPr="00930F4F" w:rsidRDefault="00930F4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</w:t>
                            </w:r>
                            <w:r w:rsidR="00FD7489"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self-test,</w:t>
                            </w:r>
                            <w:r w:rsidR="001D6E81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TouchStone </w:t>
                            </w:r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>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1366FF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</w:t>
                            </w:r>
                            <w:r w:rsidR="00A62860" w:rsidRPr="00930F4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50EB10E" w14:textId="60B691A9" w:rsidR="00A62860" w:rsidRPr="00A96EFC" w:rsidRDefault="00930F4F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</w:t>
                            </w:r>
                            <w:r w:rsidR="00175B67" w:rsidRPr="00A96EFC">
                              <w:rPr>
                                <w:lang w:val="en-US"/>
                              </w:rPr>
                              <w:t xml:space="preserve"> is documented by the vendor</w:t>
                            </w:r>
                            <w:r w:rsidR="00A96EFC" w:rsidRPr="00A96EFC">
                              <w:rPr>
                                <w:lang w:val="en-US"/>
                              </w:rPr>
                              <w:t xml:space="preserve"> completing this test pr</w:t>
                            </w:r>
                            <w:r w:rsidR="00A96EFC">
                              <w:rPr>
                                <w:lang w:val="en-US"/>
                              </w:rPr>
                              <w:t>otocol</w:t>
                            </w:r>
                            <w:r w:rsidR="00C46C96"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7BE3BD2" w14:textId="0C46C2D4" w:rsidR="00A62860" w:rsidRPr="00717F17" w:rsidRDefault="00177085">
                            <w:pPr>
                              <w:rPr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two col</w:t>
                            </w:r>
                            <w:r w:rsidR="00717F17" w:rsidRPr="00717F17">
                              <w:rPr>
                                <w:lang w:val="en-US"/>
                              </w:rPr>
                              <w:t>umns must be completed by th</w:t>
                            </w:r>
                            <w:r w:rsidR="00717F17"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446655D3" w14:textId="05BFB230" w:rsidR="00A62860" w:rsidRPr="004F5C89" w:rsidRDefault="00A62860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color w:val="FF0000"/>
                                <w:lang w:val="en-US"/>
                              </w:rPr>
                            </w:pPr>
                            <w:r w:rsidRPr="004F5C89">
                              <w:rPr>
                                <w:lang w:val="en-US"/>
                              </w:rPr>
                              <w:t>[Test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F5C89">
                              <w:rPr>
                                <w:lang w:val="en-US"/>
                              </w:rPr>
                              <w:t>data</w:t>
                            </w:r>
                            <w:r w:rsidR="00480F5E" w:rsidRPr="004F5C89">
                              <w:rPr>
                                <w:lang w:val="en-US"/>
                              </w:rPr>
                              <w:t>]: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is filled</w:t>
                            </w:r>
                            <w:r w:rsidR="001366FF">
                              <w:rPr>
                                <w:lang w:val="en-US"/>
                              </w:rPr>
                              <w:t xml:space="preserve"> in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with the file name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(s), that have been </w:t>
                            </w:r>
                            <w:r w:rsidR="004F5C89">
                              <w:rPr>
                                <w:lang w:val="en-US"/>
                              </w:rPr>
                              <w:t xml:space="preserve">loaded or generated </w:t>
                            </w:r>
                            <w:r w:rsidR="003D68E1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96F15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96D7B" w:rsidRPr="004F5C89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24CDB72" w14:textId="45460F16" w:rsidR="008C3891" w:rsidRPr="00615894" w:rsidRDefault="008C3891" w:rsidP="00A62860">
                            <w:pPr>
                              <w:pStyle w:val="Listeafsnit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 w:rsidRPr="00615894">
                              <w:rPr>
                                <w:lang w:val="en-US"/>
                              </w:rPr>
                              <w:t>[</w:t>
                            </w:r>
                            <w:r w:rsidR="000D4D18">
                              <w:rPr>
                                <w:lang w:val="en-US"/>
                              </w:rPr>
                              <w:t>Current</w:t>
                            </w:r>
                            <w:r w:rsidR="008937BE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15894">
                              <w:rPr>
                                <w:lang w:val="en-US"/>
                              </w:rPr>
                              <w:t xml:space="preserve">result]: </w:t>
                            </w:r>
                            <w:r w:rsidR="00615894" w:rsidRPr="00615894">
                              <w:rPr>
                                <w:lang w:val="en-US"/>
                              </w:rPr>
                              <w:t>is filled in with the results of the self-test and relevant desc</w:t>
                            </w:r>
                            <w:r w:rsidR="00615894"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6793E749" w14:textId="5DF4167A" w:rsidR="008C3891" w:rsidRPr="00A745A9" w:rsidRDefault="00CC6B88" w:rsidP="008C3891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</w:t>
                            </w:r>
                            <w:r w:rsidR="00CC2DA2" w:rsidRPr="00A745A9">
                              <w:rPr>
                                <w:lang w:val="en-US"/>
                              </w:rPr>
                              <w:t xml:space="preserve"> columns are reserved for MedCom</w:t>
                            </w:r>
                            <w:r w:rsidR="0066040F" w:rsidRPr="00A745A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A1BCB0" w14:textId="41053DCE" w:rsidR="00F96CE8" w:rsidRPr="00A745A9" w:rsidRDefault="00E836C0" w:rsidP="008C389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="00A745A9"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e v</w:t>
                            </w:r>
                            <w:r w:rsidR="00943EBA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r w:rsidR="00A745A9">
                              <w:rPr>
                                <w:b/>
                                <w:bCs/>
                                <w:lang w:val="en-US"/>
                              </w:rPr>
                              <w:t>ndor</w:t>
                            </w:r>
                            <w:r w:rsidR="00C07D2A">
                              <w:rPr>
                                <w:b/>
                                <w:bCs/>
                                <w:lang w:val="en-US"/>
                              </w:rPr>
                              <w:t xml:space="preserve"> must document the test results by saving</w:t>
                            </w:r>
                            <w:r w:rsidR="006272EB">
                              <w:rPr>
                                <w:b/>
                                <w:bCs/>
                                <w:lang w:val="en-US"/>
                              </w:rPr>
                              <w:t xml:space="preserve"> relevant files and screen dumps, and subsequently send these in a combined ZIP file (to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gether with the completed test protocol) to test </w:t>
                            </w:r>
                            <w:hyperlink r:id="rId13" w:history="1">
                              <w:r w:rsidR="00481601" w:rsidRPr="006B7FFA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481601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 w:rsidR="001B2015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55FD4963" w14:textId="19A492CC" w:rsidR="0066040F" w:rsidRPr="009E5392" w:rsidRDefault="001B2015" w:rsidP="008C3891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 xml:space="preserve">All files and </w:t>
                            </w:r>
                            <w:r w:rsidR="009E5392" w:rsidRPr="009E5392">
                              <w:rPr>
                                <w:lang w:val="en-US"/>
                              </w:rPr>
                              <w:t>screen dumps must be name</w:t>
                            </w:r>
                            <w:r w:rsidR="009E5392">
                              <w:rPr>
                                <w:lang w:val="en-US"/>
                              </w:rPr>
                              <w:t>d wi</w:t>
                            </w:r>
                            <w:r w:rsidR="00517C5F">
                              <w:rPr>
                                <w:lang w:val="en-US"/>
                              </w:rPr>
                              <w:t xml:space="preserve">th </w:t>
                            </w:r>
                          </w:p>
                          <w:p w14:paraId="3880CA72" w14:textId="4ADD1C2F" w:rsidR="001B1886" w:rsidRPr="00517C5F" w:rsidRDefault="00137B0C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17C5F"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7D4EBC8B" w14:textId="7CE8AF0E" w:rsidR="00190413" w:rsidRPr="00480C95" w:rsidRDefault="00480C95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0A0C489" w14:textId="77777777" w:rsidR="001D6185" w:rsidRDefault="00C37BC2" w:rsidP="001D6185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E563EE8" w14:textId="0386ACD3" w:rsidR="001D6185" w:rsidRPr="0089746C" w:rsidRDefault="001D6185" w:rsidP="001D6185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466042B6" w14:textId="7FD6F907" w:rsidR="00B73E4D" w:rsidRDefault="00B73E4D" w:rsidP="001B1886">
                            <w:pPr>
                              <w:pStyle w:val="Listeafsnit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Fil</w:t>
                            </w:r>
                            <w:r w:rsidR="00DD6492">
                              <w:t xml:space="preserve">e </w:t>
                            </w:r>
                            <w:r>
                              <w:t>type</w:t>
                            </w:r>
                          </w:p>
                          <w:p w14:paraId="0A010D2C" w14:textId="3543BD06" w:rsidR="00AF3858" w:rsidRPr="001D6185" w:rsidRDefault="00B73E4D" w:rsidP="00B73E4D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xa</w:t>
                            </w:r>
                            <w:r w:rsidRPr="001D6185">
                              <w:rPr>
                                <w:lang w:val="en-US"/>
                              </w:rPr>
                              <w:t>mp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le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DD6492" w:rsidRPr="001D6185">
                              <w:rPr>
                                <w:lang w:val="en-US"/>
                              </w:rPr>
                              <w:t>Hospit</w:t>
                            </w:r>
                            <w:r w:rsidR="008937BE" w:rsidRPr="001D6185">
                              <w:rPr>
                                <w:lang w:val="en-US"/>
                              </w:rPr>
                              <w:t>alNotification</w:t>
                            </w:r>
                            <w:r w:rsidRPr="001D6185">
                              <w:rPr>
                                <w:lang w:val="en-US"/>
                              </w:rPr>
                              <w:t>_3.4_A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_S</w:t>
                            </w:r>
                            <w:r w:rsidRPr="001D6185">
                              <w:rPr>
                                <w:lang w:val="en-US"/>
                              </w:rPr>
                              <w:t>.xml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 xml:space="preserve"> or HospitalNotification_</w:t>
                            </w:r>
                            <w:r w:rsidR="001D6185">
                              <w:rPr>
                                <w:lang w:val="en-US"/>
                              </w:rPr>
                              <w:t>3.4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</w:t>
                            </w:r>
                            <w:r w:rsidR="001D6185">
                              <w:rPr>
                                <w:lang w:val="en-US"/>
                              </w:rPr>
                              <w:t>B</w:t>
                            </w:r>
                            <w:r w:rsidR="001D6185" w:rsidRPr="001D6185">
                              <w:rPr>
                                <w:lang w:val="en-US"/>
                              </w:rPr>
                              <w:t>_S.</w:t>
                            </w:r>
                            <w:r w:rsidR="001D6185">
                              <w:rPr>
                                <w:lang w:val="en-US"/>
                              </w:rPr>
                              <w:t>png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55pt;margin-top:27.5pt;width:664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1A35942E" w14:textId="52C3358C" w:rsidR="00FF5AE6" w:rsidRPr="00490AB1" w:rsidRDefault="00930F4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7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bookmarkEnd w:id="7"/>
                    <w:p w14:paraId="59200B98" w14:textId="61D0F1D4" w:rsidR="00C46C96" w:rsidRPr="00930F4F" w:rsidRDefault="00930F4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</w:t>
                      </w:r>
                      <w:r w:rsidR="00FD7489">
                        <w:rPr>
                          <w:b/>
                          <w:bCs/>
                          <w:lang w:val="en-US"/>
                        </w:rPr>
                        <w:t>d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self-test,</w:t>
                      </w:r>
                      <w:r w:rsidR="001D6E81">
                        <w:rPr>
                          <w:b/>
                          <w:bCs/>
                          <w:lang w:val="en-US"/>
                        </w:rPr>
                        <w:t xml:space="preserve"> including successfully completed TouchStone </w:t>
                      </w:r>
                      <w:r w:rsidR="00481601">
                        <w:rPr>
                          <w:b/>
                          <w:bCs/>
                          <w:lang w:val="en-US"/>
                        </w:rPr>
                        <w:t>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1366FF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</w:t>
                      </w:r>
                      <w:r w:rsidR="00A62860" w:rsidRPr="00930F4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  <w:p w14:paraId="450EB10E" w14:textId="60B691A9" w:rsidR="00A62860" w:rsidRPr="00A96EFC" w:rsidRDefault="00930F4F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</w:t>
                      </w:r>
                      <w:r w:rsidR="00175B67" w:rsidRPr="00A96EFC">
                        <w:rPr>
                          <w:lang w:val="en-US"/>
                        </w:rPr>
                        <w:t xml:space="preserve"> is documented by the vendor</w:t>
                      </w:r>
                      <w:r w:rsidR="00A96EFC" w:rsidRPr="00A96EFC">
                        <w:rPr>
                          <w:lang w:val="en-US"/>
                        </w:rPr>
                        <w:t xml:space="preserve"> completing this test pr</w:t>
                      </w:r>
                      <w:r w:rsidR="00A96EFC">
                        <w:rPr>
                          <w:lang w:val="en-US"/>
                        </w:rPr>
                        <w:t>otocol</w:t>
                      </w:r>
                      <w:r w:rsidR="00C46C96" w:rsidRPr="00A96EFC">
                        <w:rPr>
                          <w:lang w:val="en-US"/>
                        </w:rPr>
                        <w:t>.</w:t>
                      </w:r>
                    </w:p>
                    <w:p w14:paraId="37BE3BD2" w14:textId="0C46C2D4" w:rsidR="00A62860" w:rsidRPr="00717F17" w:rsidRDefault="00177085">
                      <w:pPr>
                        <w:rPr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two col</w:t>
                      </w:r>
                      <w:r w:rsidR="00717F17" w:rsidRPr="00717F17">
                        <w:rPr>
                          <w:lang w:val="en-US"/>
                        </w:rPr>
                        <w:t>umns must be completed by th</w:t>
                      </w:r>
                      <w:r w:rsidR="00717F17">
                        <w:rPr>
                          <w:lang w:val="en-US"/>
                        </w:rPr>
                        <w:t>e vendor:</w:t>
                      </w:r>
                    </w:p>
                    <w:p w14:paraId="446655D3" w14:textId="05BFB230" w:rsidR="00A62860" w:rsidRPr="004F5C89" w:rsidRDefault="00A62860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color w:val="FF0000"/>
                          <w:lang w:val="en-US"/>
                        </w:rPr>
                      </w:pPr>
                      <w:r w:rsidRPr="004F5C89">
                        <w:rPr>
                          <w:lang w:val="en-US"/>
                        </w:rPr>
                        <w:t>[Test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  <w:r w:rsidRPr="004F5C89">
                        <w:rPr>
                          <w:lang w:val="en-US"/>
                        </w:rPr>
                        <w:t>data</w:t>
                      </w:r>
                      <w:r w:rsidR="00480F5E" w:rsidRPr="004F5C89">
                        <w:rPr>
                          <w:lang w:val="en-US"/>
                        </w:rPr>
                        <w:t>]:</w:t>
                      </w:r>
                      <w:r w:rsidR="00896F15" w:rsidRPr="004F5C89">
                        <w:rPr>
                          <w:lang w:val="en-US"/>
                        </w:rPr>
                        <w:t xml:space="preserve"> is filled</w:t>
                      </w:r>
                      <w:r w:rsidR="001366FF">
                        <w:rPr>
                          <w:lang w:val="en-US"/>
                        </w:rPr>
                        <w:t xml:space="preserve"> in</w:t>
                      </w:r>
                      <w:r w:rsidR="00896F15" w:rsidRPr="004F5C89">
                        <w:rPr>
                          <w:lang w:val="en-US"/>
                        </w:rPr>
                        <w:t xml:space="preserve"> with the file name</w:t>
                      </w:r>
                      <w:r w:rsidR="003D68E1" w:rsidRPr="004F5C89">
                        <w:rPr>
                          <w:lang w:val="en-US"/>
                        </w:rPr>
                        <w:t xml:space="preserve">(s), that have been </w:t>
                      </w:r>
                      <w:r w:rsidR="004F5C89">
                        <w:rPr>
                          <w:lang w:val="en-US"/>
                        </w:rPr>
                        <w:t xml:space="preserve">loaded or generated </w:t>
                      </w:r>
                      <w:r w:rsidR="003D68E1" w:rsidRPr="004F5C89">
                        <w:rPr>
                          <w:lang w:val="en-US"/>
                        </w:rPr>
                        <w:t xml:space="preserve"> </w:t>
                      </w:r>
                      <w:r w:rsidR="00896F15" w:rsidRPr="004F5C89">
                        <w:rPr>
                          <w:lang w:val="en-US"/>
                        </w:rPr>
                        <w:t xml:space="preserve"> </w:t>
                      </w:r>
                      <w:r w:rsidR="00C96D7B" w:rsidRPr="004F5C89">
                        <w:rPr>
                          <w:lang w:val="en-US"/>
                        </w:rPr>
                        <w:t xml:space="preserve"> </w:t>
                      </w:r>
                    </w:p>
                    <w:p w14:paraId="124CDB72" w14:textId="45460F16" w:rsidR="008C3891" w:rsidRPr="00615894" w:rsidRDefault="008C3891" w:rsidP="00A62860">
                      <w:pPr>
                        <w:pStyle w:val="Listeafsnit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 w:rsidRPr="00615894">
                        <w:rPr>
                          <w:lang w:val="en-US"/>
                        </w:rPr>
                        <w:t>[</w:t>
                      </w:r>
                      <w:r w:rsidR="000D4D18">
                        <w:rPr>
                          <w:lang w:val="en-US"/>
                        </w:rPr>
                        <w:t>Current</w:t>
                      </w:r>
                      <w:r w:rsidR="008937BE">
                        <w:rPr>
                          <w:lang w:val="en-US"/>
                        </w:rPr>
                        <w:t xml:space="preserve"> </w:t>
                      </w:r>
                      <w:r w:rsidRPr="00615894">
                        <w:rPr>
                          <w:lang w:val="en-US"/>
                        </w:rPr>
                        <w:t xml:space="preserve">result]: </w:t>
                      </w:r>
                      <w:r w:rsidR="00615894" w:rsidRPr="00615894">
                        <w:rPr>
                          <w:lang w:val="en-US"/>
                        </w:rPr>
                        <w:t>is filled in with the results of the self-test and relevant desc</w:t>
                      </w:r>
                      <w:r w:rsidR="00615894">
                        <w:rPr>
                          <w:lang w:val="en-US"/>
                        </w:rPr>
                        <w:t>riptions.</w:t>
                      </w:r>
                    </w:p>
                    <w:p w14:paraId="6793E749" w14:textId="5DF4167A" w:rsidR="008C3891" w:rsidRPr="00A745A9" w:rsidRDefault="00CC6B88" w:rsidP="008C3891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</w:t>
                      </w:r>
                      <w:r w:rsidR="00CC2DA2" w:rsidRPr="00A745A9">
                        <w:rPr>
                          <w:lang w:val="en-US"/>
                        </w:rPr>
                        <w:t xml:space="preserve"> columns are reserved for MedCom</w:t>
                      </w:r>
                      <w:r w:rsidR="0066040F" w:rsidRPr="00A745A9">
                        <w:rPr>
                          <w:lang w:val="en-US"/>
                        </w:rPr>
                        <w:t>.</w:t>
                      </w:r>
                    </w:p>
                    <w:p w14:paraId="23A1BCB0" w14:textId="41053DCE" w:rsidR="00F96CE8" w:rsidRPr="00A745A9" w:rsidRDefault="00E836C0" w:rsidP="008C389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="00A745A9"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e v</w:t>
                      </w:r>
                      <w:r w:rsidR="00943EBA">
                        <w:rPr>
                          <w:b/>
                          <w:bCs/>
                          <w:lang w:val="en-US"/>
                        </w:rPr>
                        <w:t>e</w:t>
                      </w:r>
                      <w:r w:rsidR="00A745A9">
                        <w:rPr>
                          <w:b/>
                          <w:bCs/>
                          <w:lang w:val="en-US"/>
                        </w:rPr>
                        <w:t>ndor</w:t>
                      </w:r>
                      <w:r w:rsidR="00C07D2A">
                        <w:rPr>
                          <w:b/>
                          <w:bCs/>
                          <w:lang w:val="en-US"/>
                        </w:rPr>
                        <w:t xml:space="preserve"> must document the test results by saving</w:t>
                      </w:r>
                      <w:r w:rsidR="006272EB">
                        <w:rPr>
                          <w:b/>
                          <w:bCs/>
                          <w:lang w:val="en-US"/>
                        </w:rPr>
                        <w:t xml:space="preserve"> relevant files and screen dumps, and subsequently send these in a combined ZIP file (to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gether with the completed test protocol) to test </w:t>
                      </w:r>
                      <w:hyperlink r:id="rId14" w:history="1">
                        <w:r w:rsidR="00481601" w:rsidRPr="006B7FFA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481601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 w:rsidR="001B2015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55FD4963" w14:textId="19A492CC" w:rsidR="0066040F" w:rsidRPr="009E5392" w:rsidRDefault="001B2015" w:rsidP="008C3891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 xml:space="preserve">All files and </w:t>
                      </w:r>
                      <w:r w:rsidR="009E5392" w:rsidRPr="009E5392">
                        <w:rPr>
                          <w:lang w:val="en-US"/>
                        </w:rPr>
                        <w:t>screen dumps must be name</w:t>
                      </w:r>
                      <w:r w:rsidR="009E5392">
                        <w:rPr>
                          <w:lang w:val="en-US"/>
                        </w:rPr>
                        <w:t>d wi</w:t>
                      </w:r>
                      <w:r w:rsidR="00517C5F">
                        <w:rPr>
                          <w:lang w:val="en-US"/>
                        </w:rPr>
                        <w:t xml:space="preserve">th </w:t>
                      </w:r>
                    </w:p>
                    <w:p w14:paraId="3880CA72" w14:textId="4ADD1C2F" w:rsidR="001B1886" w:rsidRPr="00517C5F" w:rsidRDefault="00137B0C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517C5F"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7D4EBC8B" w14:textId="7CE8AF0E" w:rsidR="00190413" w:rsidRPr="00480C95" w:rsidRDefault="00480C95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0A0C489" w14:textId="77777777" w:rsidR="001D6185" w:rsidRDefault="00C37BC2" w:rsidP="001D6185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</w:t>
                      </w:r>
                      <w:r w:rsidR="001D6185" w:rsidRPr="001D6185">
                        <w:rPr>
                          <w:lang w:val="en-US"/>
                        </w:rPr>
                        <w:t xml:space="preserve"> </w:t>
                      </w:r>
                    </w:p>
                    <w:p w14:paraId="2E563EE8" w14:textId="0386ACD3" w:rsidR="001D6185" w:rsidRPr="0089746C" w:rsidRDefault="001D6185" w:rsidP="001D6185">
                      <w:pPr>
                        <w:pStyle w:val="Listeafsnit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466042B6" w14:textId="7FD6F907" w:rsidR="00B73E4D" w:rsidRDefault="00B73E4D" w:rsidP="001B1886">
                      <w:pPr>
                        <w:pStyle w:val="Listeafsnit"/>
                        <w:numPr>
                          <w:ilvl w:val="0"/>
                          <w:numId w:val="15"/>
                        </w:numPr>
                      </w:pPr>
                      <w:r>
                        <w:t>Fil</w:t>
                      </w:r>
                      <w:r w:rsidR="00DD6492">
                        <w:t xml:space="preserve">e </w:t>
                      </w:r>
                      <w:r>
                        <w:t>type</w:t>
                      </w:r>
                    </w:p>
                    <w:p w14:paraId="0A010D2C" w14:textId="3543BD06" w:rsidR="00AF3858" w:rsidRPr="001D6185" w:rsidRDefault="00B73E4D" w:rsidP="00B73E4D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</w:t>
                      </w:r>
                      <w:r w:rsidR="00DD6492" w:rsidRPr="001D6185">
                        <w:rPr>
                          <w:lang w:val="en-US"/>
                        </w:rPr>
                        <w:t>xa</w:t>
                      </w:r>
                      <w:r w:rsidRPr="001D6185">
                        <w:rPr>
                          <w:lang w:val="en-US"/>
                        </w:rPr>
                        <w:t>mp</w:t>
                      </w:r>
                      <w:r w:rsidR="00DD6492" w:rsidRPr="001D6185">
                        <w:rPr>
                          <w:lang w:val="en-US"/>
                        </w:rPr>
                        <w:t>le</w:t>
                      </w:r>
                      <w:r w:rsidRPr="001D6185">
                        <w:rPr>
                          <w:lang w:val="en-US"/>
                        </w:rPr>
                        <w:t xml:space="preserve">: </w:t>
                      </w:r>
                      <w:r w:rsidR="00DD6492" w:rsidRPr="001D6185">
                        <w:rPr>
                          <w:lang w:val="en-US"/>
                        </w:rPr>
                        <w:t>Hospit</w:t>
                      </w:r>
                      <w:r w:rsidR="008937BE" w:rsidRPr="001D6185">
                        <w:rPr>
                          <w:lang w:val="en-US"/>
                        </w:rPr>
                        <w:t>alNotification</w:t>
                      </w:r>
                      <w:r w:rsidRPr="001D6185">
                        <w:rPr>
                          <w:lang w:val="en-US"/>
                        </w:rPr>
                        <w:t>_3.4_A</w:t>
                      </w:r>
                      <w:r w:rsidR="001D6185" w:rsidRPr="001D6185">
                        <w:rPr>
                          <w:lang w:val="en-US"/>
                        </w:rPr>
                        <w:t>_S</w:t>
                      </w:r>
                      <w:r w:rsidRPr="001D6185">
                        <w:rPr>
                          <w:lang w:val="en-US"/>
                        </w:rPr>
                        <w:t>.xml</w:t>
                      </w:r>
                      <w:r w:rsidR="001D6185" w:rsidRPr="001D6185">
                        <w:rPr>
                          <w:lang w:val="en-US"/>
                        </w:rPr>
                        <w:t xml:space="preserve"> or HospitalNotification_</w:t>
                      </w:r>
                      <w:r w:rsidR="001D6185">
                        <w:rPr>
                          <w:lang w:val="en-US"/>
                        </w:rPr>
                        <w:t>3.4</w:t>
                      </w:r>
                      <w:r w:rsidR="001D6185" w:rsidRPr="001D6185">
                        <w:rPr>
                          <w:lang w:val="en-US"/>
                        </w:rPr>
                        <w:t>_</w:t>
                      </w:r>
                      <w:r w:rsidR="001D6185">
                        <w:rPr>
                          <w:lang w:val="en-US"/>
                        </w:rPr>
                        <w:t>B</w:t>
                      </w:r>
                      <w:r w:rsidR="001D6185" w:rsidRPr="001D6185">
                        <w:rPr>
                          <w:lang w:val="en-US"/>
                        </w:rPr>
                        <w:t>_S.</w:t>
                      </w:r>
                      <w:r w:rsidR="001D6185">
                        <w:rPr>
                          <w:lang w:val="en-US"/>
                        </w:rPr>
                        <w:t>png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0ED4">
        <w:rPr>
          <w:rFonts w:cs="Calibri"/>
          <w:lang w:val="en-GB"/>
        </w:rPr>
        <w:t xml:space="preserve"> </w:t>
      </w:r>
    </w:p>
    <w:p w14:paraId="54477AF7" w14:textId="79F8A557" w:rsidR="00FF5AE6" w:rsidRDefault="00FF5AE6" w:rsidP="00FF5AE6">
      <w:pPr>
        <w:rPr>
          <w:rFonts w:cstheme="minorHAnsi"/>
          <w:lang w:val="en-US"/>
        </w:rPr>
      </w:pPr>
    </w:p>
    <w:p w14:paraId="593AA72B" w14:textId="77777777" w:rsidR="00481601" w:rsidRPr="00AF4F42" w:rsidRDefault="00481601" w:rsidP="00481601">
      <w:pPr>
        <w:pStyle w:val="Overskrift2"/>
        <w:rPr>
          <w:lang w:val="en-GB"/>
        </w:rPr>
      </w:pPr>
      <w:bookmarkStart w:id="8" w:name="_Ref106173522"/>
      <w:bookmarkStart w:id="9" w:name="_Toc142385935"/>
      <w:r w:rsidRPr="00AF4F42">
        <w:rPr>
          <w:lang w:val="en-GB"/>
        </w:rPr>
        <w:lastRenderedPageBreak/>
        <w:t>B</w:t>
      </w:r>
      <w:r>
        <w:rPr>
          <w:lang w:val="en-GB"/>
        </w:rPr>
        <w:t>ackground materials</w:t>
      </w:r>
      <w:bookmarkEnd w:id="8"/>
      <w:bookmarkEnd w:id="9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136"/>
        <w:gridCol w:w="3650"/>
      </w:tblGrid>
      <w:tr w:rsidR="00481601" w:rsidRPr="00AF4F42" w14:paraId="455E919A" w14:textId="77777777" w:rsidTr="00481601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3A2BFBDB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>
              <w:rPr>
                <w:b/>
                <w:bCs/>
                <w:lang w:val="en-GB"/>
              </w:rPr>
              <w:t>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69D53A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Version</w:t>
            </w:r>
            <w:r w:rsidRPr="00AF4F42">
              <w:rPr>
                <w:rStyle w:val="Fodnotehenvisning"/>
                <w:b/>
                <w:bCs/>
                <w:lang w:val="en-GB"/>
              </w:rPr>
              <w:footnoteReference w:id="2"/>
            </w:r>
          </w:p>
        </w:tc>
        <w:tc>
          <w:tcPr>
            <w:tcW w:w="7136" w:type="dxa"/>
            <w:shd w:val="clear" w:color="auto" w:fill="F2F2F2" w:themeFill="background1" w:themeFillShade="F2"/>
          </w:tcPr>
          <w:p w14:paraId="2B25F5A7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14:paraId="6A4DCA80" w14:textId="77777777" w:rsidR="00481601" w:rsidRPr="00AF4F42" w:rsidRDefault="00481601" w:rsidP="003F396B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481601" w:rsidRPr="00E002F2" w14:paraId="7B4F3E98" w14:textId="77777777" w:rsidTr="00481601">
        <w:tc>
          <w:tcPr>
            <w:tcW w:w="1555" w:type="dxa"/>
          </w:tcPr>
          <w:p w14:paraId="58049982" w14:textId="7E4C1F91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HospitalNotification – </w:t>
            </w:r>
            <w:r>
              <w:rPr>
                <w:lang w:val="en-GB"/>
              </w:rPr>
              <w:t>documentation site</w:t>
            </w:r>
          </w:p>
        </w:tc>
        <w:tc>
          <w:tcPr>
            <w:tcW w:w="1085" w:type="dxa"/>
          </w:tcPr>
          <w:p w14:paraId="438204E4" w14:textId="3D5E12DA" w:rsidR="00481601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481601" w:rsidRPr="00AF4F42">
              <w:rPr>
                <w:lang w:val="en-GB"/>
              </w:rPr>
              <w:t>.0.X</w:t>
            </w:r>
          </w:p>
        </w:tc>
        <w:tc>
          <w:tcPr>
            <w:tcW w:w="7136" w:type="dxa"/>
          </w:tcPr>
          <w:p w14:paraId="6E02718C" w14:textId="0590D3EE" w:rsidR="00481601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5" w:history="1">
              <w:r w:rsidR="00481601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https://medcomdk.github.io/dk-medcom-hospitalnotification/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2A827665" w14:textId="77777777" w:rsidR="00481601" w:rsidRDefault="00481601" w:rsidP="003F396B">
            <w:pPr>
              <w:rPr>
                <w:lang w:val="en-GB"/>
              </w:rPr>
            </w:pPr>
            <w:r>
              <w:rPr>
                <w:lang w:val="en-GB"/>
              </w:rPr>
              <w:t>Documentation site</w:t>
            </w:r>
            <w:r w:rsidR="002A76AE">
              <w:rPr>
                <w:lang w:val="en-GB"/>
              </w:rPr>
              <w:t xml:space="preserve"> with references to all relevant documentation, including:</w:t>
            </w:r>
          </w:p>
          <w:p w14:paraId="471B43AD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Clinical guidelines for application</w:t>
            </w:r>
          </w:p>
          <w:p w14:paraId="228FB4E5" w14:textId="77777777" w:rsid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Use cases</w:t>
            </w:r>
          </w:p>
          <w:p w14:paraId="6ECAF614" w14:textId="19674663" w:rsidR="002A76AE" w:rsidRPr="002A76AE" w:rsidRDefault="002A76AE" w:rsidP="002A76AE">
            <w:pPr>
              <w:pStyle w:val="Listeafsnit"/>
              <w:numPr>
                <w:ilvl w:val="0"/>
                <w:numId w:val="28"/>
              </w:num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Technical specifications</w:t>
            </w:r>
          </w:p>
        </w:tc>
      </w:tr>
      <w:tr w:rsidR="007E446C" w:rsidRPr="00313875" w14:paraId="7920F77C" w14:textId="77777777" w:rsidTr="00481601">
        <w:tc>
          <w:tcPr>
            <w:tcW w:w="1555" w:type="dxa"/>
          </w:tcPr>
          <w:p w14:paraId="3DEBF04C" w14:textId="723694D9" w:rsidR="007E446C" w:rsidRPr="00AF4F42" w:rsidRDefault="007E446C" w:rsidP="003F396B">
            <w:pPr>
              <w:rPr>
                <w:lang w:val="en-GB"/>
              </w:rPr>
            </w:pPr>
            <w:r>
              <w:rPr>
                <w:lang w:val="en-GB"/>
              </w:rPr>
              <w:t>Implementation Guide</w:t>
            </w:r>
          </w:p>
        </w:tc>
        <w:tc>
          <w:tcPr>
            <w:tcW w:w="1085" w:type="dxa"/>
          </w:tcPr>
          <w:p w14:paraId="1F6E5D14" w14:textId="7E529D5C" w:rsidR="007E446C" w:rsidRPr="00AF4F42" w:rsidRDefault="00427450" w:rsidP="003F396B">
            <w:pPr>
              <w:rPr>
                <w:lang w:val="en-GB"/>
              </w:rPr>
            </w:pPr>
            <w:r>
              <w:rPr>
                <w:lang w:val="en-GB"/>
              </w:rPr>
              <w:t>3.0.X</w:t>
            </w:r>
          </w:p>
        </w:tc>
        <w:tc>
          <w:tcPr>
            <w:tcW w:w="7136" w:type="dxa"/>
          </w:tcPr>
          <w:p w14:paraId="67F592BE" w14:textId="6077C395" w:rsidR="007E446C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6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https://medcomfhir.dk/ig/hospitalnotification/</w:t>
              </w:r>
            </w:hyperlink>
            <w:r w:rsidR="000F675B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530B71FE" w14:textId="77777777" w:rsidR="007E446C" w:rsidRDefault="007E446C" w:rsidP="003F396B">
            <w:pPr>
              <w:rPr>
                <w:lang w:val="en-GB"/>
              </w:rPr>
            </w:pPr>
          </w:p>
        </w:tc>
      </w:tr>
      <w:tr w:rsidR="00481601" w:rsidRPr="00313875" w14:paraId="2E0448F6" w14:textId="77777777" w:rsidTr="00481601">
        <w:tc>
          <w:tcPr>
            <w:tcW w:w="1555" w:type="dxa"/>
          </w:tcPr>
          <w:p w14:paraId="55171E07" w14:textId="09905BAD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Governance for MedCom FHIR</w:t>
            </w:r>
          </w:p>
        </w:tc>
        <w:tc>
          <w:tcPr>
            <w:tcW w:w="1085" w:type="dxa"/>
          </w:tcPr>
          <w:p w14:paraId="72E7C64F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1.0.X</w:t>
            </w:r>
          </w:p>
        </w:tc>
        <w:tc>
          <w:tcPr>
            <w:tcW w:w="7136" w:type="dxa"/>
          </w:tcPr>
          <w:p w14:paraId="40AFC7C0" w14:textId="58F389BE" w:rsidR="00481601" w:rsidRPr="007D77F7" w:rsidRDefault="00000000" w:rsidP="003F396B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17" w:history="1">
              <w:r w:rsidR="000F675B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https://medcomdk.github.io/MedCom-FHIR-Communication/</w:t>
              </w:r>
            </w:hyperlink>
            <w:r w:rsidR="00481601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3650" w:type="dxa"/>
          </w:tcPr>
          <w:p w14:paraId="328EDEC0" w14:textId="7D5A2AB1" w:rsidR="00481601" w:rsidRPr="00D45156" w:rsidRDefault="000F675B" w:rsidP="003F396B">
            <w:pPr>
              <w:rPr>
                <w:lang w:val="en-GB"/>
              </w:rPr>
            </w:pPr>
            <w:bookmarkStart w:id="10" w:name="Synkom_FHIR"/>
            <w:r>
              <w:rPr>
                <w:lang w:val="en-GB"/>
              </w:rPr>
              <w:t xml:space="preserve">Governance for MedCom’s FHIR standards, </w:t>
            </w:r>
            <w:r w:rsidR="00052FFD">
              <w:rPr>
                <w:lang w:val="en-GB"/>
              </w:rPr>
              <w:t>which</w:t>
            </w:r>
            <w:r>
              <w:rPr>
                <w:lang w:val="en-GB"/>
              </w:rPr>
              <w:t xml:space="preserve"> </w:t>
            </w:r>
            <w:r w:rsidR="00481601" w:rsidRPr="00D45156">
              <w:rPr>
                <w:lang w:val="en-GB"/>
              </w:rPr>
              <w:t>describe</w:t>
            </w:r>
            <w:r>
              <w:rPr>
                <w:lang w:val="en-GB"/>
              </w:rPr>
              <w:t>s</w:t>
            </w:r>
            <w:r w:rsidR="008965B7">
              <w:rPr>
                <w:lang w:val="en-GB"/>
              </w:rPr>
              <w:t xml:space="preserve"> general rules for all MedCom standards, and specific rules for this standard,</w:t>
            </w:r>
            <w:r w:rsidR="00CA77DE">
              <w:rPr>
                <w:lang w:val="en-GB"/>
              </w:rPr>
              <w:t xml:space="preserve"> as well as for sending the message</w:t>
            </w:r>
            <w:r w:rsidR="00951685">
              <w:rPr>
                <w:lang w:val="en-GB"/>
              </w:rPr>
              <w:t>.</w:t>
            </w:r>
            <w:r w:rsidR="00481601" w:rsidRPr="00D45156">
              <w:rPr>
                <w:lang w:val="en-GB"/>
              </w:rPr>
              <w:t xml:space="preserve"> </w:t>
            </w:r>
            <w:bookmarkEnd w:id="10"/>
          </w:p>
        </w:tc>
      </w:tr>
      <w:tr w:rsidR="00481601" w:rsidRPr="00313875" w14:paraId="1F85F39E" w14:textId="77777777" w:rsidTr="00481601">
        <w:tc>
          <w:tcPr>
            <w:tcW w:w="1555" w:type="dxa"/>
          </w:tcPr>
          <w:p w14:paraId="4D11DB1B" w14:textId="2E36E1A1" w:rsidR="00481601" w:rsidRPr="00AF4F42" w:rsidRDefault="00951685" w:rsidP="003F396B">
            <w:pPr>
              <w:rPr>
                <w:lang w:val="en-GB"/>
              </w:rPr>
            </w:pPr>
            <w:bookmarkStart w:id="11" w:name="TestCertificering"/>
            <w:r>
              <w:rPr>
                <w:lang w:val="en-GB"/>
              </w:rPr>
              <w:t xml:space="preserve">SOP for </w:t>
            </w:r>
            <w:r w:rsidR="00481601" w:rsidRPr="00AF4F42">
              <w:rPr>
                <w:lang w:val="en-GB"/>
              </w:rPr>
              <w:t>MedCom</w:t>
            </w:r>
            <w:r w:rsidR="00481601">
              <w:rPr>
                <w:lang w:val="en-GB"/>
              </w:rPr>
              <w:t>’</w:t>
            </w:r>
            <w:r w:rsidR="00481601" w:rsidRPr="00AF4F42">
              <w:rPr>
                <w:lang w:val="en-GB"/>
              </w:rPr>
              <w:t xml:space="preserve">s test </w:t>
            </w:r>
            <w:bookmarkEnd w:id="11"/>
            <w:r w:rsidR="00481601">
              <w:rPr>
                <w:lang w:val="en-GB"/>
              </w:rPr>
              <w:t>and certification</w:t>
            </w:r>
          </w:p>
        </w:tc>
        <w:tc>
          <w:tcPr>
            <w:tcW w:w="1085" w:type="dxa"/>
          </w:tcPr>
          <w:p w14:paraId="410F691C" w14:textId="77777777" w:rsidR="00481601" w:rsidRPr="00AF4F42" w:rsidRDefault="00481601" w:rsidP="003F396B">
            <w:pPr>
              <w:rPr>
                <w:lang w:val="en-GB"/>
              </w:rPr>
            </w:pPr>
            <w:r w:rsidRPr="00AF4F42">
              <w:rPr>
                <w:lang w:val="en-GB"/>
              </w:rPr>
              <w:t>2.7</w:t>
            </w:r>
          </w:p>
        </w:tc>
        <w:tc>
          <w:tcPr>
            <w:tcW w:w="7136" w:type="dxa"/>
          </w:tcPr>
          <w:p w14:paraId="074029E6" w14:textId="780E300E" w:rsidR="00481601" w:rsidRPr="00AF4F42" w:rsidRDefault="00000000" w:rsidP="003F396B">
            <w:pPr>
              <w:rPr>
                <w:lang w:val="en-GB"/>
              </w:rPr>
            </w:pPr>
            <w:hyperlink r:id="rId18" w:history="1">
              <w:r w:rsidR="00481601" w:rsidRPr="00AF4F42">
                <w:rPr>
                  <w:rStyle w:val="MedComHyperlinkChar"/>
                  <w:rFonts w:eastAsiaTheme="minorEastAsia"/>
                  <w:lang w:val="en-GB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650" w:type="dxa"/>
          </w:tcPr>
          <w:p w14:paraId="4393FE0C" w14:textId="50B5A31E" w:rsidR="00481601" w:rsidRPr="00F23390" w:rsidRDefault="00481601" w:rsidP="003F396B">
            <w:pPr>
              <w:rPr>
                <w:lang w:val="en-US"/>
              </w:rPr>
            </w:pPr>
            <w:r w:rsidRPr="00F23390">
              <w:rPr>
                <w:lang w:val="en-US"/>
              </w:rPr>
              <w:t>Description of testing and certification of MedCo</w:t>
            </w:r>
            <w:r w:rsidR="00F23390" w:rsidRPr="00F23390">
              <w:rPr>
                <w:lang w:val="en-US"/>
              </w:rPr>
              <w:t>m standard</w:t>
            </w:r>
            <w:r w:rsidR="00F23390">
              <w:rPr>
                <w:lang w:val="en-US"/>
              </w:rPr>
              <w:t>s and other tests</w:t>
            </w:r>
            <w:r w:rsidR="0007788A">
              <w:rPr>
                <w:lang w:val="en-US"/>
              </w:rPr>
              <w:t xml:space="preserve"> courses.</w:t>
            </w:r>
          </w:p>
        </w:tc>
      </w:tr>
    </w:tbl>
    <w:p w14:paraId="1B925E5C" w14:textId="77777777" w:rsidR="00481601" w:rsidRPr="001F0ED4" w:rsidRDefault="00481601" w:rsidP="00FF5AE6">
      <w:pPr>
        <w:rPr>
          <w:rFonts w:cstheme="minorHAnsi"/>
          <w:lang w:val="en-US"/>
        </w:rPr>
      </w:pPr>
    </w:p>
    <w:p w14:paraId="7C035999" w14:textId="6D46E120" w:rsidR="00BE6719" w:rsidRPr="00AF4F42" w:rsidRDefault="000D4D18" w:rsidP="00BE6719">
      <w:pPr>
        <w:pStyle w:val="Overskrift2"/>
        <w:rPr>
          <w:lang w:val="en-GB"/>
        </w:rPr>
      </w:pPr>
      <w:bookmarkStart w:id="12" w:name="_Testeksempler_og_testpersoner"/>
      <w:bookmarkStart w:id="13" w:name="_Toc142385936"/>
      <w:bookmarkEnd w:id="12"/>
      <w:r>
        <w:rPr>
          <w:lang w:val="en-GB"/>
        </w:rPr>
        <w:t>Test examples and test persons</w:t>
      </w:r>
      <w:bookmarkEnd w:id="13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97"/>
        <w:gridCol w:w="5103"/>
        <w:gridCol w:w="4926"/>
      </w:tblGrid>
      <w:tr w:rsidR="00BE6719" w:rsidRPr="00AF4F42" w14:paraId="3AB25021" w14:textId="77777777" w:rsidTr="00992A31">
        <w:tc>
          <w:tcPr>
            <w:tcW w:w="3397" w:type="dxa"/>
            <w:shd w:val="clear" w:color="auto" w:fill="F2F2F2" w:themeFill="background1" w:themeFillShade="F2"/>
          </w:tcPr>
          <w:p w14:paraId="27913A06" w14:textId="226AC196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F80A4C">
              <w:rPr>
                <w:b/>
                <w:bCs/>
                <w:lang w:val="en-GB"/>
              </w:rPr>
              <w:t>me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096BB0E7" w14:textId="77777777" w:rsidR="00BE6719" w:rsidRPr="00AF4F42" w:rsidRDefault="00BE6719" w:rsidP="00F76CB6">
            <w:pPr>
              <w:keepNext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3A7C210A" w:rsidR="00BE6719" w:rsidRPr="00AF4F42" w:rsidRDefault="00F80A4C" w:rsidP="00F76CB6">
            <w:pPr>
              <w:keepNext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E6719" w:rsidRPr="00313875" w14:paraId="62664EED" w14:textId="77777777" w:rsidTr="002B1DD4">
        <w:tc>
          <w:tcPr>
            <w:tcW w:w="3397" w:type="dxa"/>
          </w:tcPr>
          <w:p w14:paraId="65B8C413" w14:textId="5FA12476" w:rsidR="00BE6719" w:rsidRPr="00AF4F42" w:rsidRDefault="00F80A4C" w:rsidP="00F76CB6">
            <w:pPr>
              <w:keepNext/>
              <w:rPr>
                <w:lang w:val="en-GB"/>
              </w:rPr>
            </w:pPr>
            <w:r>
              <w:rPr>
                <w:lang w:val="en-GB"/>
              </w:rPr>
              <w:t xml:space="preserve">Overview of </w:t>
            </w:r>
            <w:r w:rsidR="007266C4">
              <w:rPr>
                <w:lang w:val="en-GB"/>
              </w:rPr>
              <w:t xml:space="preserve">test persons to be used </w:t>
            </w:r>
          </w:p>
        </w:tc>
        <w:tc>
          <w:tcPr>
            <w:tcW w:w="5103" w:type="dxa"/>
          </w:tcPr>
          <w:p w14:paraId="7C46EEAE" w14:textId="37D2852B" w:rsidR="00BE6719" w:rsidRPr="00AF4F42" w:rsidRDefault="00000000" w:rsidP="00F76CB6">
            <w:pPr>
              <w:keepNext/>
              <w:rPr>
                <w:lang w:val="en-GB"/>
              </w:rPr>
            </w:pPr>
            <w:hyperlink r:id="rId19" w:history="1">
              <w:r w:rsidR="00BE6719" w:rsidRPr="00AF4F42">
                <w:rPr>
                  <w:rStyle w:val="Hyperlink"/>
                  <w:color w:val="315A7A"/>
                  <w:lang w:val="en-GB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5C9BA402" w:rsidR="00BE6719" w:rsidRPr="00490AB1" w:rsidRDefault="00DB717F" w:rsidP="00F76CB6">
            <w:pPr>
              <w:keepNext/>
              <w:rPr>
                <w:lang w:val="en-US"/>
              </w:rPr>
            </w:pPr>
            <w:r w:rsidRPr="00DB717F">
              <w:rPr>
                <w:lang w:val="en-US"/>
              </w:rPr>
              <w:t xml:space="preserve">Overview of </w:t>
            </w:r>
            <w:r w:rsidR="00E1207F">
              <w:rPr>
                <w:lang w:val="en-US"/>
              </w:rPr>
              <w:t xml:space="preserve">national test </w:t>
            </w:r>
            <w:r w:rsidR="00CA77DE">
              <w:rPr>
                <w:lang w:val="en-US"/>
              </w:rPr>
              <w:t>personal identification</w:t>
            </w:r>
            <w:r w:rsidR="00523C82">
              <w:rPr>
                <w:lang w:val="en-US"/>
              </w:rPr>
              <w:t xml:space="preserve"> number (DK:CPR-nummer)</w:t>
            </w:r>
            <w:r w:rsidR="00EB261D">
              <w:rPr>
                <w:lang w:val="en-US"/>
              </w:rPr>
              <w:t xml:space="preserve">, that can be used </w:t>
            </w:r>
            <w:r w:rsidRPr="00DB717F">
              <w:rPr>
                <w:lang w:val="en-US"/>
              </w:rPr>
              <w:t>during</w:t>
            </w:r>
            <w:r>
              <w:rPr>
                <w:lang w:val="en-US"/>
              </w:rPr>
              <w:t xml:space="preserve"> test. </w:t>
            </w:r>
            <w:r w:rsidR="00BE6719" w:rsidRPr="00E1207F">
              <w:rPr>
                <w:lang w:val="en-US"/>
              </w:rPr>
              <w:t xml:space="preserve"> </w:t>
            </w:r>
          </w:p>
          <w:p w14:paraId="48C3D677" w14:textId="0C3B5CAA" w:rsidR="00BE6719" w:rsidRPr="00490AB1" w:rsidRDefault="00CA77DE" w:rsidP="00F76CB6">
            <w:pPr>
              <w:keepNext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1C0762CF" w14:textId="59EFC20F" w:rsidR="00BE6719" w:rsidRPr="00AF4F42" w:rsidRDefault="00180BAC" w:rsidP="00F76CB6">
            <w:pPr>
              <w:keepNext/>
              <w:rPr>
                <w:lang w:val="en-GB"/>
              </w:rPr>
            </w:pPr>
            <w:r>
              <w:rPr>
                <w:b/>
                <w:bCs/>
                <w:lang w:val="en-GB"/>
              </w:rPr>
              <w:t>Note</w:t>
            </w:r>
            <w:r w:rsidR="00BE6719" w:rsidRPr="00AF4F42">
              <w:rPr>
                <w:b/>
                <w:bCs/>
                <w:lang w:val="en-GB"/>
              </w:rPr>
              <w:t>:</w:t>
            </w:r>
            <w:r w:rsidR="00BE6719" w:rsidRPr="00AF4F42">
              <w:rPr>
                <w:lang w:val="en-GB"/>
              </w:rPr>
              <w:t xml:space="preserve"> </w:t>
            </w:r>
            <w:r w:rsidR="00EF745A" w:rsidRPr="00EF745A">
              <w:rPr>
                <w:lang w:val="en-GB"/>
              </w:rPr>
              <w:t xml:space="preserve">During test and certification, the vendor must be able to use any of the test persons </w:t>
            </w:r>
            <w:r w:rsidR="00F836E0">
              <w:rPr>
                <w:lang w:val="en-GB"/>
              </w:rPr>
              <w:t>o</w:t>
            </w:r>
            <w:r w:rsidR="00EF745A" w:rsidRPr="00EF745A">
              <w:rPr>
                <w:lang w:val="en-GB"/>
              </w:rPr>
              <w:t xml:space="preserve">n the </w:t>
            </w:r>
            <w:r w:rsidR="00EF745A">
              <w:rPr>
                <w:lang w:val="en-GB"/>
              </w:rPr>
              <w:t>list</w:t>
            </w:r>
            <w:r w:rsidR="00EF745A" w:rsidRPr="00EF745A">
              <w:rPr>
                <w:lang w:val="en-GB"/>
              </w:rPr>
              <w:t>.</w:t>
            </w:r>
            <w:r w:rsidR="00EF745A">
              <w:rPr>
                <w:lang w:val="en-GB"/>
              </w:rPr>
              <w:t xml:space="preserve"> </w:t>
            </w:r>
          </w:p>
        </w:tc>
      </w:tr>
    </w:tbl>
    <w:p w14:paraId="53F49322" w14:textId="478FEF2A" w:rsidR="008D75A4" w:rsidRPr="00AF4F42" w:rsidRDefault="008D75A4" w:rsidP="008D75A4">
      <w:pPr>
        <w:rPr>
          <w:rFonts w:asciiTheme="minorHAnsi" w:hAnsiTheme="minorHAnsi" w:cstheme="minorHAnsi"/>
          <w:lang w:val="en-GB"/>
        </w:rPr>
      </w:pPr>
    </w:p>
    <w:p w14:paraId="35079BB1" w14:textId="70D6E19C" w:rsidR="008535C6" w:rsidRPr="00AF4F42" w:rsidRDefault="00C069BE" w:rsidP="008535C6">
      <w:pPr>
        <w:pStyle w:val="Overskrift2"/>
        <w:rPr>
          <w:lang w:val="en-GB"/>
        </w:rPr>
      </w:pPr>
      <w:bookmarkStart w:id="14" w:name="_Ref130887252"/>
      <w:bookmarkStart w:id="15" w:name="_Toc142385937"/>
      <w:r>
        <w:rPr>
          <w:lang w:val="en-GB"/>
        </w:rPr>
        <w:lastRenderedPageBreak/>
        <w:t>Test Tools</w:t>
      </w:r>
      <w:bookmarkEnd w:id="14"/>
      <w:bookmarkEnd w:id="15"/>
      <w:r>
        <w:rPr>
          <w:lang w:val="en-GB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1"/>
        <w:gridCol w:w="6528"/>
        <w:gridCol w:w="4087"/>
      </w:tblGrid>
      <w:tr w:rsidR="007F4736" w:rsidRPr="00AF4F42" w14:paraId="6D1105B1" w14:textId="77777777" w:rsidTr="00BB2314">
        <w:trPr>
          <w:tblHeader/>
        </w:trPr>
        <w:tc>
          <w:tcPr>
            <w:tcW w:w="3375" w:type="dxa"/>
            <w:shd w:val="clear" w:color="auto" w:fill="F2F2F2" w:themeFill="background1" w:themeFillShade="F2"/>
          </w:tcPr>
          <w:p w14:paraId="7AA9EE15" w14:textId="6FC62E58" w:rsidR="00F826B5" w:rsidRPr="00AF4F42" w:rsidRDefault="007319FE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Na</w:t>
            </w:r>
            <w:r w:rsidR="005B0AC3">
              <w:rPr>
                <w:b/>
                <w:bCs/>
                <w:lang w:val="en-GB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AF4F42" w:rsidRDefault="00F826B5" w:rsidP="00F826B5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Link</w:t>
            </w:r>
            <w:r w:rsidR="007319FE" w:rsidRPr="00AF4F42">
              <w:rPr>
                <w:b/>
                <w:bCs/>
                <w:lang w:val="en-GB"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23B043C7" w:rsidR="00F826B5" w:rsidRPr="00AF4F42" w:rsidRDefault="005B0AC3" w:rsidP="00F826B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7F4736" w:rsidRPr="00313875" w14:paraId="05E08225" w14:textId="77777777" w:rsidTr="00BB2314">
        <w:tc>
          <w:tcPr>
            <w:tcW w:w="3375" w:type="dxa"/>
          </w:tcPr>
          <w:p w14:paraId="3DB89C63" w14:textId="57454C23" w:rsidR="00F826B5" w:rsidRPr="00AF4F42" w:rsidRDefault="00172A7A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FHIR-server </w:t>
            </w:r>
            <w:r w:rsidR="00C069BE">
              <w:rPr>
                <w:lang w:val="en-GB"/>
              </w:rPr>
              <w:t>with</w:t>
            </w:r>
            <w:r w:rsidRPr="00AF4F42">
              <w:rPr>
                <w:lang w:val="en-GB"/>
              </w:rPr>
              <w:t xml:space="preserve"> MedCom-profil</w:t>
            </w:r>
            <w:r w:rsidR="00C069BE">
              <w:rPr>
                <w:lang w:val="en-GB"/>
              </w:rPr>
              <w:t>e</w:t>
            </w:r>
            <w:r w:rsidR="00D129BD">
              <w:rPr>
                <w:lang w:val="en-GB"/>
              </w:rPr>
              <w:t>s</w:t>
            </w:r>
          </w:p>
        </w:tc>
        <w:tc>
          <w:tcPr>
            <w:tcW w:w="5157" w:type="dxa"/>
          </w:tcPr>
          <w:p w14:paraId="6E544C5E" w14:textId="48231F08" w:rsidR="00F826B5" w:rsidRPr="00E40DB6" w:rsidRDefault="00000000" w:rsidP="00F826B5">
            <w:pPr>
              <w:rPr>
                <w:rStyle w:val="Hyperlink"/>
                <w:rFonts w:cstheme="minorHAnsi"/>
                <w:color w:val="315A7A"/>
              </w:rPr>
            </w:pPr>
            <w:hyperlink r:id="rId20" w:history="1">
              <w:r w:rsidR="00D406E7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https://fhir.medcom.dk/</w:t>
              </w:r>
            </w:hyperlink>
            <w:r w:rsidR="00D406E7" w:rsidRPr="00E40DB6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4" w:type="dxa"/>
          </w:tcPr>
          <w:p w14:paraId="33029A26" w14:textId="144E8D8A" w:rsidR="00F826B5" w:rsidRPr="000D1551" w:rsidRDefault="000D1551" w:rsidP="00F826B5">
            <w:pPr>
              <w:rPr>
                <w:lang w:val="en-US"/>
              </w:rPr>
            </w:pPr>
            <w:r w:rsidRPr="000D1551">
              <w:rPr>
                <w:lang w:val="en-US"/>
              </w:rPr>
              <w:t>Public server that validates against MedCom's FHIR profiles. It is permitted to use the server for testing the upload/download of FHIR resources.</w:t>
            </w:r>
          </w:p>
        </w:tc>
      </w:tr>
      <w:tr w:rsidR="007F4736" w:rsidRPr="00313875" w14:paraId="30E66893" w14:textId="77777777" w:rsidTr="00BB2314">
        <w:tc>
          <w:tcPr>
            <w:tcW w:w="3375" w:type="dxa"/>
          </w:tcPr>
          <w:p w14:paraId="45C796C1" w14:textId="777C80D9" w:rsidR="009312D7" w:rsidRPr="00AF4F42" w:rsidRDefault="009312D7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>TouchStone</w:t>
            </w:r>
          </w:p>
        </w:tc>
        <w:tc>
          <w:tcPr>
            <w:tcW w:w="5157" w:type="dxa"/>
          </w:tcPr>
          <w:p w14:paraId="14EF3AF7" w14:textId="3984ACE9" w:rsidR="009312D7" w:rsidRPr="007D77F7" w:rsidRDefault="00000000" w:rsidP="00F826B5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1" w:history="1">
              <w:r w:rsidR="00C67340" w:rsidRPr="00E40DB6">
                <w:rPr>
                  <w:rStyle w:val="Hyperlink"/>
                  <w:rFonts w:cstheme="minorHAnsi"/>
                  <w:color w:val="315A7A"/>
                  <w:lang w:val="en-GB"/>
                </w:rPr>
                <w:t>https://touchstone.aegis.net/touchstone/</w:t>
              </w:r>
            </w:hyperlink>
            <w:r w:rsidR="00C67340" w:rsidRPr="007D77F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</w:tc>
        <w:tc>
          <w:tcPr>
            <w:tcW w:w="4894" w:type="dxa"/>
          </w:tcPr>
          <w:p w14:paraId="7BB05F80" w14:textId="0A7B72CB" w:rsidR="009F28E7" w:rsidRPr="0057638F" w:rsidRDefault="000D1551" w:rsidP="00F826B5">
            <w:pPr>
              <w:rPr>
                <w:lang w:val="en-US"/>
              </w:rPr>
            </w:pPr>
            <w:r w:rsidRPr="0057638F">
              <w:rPr>
                <w:lang w:val="en-US"/>
              </w:rPr>
              <w:t xml:space="preserve">Test tool </w:t>
            </w:r>
            <w:r w:rsidR="00171FBB" w:rsidRPr="0057638F">
              <w:rPr>
                <w:lang w:val="en-US"/>
              </w:rPr>
              <w:t>for testing</w:t>
            </w:r>
            <w:r w:rsidR="00671AB4">
              <w:rPr>
                <w:lang w:val="en-US"/>
              </w:rPr>
              <w:t xml:space="preserve"> the </w:t>
            </w:r>
            <w:r w:rsidR="00171FBB" w:rsidRPr="0057638F">
              <w:rPr>
                <w:lang w:val="en-US"/>
              </w:rPr>
              <w:t xml:space="preserve">FHIR </w:t>
            </w:r>
            <w:r w:rsidR="00671AB4">
              <w:rPr>
                <w:lang w:val="en-US"/>
              </w:rPr>
              <w:t>standard.</w:t>
            </w:r>
            <w:r w:rsidR="000A7318" w:rsidRPr="0057638F">
              <w:rPr>
                <w:lang w:val="en-US"/>
              </w:rPr>
              <w:t xml:space="preserve"> </w:t>
            </w:r>
          </w:p>
          <w:p w14:paraId="6FCEA935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14F53D56" w14:textId="015716A1" w:rsidR="009F28E7" w:rsidRPr="0057638F" w:rsidRDefault="0057638F" w:rsidP="00F826B5">
            <w:pPr>
              <w:rPr>
                <w:lang w:val="en-US"/>
              </w:rPr>
            </w:pPr>
            <w:r>
              <w:rPr>
                <w:lang w:val="en-US"/>
              </w:rPr>
              <w:t>The ven</w:t>
            </w:r>
            <w:r w:rsidR="009668F6">
              <w:rPr>
                <w:lang w:val="en-US"/>
              </w:rPr>
              <w:t>d</w:t>
            </w:r>
            <w:r>
              <w:rPr>
                <w:lang w:val="en-US"/>
              </w:rPr>
              <w:t xml:space="preserve">or </w:t>
            </w:r>
            <w:r w:rsidR="00856432">
              <w:rPr>
                <w:lang w:val="en-US"/>
              </w:rPr>
              <w:t xml:space="preserve">can get access to TouchStone as an </w:t>
            </w:r>
            <w:r w:rsidR="00856432" w:rsidRPr="00863179">
              <w:rPr>
                <w:lang w:val="en-GB"/>
              </w:rPr>
              <w:t>organi</w:t>
            </w:r>
            <w:r w:rsidR="00F836E0" w:rsidRPr="00863179">
              <w:rPr>
                <w:lang w:val="en-GB"/>
              </w:rPr>
              <w:t>s</w:t>
            </w:r>
            <w:r w:rsidR="00856432" w:rsidRPr="00863179">
              <w:rPr>
                <w:lang w:val="en-GB"/>
              </w:rPr>
              <w:t>ation</w:t>
            </w:r>
            <w:r w:rsidR="007F4736">
              <w:rPr>
                <w:lang w:val="en-US"/>
              </w:rPr>
              <w:t xml:space="preserve">- either through a license that MedCom supplies (inquiry at </w:t>
            </w:r>
            <w:hyperlink r:id="rId22" w:history="1">
              <w:r w:rsidR="00EA0690" w:rsidRPr="0057638F">
                <w:rPr>
                  <w:rStyle w:val="Hyperlink"/>
                  <w:rFonts w:ascii="Calibri" w:hAnsi="Calibri" w:cstheme="minorBidi"/>
                  <w:lang w:val="en-US"/>
                </w:rPr>
                <w:t>fhir@medcom.dk</w:t>
              </w:r>
            </w:hyperlink>
            <w:r w:rsidR="00EA0690" w:rsidRPr="0057638F">
              <w:rPr>
                <w:lang w:val="en-US"/>
              </w:rPr>
              <w:t>)</w:t>
            </w:r>
            <w:r w:rsidR="000A7318" w:rsidRPr="0057638F">
              <w:rPr>
                <w:lang w:val="en-US"/>
              </w:rPr>
              <w:t xml:space="preserve">, </w:t>
            </w:r>
            <w:r w:rsidR="007F4736">
              <w:rPr>
                <w:lang w:val="en-US"/>
              </w:rPr>
              <w:t xml:space="preserve">or </w:t>
            </w:r>
            <w:r w:rsidR="00A108DD">
              <w:rPr>
                <w:lang w:val="en-US"/>
              </w:rPr>
              <w:t xml:space="preserve">a license that the supplier has acquired itself </w:t>
            </w:r>
          </w:p>
          <w:p w14:paraId="475EAFB8" w14:textId="77777777" w:rsidR="009F28E7" w:rsidRPr="0057638F" w:rsidRDefault="009F28E7" w:rsidP="00F826B5">
            <w:pPr>
              <w:rPr>
                <w:lang w:val="en-US"/>
              </w:rPr>
            </w:pPr>
          </w:p>
          <w:p w14:paraId="38B5C8D5" w14:textId="32AAD516" w:rsidR="009312D7" w:rsidRPr="00AF4F42" w:rsidRDefault="00F83474" w:rsidP="00F826B5">
            <w:pPr>
              <w:rPr>
                <w:lang w:val="en-GB"/>
              </w:rPr>
            </w:pPr>
            <w:r w:rsidRPr="00AF4F42">
              <w:rPr>
                <w:lang w:val="en-GB"/>
              </w:rPr>
              <w:t xml:space="preserve">Find </w:t>
            </w:r>
            <w:hyperlink r:id="rId23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TouchStone</w:t>
              </w:r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</w:t>
            </w:r>
            <w:r w:rsidR="00681EB5">
              <w:rPr>
                <w:rStyle w:val="Hyperlink"/>
                <w:rFonts w:ascii="Calibri" w:hAnsi="Calibri" w:cstheme="minorBidi"/>
                <w:lang w:val="en-GB"/>
              </w:rPr>
              <w:t>e</w:t>
            </w:r>
          </w:p>
        </w:tc>
      </w:tr>
      <w:tr w:rsidR="00FF7CE7" w:rsidRPr="00313875" w14:paraId="4C269C02" w14:textId="77777777" w:rsidTr="00BB2314">
        <w:tc>
          <w:tcPr>
            <w:tcW w:w="3375" w:type="dxa"/>
          </w:tcPr>
          <w:p w14:paraId="793A0CAC" w14:textId="10902859" w:rsidR="00FF7CE7" w:rsidRPr="00AF4F42" w:rsidRDefault="00FF7CE7" w:rsidP="00FF7CE7">
            <w:pPr>
              <w:rPr>
                <w:lang w:val="en-GB"/>
              </w:rPr>
            </w:pPr>
            <w:bookmarkStart w:id="16" w:name="TSTestScripts"/>
            <w:r w:rsidRPr="00AF4F42">
              <w:rPr>
                <w:lang w:val="en-GB"/>
              </w:rPr>
              <w:t>TouchStone test scripts</w:t>
            </w:r>
            <w:bookmarkEnd w:id="16"/>
          </w:p>
        </w:tc>
        <w:tc>
          <w:tcPr>
            <w:tcW w:w="5157" w:type="dxa"/>
          </w:tcPr>
          <w:p w14:paraId="6F413EBC" w14:textId="77777777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 test scripts and instructions for usage hereof:</w:t>
            </w:r>
          </w:p>
          <w:p w14:paraId="35109880" w14:textId="2373A074" w:rsidR="00E40DB6" w:rsidRDefault="00000000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4" w:history="1">
              <w:r w:rsidR="00E40DB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E40DB6" w:rsidRPr="004075D8">
              <w:rPr>
                <w:lang w:val="en-GB"/>
              </w:rPr>
              <w:t xml:space="preserve"> </w:t>
            </w:r>
            <w:r w:rsidR="00E40DB6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58B7370C" w14:textId="77777777" w:rsidR="00E40DB6" w:rsidRDefault="00E40DB6" w:rsidP="00E40DB6">
            <w:pPr>
              <w:rPr>
                <w:rStyle w:val="Hyperlink"/>
                <w:color w:val="315A7A"/>
                <w:lang w:val="en-GB"/>
              </w:rPr>
            </w:pPr>
          </w:p>
          <w:p w14:paraId="07C7AB51" w14:textId="7B75A5BD" w:rsidR="00E40DB6" w:rsidRDefault="00E40DB6" w:rsidP="00E40DB6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Direct link to the test scripts in TouchStone:</w:t>
            </w:r>
            <w:r w:rsidRPr="00C760DE">
              <w:rPr>
                <w:lang w:val="en-GB"/>
              </w:rPr>
              <w:t xml:space="preserve"> </w:t>
            </w:r>
          </w:p>
          <w:p w14:paraId="4E441C6C" w14:textId="02E7343C" w:rsidR="00F31B47" w:rsidRPr="00F31B47" w:rsidRDefault="00000000" w:rsidP="00E40DB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25" w:history="1">
              <w:r w:rsidR="00F31B47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https://touchstone.aegis.net/touchstone/testdefinitions? selectedTestGrp=%2FFHIRSandbox%2FMedCom%2FHospitalNotification&amp; activeOnly=false&amp;includeInactive=false&amp;ps=50&amp;sb=qualifiedName&amp;sd= DESC&amp;allSelected=false&amp;contentEntry=ALL</w:t>
              </w:r>
            </w:hyperlink>
            <w:r w:rsidR="00F31B47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43051713" w14:textId="60671FF1" w:rsidR="00FF7CE7" w:rsidRPr="00E40DB6" w:rsidRDefault="00FF7CE7" w:rsidP="00FF7CE7">
            <w:pPr>
              <w:rPr>
                <w:lang w:val="en-US"/>
              </w:rPr>
            </w:pPr>
          </w:p>
        </w:tc>
        <w:tc>
          <w:tcPr>
            <w:tcW w:w="4894" w:type="dxa"/>
          </w:tcPr>
          <w:p w14:paraId="77CAE839" w14:textId="19D88737" w:rsidR="00FF7CE7" w:rsidRDefault="00045E16" w:rsidP="00FF7CE7">
            <w:pPr>
              <w:rPr>
                <w:lang w:val="en-GB"/>
              </w:rPr>
            </w:pPr>
            <w:r>
              <w:rPr>
                <w:lang w:val="en-GB"/>
              </w:rPr>
              <w:t>Test scripts relevant for the standard.</w:t>
            </w:r>
          </w:p>
          <w:p w14:paraId="168A583E" w14:textId="77777777" w:rsidR="00FF7CE7" w:rsidRPr="00B96367" w:rsidRDefault="00FF7CE7" w:rsidP="00FF7CE7">
            <w:pPr>
              <w:rPr>
                <w:lang w:val="en-US"/>
              </w:rPr>
            </w:pPr>
          </w:p>
          <w:p w14:paraId="3552FFA8" w14:textId="6CB4EC6D" w:rsidR="00FF7CE7" w:rsidRPr="0057638F" w:rsidRDefault="00FF7CE7" w:rsidP="00FF7CE7">
            <w:pPr>
              <w:rPr>
                <w:lang w:val="en-US"/>
              </w:rPr>
            </w:pPr>
            <w:r w:rsidRPr="00AF4F42">
              <w:rPr>
                <w:lang w:val="en-GB"/>
              </w:rPr>
              <w:t xml:space="preserve">Find </w:t>
            </w:r>
            <w:hyperlink r:id="rId26" w:history="1"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>i</w:t>
              </w:r>
              <w:r>
                <w:rPr>
                  <w:rStyle w:val="Hyperlink"/>
                  <w:rFonts w:ascii="Calibri" w:hAnsi="Calibri" w:cstheme="minorBidi"/>
                  <w:lang w:val="en-GB"/>
                </w:rPr>
                <w:t>nstructions for</w:t>
              </w:r>
              <w:r w:rsidRPr="00AF4F42">
                <w:rPr>
                  <w:rStyle w:val="Hyperlink"/>
                  <w:rFonts w:ascii="Calibri" w:hAnsi="Calibri" w:cstheme="minorBidi"/>
                  <w:lang w:val="en-GB"/>
                </w:rPr>
                <w:t xml:space="preserve"> TouchStone</w:t>
              </w:r>
            </w:hyperlink>
            <w:r>
              <w:rPr>
                <w:rStyle w:val="Hyperlink"/>
                <w:rFonts w:ascii="Calibri" w:hAnsi="Calibri" w:cstheme="minorBidi"/>
                <w:lang w:val="en-GB"/>
              </w:rPr>
              <w:t xml:space="preserve"> here</w:t>
            </w:r>
          </w:p>
        </w:tc>
      </w:tr>
    </w:tbl>
    <w:p w14:paraId="0C109BDB" w14:textId="784399D9" w:rsidR="00775338" w:rsidRDefault="00775338" w:rsidP="00775338">
      <w:pPr>
        <w:rPr>
          <w:lang w:val="en-GB"/>
        </w:rPr>
      </w:pPr>
    </w:p>
    <w:p w14:paraId="577FC6B0" w14:textId="77777777" w:rsidR="008518C7" w:rsidRDefault="008518C7" w:rsidP="00775338">
      <w:pPr>
        <w:rPr>
          <w:lang w:val="en-GB"/>
        </w:rPr>
      </w:pPr>
    </w:p>
    <w:p w14:paraId="12C45DB6" w14:textId="77777777" w:rsidR="008518C7" w:rsidRDefault="008518C7" w:rsidP="00775338">
      <w:pPr>
        <w:rPr>
          <w:lang w:val="en-GB"/>
        </w:rPr>
      </w:pPr>
    </w:p>
    <w:p w14:paraId="59EFB08A" w14:textId="77777777" w:rsidR="008518C7" w:rsidRDefault="008518C7" w:rsidP="00775338">
      <w:pPr>
        <w:rPr>
          <w:lang w:val="en-GB"/>
        </w:rPr>
      </w:pPr>
    </w:p>
    <w:p w14:paraId="122D78BB" w14:textId="77777777" w:rsidR="008518C7" w:rsidRDefault="008518C7" w:rsidP="00775338">
      <w:pPr>
        <w:rPr>
          <w:lang w:val="en-GB"/>
        </w:rPr>
      </w:pPr>
    </w:p>
    <w:p w14:paraId="3A558CDD" w14:textId="77777777" w:rsidR="008518C7" w:rsidRPr="00AF4F42" w:rsidRDefault="008518C7" w:rsidP="00775338">
      <w:pPr>
        <w:rPr>
          <w:lang w:val="en-GB"/>
        </w:rPr>
      </w:pPr>
    </w:p>
    <w:p w14:paraId="3752491F" w14:textId="66CCDE36" w:rsidR="001043BD" w:rsidRPr="00AF4F42" w:rsidRDefault="001043BD" w:rsidP="001043BD">
      <w:pPr>
        <w:pStyle w:val="Overskrift2"/>
        <w:rPr>
          <w:lang w:val="en-GB"/>
        </w:rPr>
      </w:pPr>
      <w:bookmarkStart w:id="17" w:name="_Toc142385938"/>
      <w:r w:rsidRPr="00AF4F42">
        <w:rPr>
          <w:lang w:val="en-GB"/>
        </w:rPr>
        <w:lastRenderedPageBreak/>
        <w:t>Test</w:t>
      </w:r>
      <w:r w:rsidR="004D5A16">
        <w:rPr>
          <w:lang w:val="en-GB"/>
        </w:rPr>
        <w:t xml:space="preserve"> </w:t>
      </w:r>
      <w:r w:rsidRPr="00AF4F42">
        <w:rPr>
          <w:lang w:val="en-GB"/>
        </w:rPr>
        <w:t>result</w:t>
      </w:r>
      <w:bookmarkEnd w:id="17"/>
    </w:p>
    <w:p w14:paraId="6ACBEAD9" w14:textId="42A42922" w:rsidR="001043BD" w:rsidRPr="00AF4F42" w:rsidRDefault="004D5A16" w:rsidP="001043BD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The result</w:t>
      </w:r>
      <w:r w:rsidR="002B5BA4">
        <w:rPr>
          <w:rFonts w:cstheme="minorHAnsi"/>
          <w:lang w:val="en-GB"/>
        </w:rPr>
        <w:t xml:space="preserve"> for each test step is categorised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AF4F42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354134E6" w:rsidR="001043BD" w:rsidRPr="00AF4F42" w:rsidRDefault="001043BD" w:rsidP="002B1DD4">
            <w:pPr>
              <w:rPr>
                <w:rFonts w:cstheme="minorHAnsi"/>
                <w:lang w:val="en-GB"/>
              </w:rPr>
            </w:pPr>
            <w:r w:rsidRPr="00AF4F42">
              <w:rPr>
                <w:rFonts w:cstheme="minorHAnsi"/>
                <w:b/>
                <w:bCs/>
                <w:color w:val="FFFFFF" w:themeColor="background1"/>
                <w:lang w:val="en-GB"/>
              </w:rPr>
              <w:t>Marking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eastAsia="Calibri" w:cstheme="minorHAnsi"/>
                <w:b/>
                <w:lang w:val="en-GB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AF4F42" w:rsidRDefault="001043BD" w:rsidP="002B1DD4">
            <w:pPr>
              <w:jc w:val="center"/>
              <w:rPr>
                <w:rFonts w:eastAsia="Calibri" w:cstheme="minorHAnsi"/>
                <w:b/>
                <w:lang w:val="en-GB"/>
              </w:rPr>
            </w:pPr>
            <w:r w:rsidRPr="00AF4F42">
              <w:rPr>
                <w:rFonts w:cstheme="minorHAnsi"/>
                <w:b/>
                <w:lang w:val="en-GB"/>
              </w:rPr>
              <w:t>Ok</w:t>
            </w:r>
          </w:p>
        </w:tc>
      </w:tr>
      <w:tr w:rsidR="001043BD" w:rsidRPr="00AF4F42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2EEDDC61" w:rsidR="001043BD" w:rsidRPr="00AF4F42" w:rsidRDefault="002B5BA4" w:rsidP="002B1DD4">
            <w:pPr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7FB47DC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1C0C5668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eastAsia="Calibri" w:cstheme="minorHAnsi"/>
                <w:b/>
                <w:bCs/>
                <w:color w:val="FFFFFF" w:themeColor="background1"/>
                <w:lang w:val="en-GB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5EE1BF3" w:rsidR="001043BD" w:rsidRPr="00AF4F42" w:rsidRDefault="002B5BA4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  <w:lang w:val="en-GB"/>
              </w:rPr>
            </w:pPr>
            <w:r>
              <w:rPr>
                <w:rFonts w:cstheme="minorHAnsi"/>
                <w:b/>
                <w:bCs/>
                <w:color w:val="FFFFFF" w:themeColor="background1"/>
                <w:lang w:val="en-GB"/>
              </w:rPr>
              <w:t>Significant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6F38D8C2" w:rsidR="001043BD" w:rsidRPr="00AF4F42" w:rsidRDefault="002B5BA4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 xml:space="preserve">Less significant 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6CBFBF44" w:rsidR="001043BD" w:rsidRPr="00AF4F42" w:rsidRDefault="00C32DA1" w:rsidP="002B1DD4">
            <w:pPr>
              <w:jc w:val="center"/>
              <w:rPr>
                <w:rFonts w:eastAsia="Calibri" w:cstheme="minorHAnsi"/>
                <w:b/>
                <w:bCs/>
                <w:lang w:val="en-GB"/>
              </w:rPr>
            </w:pPr>
            <w:r>
              <w:rPr>
                <w:rFonts w:eastAsia="Calibri" w:cstheme="minorHAnsi"/>
                <w:b/>
                <w:bCs/>
                <w:lang w:val="en-GB"/>
              </w:rPr>
              <w:t>Approved</w:t>
            </w:r>
          </w:p>
        </w:tc>
      </w:tr>
    </w:tbl>
    <w:p w14:paraId="75FD1428" w14:textId="77777777" w:rsidR="00992A31" w:rsidRPr="00AF4F42" w:rsidRDefault="00992A31" w:rsidP="001043BD">
      <w:pPr>
        <w:rPr>
          <w:lang w:val="en-GB"/>
        </w:rPr>
      </w:pPr>
    </w:p>
    <w:p w14:paraId="7B32A305" w14:textId="17D038FF" w:rsidR="001043BD" w:rsidRDefault="00C32DA1" w:rsidP="001043BD">
      <w:pPr>
        <w:rPr>
          <w:lang w:val="en-GB"/>
        </w:rPr>
      </w:pPr>
      <w:r w:rsidRPr="00C32DA1">
        <w:rPr>
          <w:lang w:val="en-GB"/>
        </w:rPr>
        <w:t xml:space="preserve">To get the test and </w:t>
      </w:r>
      <w:r w:rsidR="002351C1" w:rsidRPr="00C32DA1">
        <w:rPr>
          <w:lang w:val="en-GB"/>
        </w:rPr>
        <w:t>certification</w:t>
      </w:r>
      <w:r w:rsidRPr="00C32DA1">
        <w:rPr>
          <w:lang w:val="en-GB"/>
        </w:rPr>
        <w:t xml:space="preserve"> approved, the test protocol must </w:t>
      </w:r>
      <w:r>
        <w:rPr>
          <w:lang w:val="en-GB"/>
        </w:rPr>
        <w:t>co</w:t>
      </w:r>
      <w:r w:rsidR="00510406">
        <w:rPr>
          <w:lang w:val="en-GB"/>
        </w:rPr>
        <w:t xml:space="preserve">nsist exclusively of </w:t>
      </w:r>
      <w:r w:rsidR="001043BD" w:rsidRPr="00C32DA1">
        <w:rPr>
          <w:lang w:val="en-GB"/>
        </w:rPr>
        <w:t xml:space="preserve">[F4] </w:t>
      </w:r>
      <w:r w:rsidR="00510406">
        <w:rPr>
          <w:lang w:val="en-GB"/>
        </w:rPr>
        <w:t>as well as</w:t>
      </w:r>
      <w:r w:rsidR="001043BD" w:rsidRPr="00C32DA1">
        <w:rPr>
          <w:lang w:val="en-GB"/>
        </w:rPr>
        <w:t xml:space="preserve"> [OK] </w:t>
      </w:r>
      <w:r w:rsidR="002351C1">
        <w:rPr>
          <w:lang w:val="en-GB"/>
        </w:rPr>
        <w:t>results</w:t>
      </w:r>
      <w:r w:rsidR="001043BD" w:rsidRPr="00C32DA1">
        <w:rPr>
          <w:lang w:val="en-GB"/>
        </w:rPr>
        <w:t xml:space="preserve">. </w:t>
      </w:r>
      <w:r w:rsidR="001043BD" w:rsidRPr="00F33A97">
        <w:rPr>
          <w:lang w:val="en-GB"/>
        </w:rPr>
        <w:t xml:space="preserve">All [F1], [F2] </w:t>
      </w:r>
      <w:r w:rsidR="002351C1" w:rsidRPr="00F33A97">
        <w:rPr>
          <w:lang w:val="en-GB"/>
        </w:rPr>
        <w:t>and</w:t>
      </w:r>
      <w:r w:rsidR="001043BD" w:rsidRPr="00F33A97">
        <w:rPr>
          <w:lang w:val="en-GB"/>
        </w:rPr>
        <w:t xml:space="preserve"> [F3]</w:t>
      </w:r>
      <w:r w:rsidR="002351C1" w:rsidRPr="00F33A97">
        <w:rPr>
          <w:lang w:val="en-GB"/>
        </w:rPr>
        <w:t xml:space="preserve"> must</w:t>
      </w:r>
      <w:r w:rsidR="00F836E0">
        <w:rPr>
          <w:lang w:val="en-GB"/>
        </w:rPr>
        <w:t>,</w:t>
      </w:r>
      <w:r w:rsidR="002351C1" w:rsidRPr="00F33A97">
        <w:rPr>
          <w:lang w:val="en-GB"/>
        </w:rPr>
        <w:t xml:space="preserve"> </w:t>
      </w:r>
      <w:r w:rsidR="00F022FC" w:rsidRPr="00F33A97">
        <w:rPr>
          <w:lang w:val="en-GB"/>
        </w:rPr>
        <w:t>ther</w:t>
      </w:r>
      <w:r w:rsidR="00C12225">
        <w:rPr>
          <w:lang w:val="en-GB"/>
        </w:rPr>
        <w:t>e</w:t>
      </w:r>
      <w:r w:rsidR="00F022FC" w:rsidRPr="00F33A97">
        <w:rPr>
          <w:lang w:val="en-GB"/>
        </w:rPr>
        <w:t>fore be</w:t>
      </w:r>
      <w:r w:rsidR="0086696B" w:rsidRPr="00F33A97">
        <w:rPr>
          <w:lang w:val="en-GB"/>
        </w:rPr>
        <w:t xml:space="preserve"> </w:t>
      </w:r>
      <w:r w:rsidR="00F33A97" w:rsidRPr="00F33A97">
        <w:rPr>
          <w:lang w:val="en-GB"/>
        </w:rPr>
        <w:t>fixed prior to final</w:t>
      </w:r>
      <w:r w:rsidR="00F836E0">
        <w:rPr>
          <w:lang w:val="en-GB"/>
        </w:rPr>
        <w:t xml:space="preserve"> approval</w:t>
      </w:r>
      <w:r w:rsidR="00F022FC">
        <w:rPr>
          <w:lang w:val="en-GB"/>
        </w:rPr>
        <w:t xml:space="preserve">. </w:t>
      </w:r>
    </w:p>
    <w:p w14:paraId="196D7D43" w14:textId="11F5AD11" w:rsidR="000D3180" w:rsidRPr="00F33A97" w:rsidRDefault="000D3180" w:rsidP="001043BD">
      <w:pPr>
        <w:rPr>
          <w:lang w:val="en-GB"/>
        </w:rPr>
      </w:pPr>
      <w:r w:rsidRPr="000D3180">
        <w:rPr>
          <w:lang w:val="en-GB"/>
        </w:rPr>
        <w:t xml:space="preserve">Approval requires that SUT is approved for receiving FHIR </w:t>
      </w:r>
      <w:r w:rsidR="00863179">
        <w:rPr>
          <w:lang w:val="en-GB"/>
        </w:rPr>
        <w:t>Acknowledgement</w:t>
      </w:r>
      <w:r w:rsidRPr="000D3180">
        <w:rPr>
          <w:lang w:val="en-GB"/>
        </w:rPr>
        <w:t xml:space="preserve"> (</w:t>
      </w:r>
      <w:r>
        <w:rPr>
          <w:lang w:val="en-GB"/>
        </w:rPr>
        <w:t>DK</w:t>
      </w:r>
      <w:r w:rsidRPr="000D3180">
        <w:rPr>
          <w:lang w:val="en-GB"/>
        </w:rPr>
        <w:t xml:space="preserve">: </w:t>
      </w:r>
      <w:r w:rsidR="002C0EB6">
        <w:rPr>
          <w:lang w:val="en-GB"/>
        </w:rPr>
        <w:t>K</w:t>
      </w:r>
      <w:r w:rsidR="002C0EB6" w:rsidRPr="002C0EB6">
        <w:rPr>
          <w:lang w:val="en-GB"/>
        </w:rPr>
        <w:t>vittering</w:t>
      </w:r>
      <w:r w:rsidRPr="000D3180">
        <w:rPr>
          <w:lang w:val="en-GB"/>
        </w:rPr>
        <w:t>)</w:t>
      </w:r>
    </w:p>
    <w:p w14:paraId="54721311" w14:textId="4AA1B1EF" w:rsidR="001043BD" w:rsidRPr="00E85F14" w:rsidRDefault="00E85F14" w:rsidP="00775338">
      <w:pPr>
        <w:rPr>
          <w:lang w:val="en-US"/>
        </w:rPr>
      </w:pPr>
      <w:r w:rsidRPr="00E85F14">
        <w:rPr>
          <w:lang w:val="en-US"/>
        </w:rPr>
        <w:t>For further information, please read:</w:t>
      </w:r>
      <w:r>
        <w:rPr>
          <w:lang w:val="en-US"/>
        </w:rPr>
        <w:t xml:space="preserve"> </w:t>
      </w:r>
      <w:hyperlink w:anchor="TestCertificering" w:history="1">
        <w:r w:rsidR="003E2CE0" w:rsidRPr="00E85F14">
          <w:rPr>
            <w:rStyle w:val="Hyperlink"/>
            <w:rFonts w:ascii="Calibri" w:hAnsi="Calibri" w:cstheme="minorBidi"/>
            <w:lang w:val="en-US"/>
          </w:rPr>
          <w:t>MedCom</w:t>
        </w:r>
        <w:r>
          <w:rPr>
            <w:rStyle w:val="Hyperlink"/>
            <w:rFonts w:ascii="Calibri" w:hAnsi="Calibri" w:cstheme="minorBidi"/>
            <w:lang w:val="en-US"/>
          </w:rPr>
          <w:t>’</w:t>
        </w:r>
        <w:r w:rsidR="003E2CE0" w:rsidRPr="00E85F14">
          <w:rPr>
            <w:rStyle w:val="Hyperlink"/>
            <w:rFonts w:ascii="Calibri" w:hAnsi="Calibri" w:cstheme="minorBidi"/>
            <w:lang w:val="en-US"/>
          </w:rPr>
          <w:t xml:space="preserve">s test </w:t>
        </w:r>
        <w:r>
          <w:rPr>
            <w:rStyle w:val="Hyperlink"/>
            <w:rFonts w:ascii="Calibri" w:hAnsi="Calibri" w:cstheme="minorBidi"/>
            <w:lang w:val="en-US"/>
          </w:rPr>
          <w:t>and certification</w:t>
        </w:r>
      </w:hyperlink>
      <w:r w:rsidR="003E2CE0" w:rsidRPr="00E85F14">
        <w:rPr>
          <w:lang w:val="en-US"/>
        </w:rPr>
        <w:t>.</w:t>
      </w:r>
    </w:p>
    <w:p w14:paraId="37B0C26D" w14:textId="3F0192B0" w:rsidR="00A93800" w:rsidRPr="005B20B4" w:rsidRDefault="00A93800" w:rsidP="00775338">
      <w:pPr>
        <w:rPr>
          <w:lang w:val="en-US"/>
        </w:rPr>
      </w:pPr>
      <w:bookmarkStart w:id="18" w:name="_Baggrundsmaterialer"/>
      <w:bookmarkEnd w:id="18"/>
    </w:p>
    <w:p w14:paraId="3A652D39" w14:textId="28B316C5" w:rsidR="00C72DB9" w:rsidRPr="001906A9" w:rsidRDefault="002C71AC" w:rsidP="00C72DB9">
      <w:pPr>
        <w:pStyle w:val="Overskrift1"/>
        <w:rPr>
          <w:lang w:val="en-GB"/>
        </w:rPr>
      </w:pPr>
      <w:bookmarkStart w:id="19" w:name="_Toc142385939"/>
      <w:r w:rsidRPr="001906A9">
        <w:rPr>
          <w:lang w:val="en-GB"/>
        </w:rPr>
        <w:lastRenderedPageBreak/>
        <w:t>Vendor</w:t>
      </w:r>
      <w:r w:rsidR="003B06CD" w:rsidRPr="001906A9">
        <w:rPr>
          <w:lang w:val="en-GB"/>
        </w:rPr>
        <w:t xml:space="preserve">, </w:t>
      </w:r>
      <w:r w:rsidR="002D37A5" w:rsidRPr="001906A9">
        <w:rPr>
          <w:lang w:val="en-GB"/>
        </w:rPr>
        <w:t xml:space="preserve">system under test (SUT) </w:t>
      </w:r>
      <w:r w:rsidR="003B06CD" w:rsidRPr="001906A9">
        <w:rPr>
          <w:lang w:val="en-GB"/>
        </w:rPr>
        <w:t xml:space="preserve">and test result </w:t>
      </w:r>
      <w:r w:rsidR="002D37A5" w:rsidRPr="001906A9">
        <w:rPr>
          <w:lang w:val="en-GB"/>
        </w:rPr>
        <w:t>information</w:t>
      </w:r>
      <w:bookmarkEnd w:id="19"/>
      <w:r w:rsidR="002D37A5" w:rsidRPr="001906A9">
        <w:rPr>
          <w:lang w:val="en-GB"/>
        </w:rPr>
        <w:t xml:space="preserve"> </w:t>
      </w:r>
    </w:p>
    <w:p w14:paraId="47040EEE" w14:textId="33E6A6BE" w:rsidR="0076611B" w:rsidRPr="001906A9" w:rsidRDefault="001B319E" w:rsidP="0076611B">
      <w:pPr>
        <w:pStyle w:val="Overskrift2"/>
        <w:rPr>
          <w:lang w:val="en-GB"/>
        </w:rPr>
      </w:pPr>
      <w:bookmarkStart w:id="20" w:name="_Toc142385940"/>
      <w:r w:rsidRPr="001906A9">
        <w:rPr>
          <w:lang w:val="en-GB"/>
        </w:rPr>
        <w:t>Information about the vendor</w:t>
      </w:r>
      <w:bookmarkEnd w:id="20"/>
      <w:r w:rsidRPr="001906A9">
        <w:rPr>
          <w:lang w:val="en-GB"/>
        </w:rPr>
        <w:t xml:space="preserve"> </w:t>
      </w:r>
    </w:p>
    <w:p w14:paraId="0CCDF91D" w14:textId="06AE26DD" w:rsidR="0076611B" w:rsidRPr="001906A9" w:rsidRDefault="00803831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AAF2524" w:rsidR="00CE072C" w:rsidRPr="001906A9" w:rsidRDefault="00711C8F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Company</w:t>
            </w:r>
          </w:p>
        </w:tc>
        <w:tc>
          <w:tcPr>
            <w:tcW w:w="11871" w:type="dxa"/>
          </w:tcPr>
          <w:p w14:paraId="4A671F1C" w14:textId="2B1B6EFB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193961280"/>
                <w:placeholder>
                  <w:docPart w:val="2DF305A7814B4B1180428DBB376400F2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A017711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Ad</w:t>
            </w:r>
            <w:r w:rsidR="00071211" w:rsidRPr="001906A9">
              <w:rPr>
                <w:lang w:val="en-GB"/>
              </w:rPr>
              <w:t>dress</w:t>
            </w:r>
          </w:p>
        </w:tc>
        <w:tc>
          <w:tcPr>
            <w:tcW w:w="11871" w:type="dxa"/>
          </w:tcPr>
          <w:p w14:paraId="79FECAF0" w14:textId="54639DD7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2465731"/>
                <w:placeholder>
                  <w:docPart w:val="5F27940E253F4C95B31647537CFBAADA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51A976FF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Contact person </w:t>
            </w:r>
          </w:p>
        </w:tc>
        <w:tc>
          <w:tcPr>
            <w:tcW w:w="11871" w:type="dxa"/>
          </w:tcPr>
          <w:p w14:paraId="5883CE40" w14:textId="442C41B5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707178975"/>
                <w:placeholder>
                  <w:docPart w:val="E4028FFCE98A4EACB8925296F5DFAC13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E1BB8BA" w:rsidR="00CE072C" w:rsidRPr="001906A9" w:rsidRDefault="00071211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Telephone</w:t>
            </w:r>
          </w:p>
        </w:tc>
        <w:tc>
          <w:tcPr>
            <w:tcW w:w="11871" w:type="dxa"/>
          </w:tcPr>
          <w:p w14:paraId="19B0FF26" w14:textId="1B791964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1952770663"/>
                <w:placeholder>
                  <w:docPart w:val="DD2CB72B09FC4E5692C2C9D7659A9E49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1906A9" w:rsidRDefault="00CE072C" w:rsidP="0076611B">
            <w:pPr>
              <w:rPr>
                <w:lang w:val="en-GB"/>
              </w:rPr>
            </w:pPr>
            <w:r w:rsidRPr="001906A9">
              <w:rPr>
                <w:lang w:val="en-GB"/>
              </w:rPr>
              <w:t>E-mail</w:t>
            </w:r>
          </w:p>
        </w:tc>
        <w:tc>
          <w:tcPr>
            <w:tcW w:w="11871" w:type="dxa"/>
          </w:tcPr>
          <w:p w14:paraId="54538002" w14:textId="41451B60" w:rsidR="00CE072C" w:rsidRPr="001906A9" w:rsidRDefault="00000000" w:rsidP="0076611B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-693999667"/>
                <w:placeholder>
                  <w:docPart w:val="16278EE5C9B44B88B6FA4F262FD47E34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1906A9" w:rsidRDefault="00CE072C" w:rsidP="0076611B">
      <w:pPr>
        <w:rPr>
          <w:lang w:val="en-GB"/>
        </w:rPr>
      </w:pPr>
    </w:p>
    <w:p w14:paraId="3A596E1B" w14:textId="3F16D220" w:rsidR="0076611B" w:rsidRPr="001906A9" w:rsidRDefault="00346C63" w:rsidP="0076611B">
      <w:pPr>
        <w:pStyle w:val="Overskrift2"/>
        <w:rPr>
          <w:lang w:val="en-GB"/>
        </w:rPr>
      </w:pPr>
      <w:bookmarkStart w:id="21" w:name="_Toc142385941"/>
      <w:r w:rsidRPr="001906A9">
        <w:rPr>
          <w:lang w:val="en-GB"/>
        </w:rPr>
        <w:t>Information about system under test</w:t>
      </w:r>
      <w:r w:rsidR="0076611B" w:rsidRPr="001906A9">
        <w:rPr>
          <w:lang w:val="en-GB"/>
        </w:rPr>
        <w:t xml:space="preserve"> (SUT)</w:t>
      </w:r>
      <w:bookmarkEnd w:id="21"/>
    </w:p>
    <w:p w14:paraId="369D1B5F" w14:textId="5F3A3653" w:rsidR="0076611B" w:rsidRPr="001906A9" w:rsidRDefault="00346C63" w:rsidP="0076611B">
      <w:pPr>
        <w:rPr>
          <w:lang w:val="en-GB"/>
        </w:rPr>
      </w:pPr>
      <w:r w:rsidRPr="001906A9">
        <w:rPr>
          <w:lang w:val="en-GB"/>
        </w:rPr>
        <w:t xml:space="preserve">This table must be completed by </w:t>
      </w:r>
      <w:r w:rsidRPr="001906A9">
        <w:rPr>
          <w:b/>
          <w:bCs/>
          <w:lang w:val="en-GB"/>
        </w:rPr>
        <w:t>the vendor</w:t>
      </w:r>
      <w:r w:rsidRPr="001906A9">
        <w:rPr>
          <w:lang w:val="en-GB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1906A9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System</w:t>
            </w:r>
          </w:p>
        </w:tc>
        <w:tc>
          <w:tcPr>
            <w:tcW w:w="11871" w:type="dxa"/>
          </w:tcPr>
          <w:p w14:paraId="69681A45" w14:textId="220B4EE6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955587341"/>
                <w:placeholder>
                  <w:docPart w:val="F909F74A9B1144F7B142DF86E273DBD7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Version</w:t>
            </w:r>
          </w:p>
        </w:tc>
        <w:tc>
          <w:tcPr>
            <w:tcW w:w="11871" w:type="dxa"/>
          </w:tcPr>
          <w:p w14:paraId="7C59B152" w14:textId="23BCB441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06858464"/>
                <w:placeholder>
                  <w:docPart w:val="B23D2FFAA5E3426182C396ACECFAE84E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1906A9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318CF58" w:rsidR="00CE072C" w:rsidRPr="001906A9" w:rsidRDefault="00071211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Description</w:t>
            </w:r>
          </w:p>
        </w:tc>
        <w:tc>
          <w:tcPr>
            <w:tcW w:w="11871" w:type="dxa"/>
          </w:tcPr>
          <w:p w14:paraId="73DA3A6A" w14:textId="0F928EDE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218958011"/>
                <w:placeholder>
                  <w:docPart w:val="5F3E9CEBBB744D59B0DA6189B1D9AFD0"/>
                </w:placeholder>
                <w:text w:multiLine="1"/>
              </w:sdtPr>
              <w:sdtContent>
                <w:r w:rsidR="009A3F60" w:rsidRPr="001906A9">
                  <w:rPr>
                    <w:rFonts w:cs="Calibri"/>
                    <w:color w:val="7E7E7E"/>
                    <w:lang w:val="en-GB"/>
                  </w:rPr>
                  <w:t>Completed by vendor</w:t>
                </w:r>
              </w:sdtContent>
            </w:sdt>
          </w:p>
        </w:tc>
      </w:tr>
      <w:tr w:rsidR="00CE072C" w:rsidRPr="00313875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9D74D37" w:rsidR="00CE072C" w:rsidRPr="001906A9" w:rsidRDefault="00CE072C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071211" w:rsidRPr="001906A9">
              <w:rPr>
                <w:lang w:val="en-GB"/>
              </w:rPr>
              <w:t xml:space="preserve"> </w:t>
            </w:r>
            <w:r w:rsidRPr="001906A9">
              <w:rPr>
                <w:lang w:val="en-GB"/>
              </w:rPr>
              <w:t>type</w:t>
            </w:r>
          </w:p>
        </w:tc>
        <w:tc>
          <w:tcPr>
            <w:tcW w:w="11871" w:type="dxa"/>
          </w:tcPr>
          <w:p w14:paraId="13EF6927" w14:textId="53FE2111" w:rsidR="00CE072C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Self-</w:t>
            </w:r>
            <w:r w:rsidR="0043683F" w:rsidRPr="001906A9">
              <w:rPr>
                <w:lang w:val="en-GB"/>
              </w:rPr>
              <w:t>test</w:t>
            </w:r>
          </w:p>
          <w:p w14:paraId="6F1743D8" w14:textId="1E675B94" w:rsidR="0043683F" w:rsidRPr="001906A9" w:rsidRDefault="00000000" w:rsidP="002B1DD4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3683F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43683F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Final</w:t>
            </w:r>
            <w:r w:rsidR="0043683F" w:rsidRPr="001906A9">
              <w:rPr>
                <w:lang w:val="en-GB"/>
              </w:rPr>
              <w:t xml:space="preserve"> test/</w:t>
            </w:r>
            <w:r w:rsidR="009A3F60" w:rsidRPr="001906A9">
              <w:rPr>
                <w:lang w:val="en-GB"/>
              </w:rPr>
              <w:t>certification</w:t>
            </w:r>
          </w:p>
        </w:tc>
      </w:tr>
    </w:tbl>
    <w:p w14:paraId="0B65D745" w14:textId="77777777" w:rsidR="00CE072C" w:rsidRPr="001906A9" w:rsidRDefault="00CE072C" w:rsidP="0076611B">
      <w:pPr>
        <w:rPr>
          <w:lang w:val="en-GB"/>
        </w:rPr>
      </w:pPr>
    </w:p>
    <w:p w14:paraId="30644D58" w14:textId="57CBB8D6" w:rsidR="0076611B" w:rsidRPr="001906A9" w:rsidRDefault="00711C8F" w:rsidP="0076611B">
      <w:pPr>
        <w:pStyle w:val="Overskrift2"/>
        <w:rPr>
          <w:lang w:val="en-GB"/>
        </w:rPr>
      </w:pPr>
      <w:bookmarkStart w:id="22" w:name="_Toc142385942"/>
      <w:r w:rsidRPr="001906A9">
        <w:rPr>
          <w:lang w:val="en-GB"/>
        </w:rPr>
        <w:t>Information about the test result</w:t>
      </w:r>
      <w:bookmarkEnd w:id="22"/>
      <w:r w:rsidRPr="001906A9">
        <w:rPr>
          <w:lang w:val="en-GB"/>
        </w:rPr>
        <w:t xml:space="preserve"> </w:t>
      </w:r>
    </w:p>
    <w:p w14:paraId="78F75C64" w14:textId="2A233D8D" w:rsidR="00C529E2" w:rsidRPr="001906A9" w:rsidRDefault="00711C8F" w:rsidP="00C529E2">
      <w:pPr>
        <w:rPr>
          <w:lang w:val="en-GB"/>
        </w:rPr>
      </w:pPr>
      <w:r w:rsidRPr="001906A9">
        <w:rPr>
          <w:lang w:val="en-GB"/>
        </w:rPr>
        <w:t xml:space="preserve">Note: This table must be completed by MedCom when the test </w:t>
      </w:r>
      <w:r w:rsidR="00F836E0" w:rsidRPr="001906A9">
        <w:rPr>
          <w:lang w:val="en-GB"/>
        </w:rPr>
        <w:t>has been</w:t>
      </w:r>
      <w:r w:rsidRPr="001906A9">
        <w:rPr>
          <w:lang w:val="en-GB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1906A9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2CED2F2E" w:rsidR="001F5237" w:rsidRPr="001906A9" w:rsidRDefault="001F5237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date</w:t>
            </w:r>
          </w:p>
        </w:tc>
        <w:tc>
          <w:tcPr>
            <w:tcW w:w="11871" w:type="dxa"/>
          </w:tcPr>
          <w:p w14:paraId="3A4C83AE" w14:textId="1DD24B4A" w:rsidR="001F5237" w:rsidRPr="001906A9" w:rsidRDefault="00000000" w:rsidP="00D2740D">
            <w:pPr>
              <w:tabs>
                <w:tab w:val="left" w:pos="2592"/>
              </w:tabs>
              <w:rPr>
                <w:lang w:val="en-GB"/>
              </w:rPr>
            </w:pPr>
            <w:sdt>
              <w:sdtPr>
                <w:rPr>
                  <w:rFonts w:cstheme="minorHAnsi"/>
                  <w:color w:val="808080" w:themeColor="background1" w:themeShade="80"/>
                  <w:lang w:val="en-GB"/>
                </w:rPr>
                <w:id w:val="-1215043100"/>
                <w:placeholder>
                  <w:docPart w:val="736A11E32C9D44BCA0B8C0A5D9760B70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202</w:t>
                </w:r>
                <w:r w:rsidR="00257FB7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3</w:t>
                </w:r>
                <w:r w:rsidR="00D2740D" w:rsidRPr="001906A9">
                  <w:rPr>
                    <w:rFonts w:cstheme="minorHAnsi"/>
                    <w:color w:val="808080" w:themeColor="background1" w:themeShade="80"/>
                    <w:lang w:val="en-GB"/>
                  </w:rPr>
                  <w:t>-01-01</w:t>
                </w:r>
              </w:sdtContent>
            </w:sdt>
          </w:p>
        </w:tc>
      </w:tr>
      <w:tr w:rsidR="001F5237" w:rsidRPr="001906A9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26027EB1" w:rsidR="001F5237" w:rsidRPr="001906A9" w:rsidRDefault="00B07E22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>Test</w:t>
            </w:r>
            <w:r w:rsidR="009A3F60" w:rsidRPr="001906A9">
              <w:rPr>
                <w:lang w:val="en-GB"/>
              </w:rPr>
              <w:t xml:space="preserve"> location</w:t>
            </w:r>
          </w:p>
        </w:tc>
        <w:tc>
          <w:tcPr>
            <w:tcW w:w="11871" w:type="dxa"/>
          </w:tcPr>
          <w:p w14:paraId="5EBFB376" w14:textId="2BB26E0E" w:rsidR="001F5237" w:rsidRPr="001906A9" w:rsidRDefault="001F5237" w:rsidP="002B1DD4">
            <w:pPr>
              <w:rPr>
                <w:lang w:val="en-GB"/>
              </w:rPr>
            </w:pPr>
          </w:p>
        </w:tc>
      </w:tr>
      <w:tr w:rsidR="001F5237" w:rsidRPr="001906A9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64C25ACF" w:rsidR="001F5237" w:rsidRPr="001906A9" w:rsidRDefault="009A3F60" w:rsidP="002B1DD4">
            <w:pPr>
              <w:rPr>
                <w:lang w:val="en-GB"/>
              </w:rPr>
            </w:pPr>
            <w:r w:rsidRPr="001906A9">
              <w:rPr>
                <w:lang w:val="en-GB"/>
              </w:rPr>
              <w:t xml:space="preserve">Approved </w:t>
            </w:r>
          </w:p>
        </w:tc>
        <w:tc>
          <w:tcPr>
            <w:tcW w:w="11871" w:type="dxa"/>
          </w:tcPr>
          <w:p w14:paraId="4EBD8BA3" w14:textId="31A92FFF" w:rsidR="00B07E22" w:rsidRPr="001906A9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Yes</w:t>
            </w:r>
          </w:p>
          <w:p w14:paraId="69F17AE4" w14:textId="71B80A06" w:rsidR="001F5237" w:rsidRPr="001906A9" w:rsidRDefault="00000000" w:rsidP="00B07E22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07E22" w:rsidRPr="001906A9">
                  <w:rPr>
                    <w:rFonts w:ascii="MS Gothic" w:eastAsia="MS Gothic" w:hAnsi="MS Gothic"/>
                    <w:lang w:val="en-GB"/>
                  </w:rPr>
                  <w:t>☐</w:t>
                </w:r>
              </w:sdtContent>
            </w:sdt>
            <w:r w:rsidR="00B07E22" w:rsidRPr="001906A9">
              <w:rPr>
                <w:lang w:val="en-GB"/>
              </w:rPr>
              <w:t xml:space="preserve"> </w:t>
            </w:r>
            <w:r w:rsidR="009A3F60" w:rsidRPr="001906A9">
              <w:rPr>
                <w:lang w:val="en-GB"/>
              </w:rPr>
              <w:t>No</w:t>
            </w:r>
          </w:p>
        </w:tc>
      </w:tr>
      <w:tr w:rsidR="009413D4" w:rsidRPr="001906A9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5EF6AD8B" w:rsidR="009413D4" w:rsidRPr="001906A9" w:rsidRDefault="009413D4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Remarks</w:t>
            </w:r>
          </w:p>
        </w:tc>
        <w:tc>
          <w:tcPr>
            <w:tcW w:w="11871" w:type="dxa"/>
          </w:tcPr>
          <w:p w14:paraId="04ECF41E" w14:textId="32CCAFF6" w:rsidR="009413D4" w:rsidRPr="001906A9" w:rsidRDefault="00000000" w:rsidP="009413D4">
            <w:pPr>
              <w:rPr>
                <w:lang w:val="en-GB"/>
              </w:rPr>
            </w:pPr>
            <w:sdt>
              <w:sdtPr>
                <w:rPr>
                  <w:rFonts w:cs="Calibri"/>
                  <w:color w:val="7E7E7E"/>
                  <w:lang w:val="en-GB"/>
                </w:rPr>
                <w:id w:val="1501614270"/>
                <w:placeholder>
                  <w:docPart w:val="B30F27737A474A2BA00E72D7C66D2BA5"/>
                </w:placeholder>
                <w:text w:multiLine="1"/>
              </w:sdtPr>
              <w:sdtContent>
                <w:r w:rsidR="009413D4" w:rsidRPr="001906A9">
                  <w:rPr>
                    <w:rFonts w:cs="Calibri"/>
                    <w:color w:val="7E7E7E"/>
                    <w:lang w:val="en-GB"/>
                  </w:rPr>
                  <w:t>Completed by MedCom</w:t>
                </w:r>
              </w:sdtContent>
            </w:sdt>
          </w:p>
        </w:tc>
      </w:tr>
      <w:tr w:rsidR="009413D4" w:rsidRPr="00313875" w14:paraId="3ACEAC49" w14:textId="77777777" w:rsidTr="002B1DD4">
        <w:tc>
          <w:tcPr>
            <w:tcW w:w="1555" w:type="dxa"/>
          </w:tcPr>
          <w:p w14:paraId="58017207" w14:textId="18EA4149" w:rsidR="009413D4" w:rsidRPr="001906A9" w:rsidRDefault="001906A9" w:rsidP="009413D4">
            <w:pPr>
              <w:rPr>
                <w:lang w:val="en-GB"/>
              </w:rPr>
            </w:pPr>
            <w:r w:rsidRPr="001906A9">
              <w:rPr>
                <w:lang w:val="en-GB"/>
              </w:rPr>
              <w:t>Conducted</w:t>
            </w:r>
            <w:r w:rsidR="009413D4" w:rsidRPr="001906A9">
              <w:rPr>
                <w:lang w:val="en-GB"/>
              </w:rPr>
              <w:t xml:space="preserve"> by</w:t>
            </w:r>
          </w:p>
        </w:tc>
        <w:tc>
          <w:tcPr>
            <w:tcW w:w="11871" w:type="dxa"/>
          </w:tcPr>
          <w:p w14:paraId="4A8065D0" w14:textId="58562871" w:rsidR="009413D4" w:rsidRPr="001906A9" w:rsidRDefault="00000000" w:rsidP="00460BAB">
            <w:pPr>
              <w:pStyle w:val="Default"/>
              <w:rPr>
                <w:sz w:val="16"/>
                <w:szCs w:val="16"/>
                <w:lang w:val="en-GB"/>
              </w:rPr>
            </w:pPr>
            <w:sdt>
              <w:sdtPr>
                <w:rPr>
                  <w:color w:val="7E7E7E"/>
                  <w:sz w:val="21"/>
                  <w:szCs w:val="21"/>
                  <w:lang w:val="en-GB"/>
                </w:rPr>
                <w:id w:val="-313107224"/>
                <w:placeholder>
                  <w:docPart w:val="AF8B0A0AF4D943AAAB06AE9DEBBA9861"/>
                </w:placeholder>
                <w:text w:multiLine="1"/>
              </w:sdtPr>
              <w:sdtContent>
                <w:r w:rsidR="00460BAB" w:rsidRPr="001906A9">
                  <w:rPr>
                    <w:color w:val="7E7E7E"/>
                    <w:sz w:val="21"/>
                    <w:szCs w:val="21"/>
                    <w:lang w:val="en-GB"/>
                  </w:rPr>
                  <w:t>The name of the MedCom responsible (initials) for this test</w:t>
                </w:r>
              </w:sdtContent>
            </w:sdt>
            <w:r w:rsidR="00460BAB" w:rsidRPr="001906A9">
              <w:rPr>
                <w:color w:val="7E7E7E"/>
                <w:sz w:val="16"/>
                <w:szCs w:val="16"/>
                <w:lang w:val="en-GB"/>
              </w:rPr>
              <w:t xml:space="preserve">. </w:t>
            </w:r>
          </w:p>
        </w:tc>
      </w:tr>
    </w:tbl>
    <w:p w14:paraId="061A7C8B" w14:textId="0C605DFA" w:rsidR="00461396" w:rsidRPr="00AF4F42" w:rsidRDefault="00460BAB" w:rsidP="00461396">
      <w:pPr>
        <w:pStyle w:val="Overskrift1"/>
        <w:rPr>
          <w:lang w:val="en-GB"/>
        </w:rPr>
      </w:pPr>
      <w:bookmarkStart w:id="23" w:name="_Toc142385943"/>
      <w:r>
        <w:rPr>
          <w:lang w:val="en-GB"/>
        </w:rPr>
        <w:lastRenderedPageBreak/>
        <w:t>The Test</w:t>
      </w:r>
      <w:bookmarkEnd w:id="23"/>
    </w:p>
    <w:p w14:paraId="1A609F3E" w14:textId="7EFE8FB9" w:rsidR="00B66B68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This section describes the requirements which SUT must meet before</w:t>
      </w:r>
      <w:r w:rsidR="00F836E0">
        <w:rPr>
          <w:lang w:val="en-US"/>
        </w:rPr>
        <w:t xml:space="preserve"> final</w:t>
      </w:r>
      <w:r w:rsidRPr="00B66B68">
        <w:rPr>
          <w:lang w:val="en-US"/>
        </w:rPr>
        <w:t xml:space="preserve"> approval.</w:t>
      </w:r>
    </w:p>
    <w:p w14:paraId="0591BC0B" w14:textId="44A3D4EB" w:rsidR="00827EAE" w:rsidRPr="00B66B68" w:rsidRDefault="00B66B68" w:rsidP="00827EAE">
      <w:pPr>
        <w:rPr>
          <w:lang w:val="en-US"/>
        </w:rPr>
      </w:pPr>
      <w:r w:rsidRPr="00B66B68">
        <w:rPr>
          <w:lang w:val="en-US"/>
        </w:rPr>
        <w:t>The test is divided i</w:t>
      </w:r>
      <w:r>
        <w:rPr>
          <w:lang w:val="en-US"/>
        </w:rPr>
        <w:t>nto three sections:</w:t>
      </w:r>
    </w:p>
    <w:p w14:paraId="5C72A842" w14:textId="43635BF4" w:rsidR="00F5777A" w:rsidRPr="00AF4F42" w:rsidRDefault="00F5777A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 xml:space="preserve">of </w:t>
      </w:r>
      <w:r w:rsidRPr="00AF4F42">
        <w:rPr>
          <w:lang w:val="en-GB"/>
        </w:rPr>
        <w:t>TouchStone testscripts</w:t>
      </w:r>
    </w:p>
    <w:p w14:paraId="339A357D" w14:textId="5CD0EFCD" w:rsidR="00827EAE" w:rsidRPr="00E22472" w:rsidRDefault="00827EAE" w:rsidP="00827EAE">
      <w:pPr>
        <w:pStyle w:val="Listeafsnit"/>
        <w:numPr>
          <w:ilvl w:val="0"/>
          <w:numId w:val="13"/>
        </w:numPr>
        <w:rPr>
          <w:lang w:val="en-US"/>
        </w:rPr>
      </w:pPr>
      <w:r w:rsidRPr="00E22472">
        <w:rPr>
          <w:lang w:val="en-US"/>
        </w:rPr>
        <w:t xml:space="preserve">Test </w:t>
      </w:r>
      <w:r w:rsidR="00E22472" w:rsidRPr="00E22472">
        <w:rPr>
          <w:lang w:val="en-US"/>
        </w:rPr>
        <w:t>o</w:t>
      </w:r>
      <w:r w:rsidRPr="00E22472">
        <w:rPr>
          <w:lang w:val="en-US"/>
        </w:rPr>
        <w:t>f</w:t>
      </w:r>
      <w:r w:rsidR="00E22472" w:rsidRPr="00E22472">
        <w:rPr>
          <w:lang w:val="en-US"/>
        </w:rPr>
        <w:t xml:space="preserve"> requirements for content and flow</w:t>
      </w:r>
      <w:r w:rsidR="00E22472">
        <w:rPr>
          <w:lang w:val="en-US"/>
        </w:rPr>
        <w:t>/workflows, including received receipts</w:t>
      </w:r>
    </w:p>
    <w:p w14:paraId="188DB67D" w14:textId="22B10625" w:rsidR="00A41EE0" w:rsidRPr="00AF4F42" w:rsidRDefault="00A41EE0" w:rsidP="00827EAE">
      <w:pPr>
        <w:pStyle w:val="Listeafsnit"/>
        <w:numPr>
          <w:ilvl w:val="0"/>
          <w:numId w:val="13"/>
        </w:numPr>
        <w:rPr>
          <w:lang w:val="en-GB"/>
        </w:rPr>
      </w:pPr>
      <w:r w:rsidRPr="00AF4F42">
        <w:rPr>
          <w:lang w:val="en-GB"/>
        </w:rPr>
        <w:t xml:space="preserve">Test </w:t>
      </w:r>
      <w:r w:rsidR="00E22472">
        <w:rPr>
          <w:lang w:val="en-GB"/>
        </w:rPr>
        <w:t>o</w:t>
      </w:r>
      <w:r w:rsidRPr="00AF4F42">
        <w:rPr>
          <w:lang w:val="en-GB"/>
        </w:rPr>
        <w:t xml:space="preserve">f </w:t>
      </w:r>
      <w:r w:rsidR="00E22472">
        <w:rPr>
          <w:lang w:val="en-GB"/>
        </w:rPr>
        <w:t>technical requirements</w:t>
      </w:r>
    </w:p>
    <w:p w14:paraId="202ADB1E" w14:textId="5FD95AD7" w:rsidR="00034161" w:rsidRDefault="00E63293" w:rsidP="00DB031F">
      <w:pPr>
        <w:rPr>
          <w:lang w:val="en-US"/>
        </w:rPr>
      </w:pPr>
      <w:r w:rsidRPr="00E63293">
        <w:rPr>
          <w:lang w:val="en-US"/>
        </w:rPr>
        <w:t>Test participants will be asked to complete tests as described in the tables.</w:t>
      </w:r>
    </w:p>
    <w:p w14:paraId="14EFB10D" w14:textId="02BD6BF0" w:rsidR="00315E18" w:rsidRPr="00157F65" w:rsidRDefault="00315E18" w:rsidP="00350CAC">
      <w:pPr>
        <w:pStyle w:val="Overskrift2"/>
        <w:rPr>
          <w:lang w:val="en-US"/>
        </w:rPr>
      </w:pPr>
      <w:bookmarkStart w:id="24" w:name="_Toc142385944"/>
      <w:r w:rsidRPr="00AF4F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26E369B9" w:rsidR="00315E18" w:rsidRPr="001906A9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25" w:name="Dokumentation"/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c</w:t>
                            </w:r>
                            <w:r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umentation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o</w:t>
                            </w:r>
                            <w:r w:rsidR="00396300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 xml:space="preserve">f </w:t>
                            </w:r>
                            <w:r w:rsidR="00501FFE" w:rsidRPr="001906A9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the test</w:t>
                            </w:r>
                          </w:p>
                          <w:bookmarkEnd w:id="25"/>
                          <w:p w14:paraId="4FD0E47C" w14:textId="7895512B" w:rsidR="00315E18" w:rsidRPr="001906A9" w:rsidRDefault="003D7859" w:rsidP="00315E18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As valid documentation, the test participant or test manager must document completion by continuous screen dumps (.png/.jpeg) and/or files/log files (.xml/.json</w:t>
                            </w:r>
                            <w:r w:rsidR="0026283A" w:rsidRPr="0064780C">
                              <w:rPr>
                                <w:lang w:val="en-GB"/>
                              </w:rPr>
                              <w:t xml:space="preserve">). </w:t>
                            </w:r>
                            <w:r w:rsidR="0026283A" w:rsidRPr="0064780C">
                              <w:rPr>
                                <w:b/>
                                <w:bCs/>
                                <w:lang w:val="en-GB"/>
                              </w:rPr>
                              <w:t>Before the test, it is agreed who is responsible for this</w:t>
                            </w:r>
                            <w:r w:rsidR="00AA3C19" w:rsidRPr="001906A9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20CA1521" w14:textId="7B86A9F1" w:rsidR="00947787" w:rsidRPr="0064780C" w:rsidRDefault="00A12CC8" w:rsidP="00947787">
                            <w:p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>The following applies</w:t>
                            </w:r>
                            <w:r w:rsidR="008F0120" w:rsidRPr="0064780C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43A4D92" w14:textId="274C308B" w:rsidR="00947787" w:rsidRPr="0064780C" w:rsidRDefault="000463BD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64780C">
                              <w:rPr>
                                <w:lang w:val="en-GB"/>
                              </w:rPr>
                              <w:t xml:space="preserve">The files must be viewable in a standard tool and must not 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require further processing </w:t>
                            </w:r>
                            <w:r w:rsidR="00F836E0" w:rsidRPr="0064780C">
                              <w:rPr>
                                <w:lang w:val="en-GB"/>
                              </w:rPr>
                              <w:t>by</w:t>
                            </w:r>
                            <w:r w:rsidR="00EF694D" w:rsidRPr="0064780C">
                              <w:rPr>
                                <w:lang w:val="en-GB"/>
                              </w:rPr>
                              <w:t xml:space="preserve"> MedCom</w:t>
                            </w:r>
                            <w:r w:rsidR="00120793" w:rsidRPr="0064780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60FD994B" w14:textId="64208007" w:rsidR="00947787" w:rsidRPr="001906A9" w:rsidRDefault="00947787" w:rsidP="00947787">
                            <w:pPr>
                              <w:pStyle w:val="Listeafsnit"/>
                              <w:numPr>
                                <w:ilvl w:val="0"/>
                                <w:numId w:val="17"/>
                              </w:num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>All file</w:t>
                            </w:r>
                            <w:r w:rsidR="00EF694D" w:rsidRPr="001906A9">
                              <w:rPr>
                                <w:lang w:val="en-GB"/>
                              </w:rPr>
                              <w:t>s</w:t>
                            </w:r>
                            <w:r w:rsidR="007B6876" w:rsidRPr="001906A9">
                              <w:rPr>
                                <w:lang w:val="en-GB"/>
                              </w:rPr>
                              <w:t xml:space="preserve"> and screen dumps must be named with</w:t>
                            </w:r>
                            <w:r w:rsidRPr="001906A9"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1B196A8" w14:textId="77777777" w:rsidR="008D2065" w:rsidRPr="00517C5F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44ED9E1F" w14:textId="77777777" w:rsidR="008D2065" w:rsidRPr="00480C9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6AD7E519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863179">
                              <w:rPr>
                                <w:lang w:val="en-GB"/>
                              </w:rPr>
                              <w:t>Consecutive</w:t>
                            </w:r>
                            <w:r w:rsidRPr="001D6185">
                              <w:rPr>
                                <w:lang w:val="en-US"/>
                              </w:rPr>
                              <w:t xml:space="preserve"> letter </w:t>
                            </w:r>
                          </w:p>
                          <w:p w14:paraId="777CE81D" w14:textId="77777777" w:rsidR="008D2065" w:rsidRPr="0089746C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0DE1A071" w14:textId="77777777" w:rsidR="008D2065" w:rsidRDefault="008D2065" w:rsidP="008D2065">
                            <w:pPr>
                              <w:pStyle w:val="Listeafsnit"/>
                              <w:numPr>
                                <w:ilvl w:val="1"/>
                                <w:numId w:val="17"/>
                              </w:numPr>
                            </w:pPr>
                            <w:r>
                              <w:t>File type</w:t>
                            </w:r>
                          </w:p>
                          <w:p w14:paraId="23D4C4ED" w14:textId="77777777" w:rsidR="008D2065" w:rsidRPr="001D6185" w:rsidRDefault="008D2065" w:rsidP="008D2065">
                            <w:pPr>
                              <w:rPr>
                                <w:lang w:val="en-US"/>
                              </w:rPr>
                            </w:pPr>
                            <w:r w:rsidRPr="001D6185">
                              <w:rPr>
                                <w:lang w:val="en-US"/>
                              </w:rPr>
                              <w:t>Example: HospitalNotification_3.4_A_S.xml or HospitalNotification_</w:t>
                            </w:r>
                            <w:r>
                              <w:rPr>
                                <w:lang w:val="en-US"/>
                              </w:rPr>
                              <w:t>3.4</w:t>
                            </w:r>
                            <w:r w:rsidRPr="001D6185">
                              <w:rPr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1D6185">
                              <w:rPr>
                                <w:lang w:val="en-US"/>
                              </w:rPr>
                              <w:t>_S.</w:t>
                            </w:r>
                            <w:r>
                              <w:rPr>
                                <w:lang w:val="en-US"/>
                              </w:rPr>
                              <w:t>png</w:t>
                            </w:r>
                          </w:p>
                          <w:p w14:paraId="11B90D65" w14:textId="5E71B1AD" w:rsidR="00AE669D" w:rsidRPr="001906A9" w:rsidRDefault="00AE669D" w:rsidP="008F0120">
                            <w:pPr>
                              <w:rPr>
                                <w:lang w:val="en-GB"/>
                              </w:rPr>
                            </w:pPr>
                            <w:r w:rsidRPr="001906A9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F836E0" w:rsidRPr="001906A9">
                              <w:rPr>
                                <w:lang w:val="en-GB"/>
                              </w:rPr>
                              <w:t>vendor</w:t>
                            </w:r>
                            <w:r w:rsidRPr="001906A9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27" w:history="1">
                              <w:r w:rsidR="00556D3D" w:rsidRPr="001906A9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556D3D" w:rsidRPr="001906A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26E369B9" w:rsidR="00315E18" w:rsidRPr="001906A9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26" w:name="Dokumentation"/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c</w:t>
                      </w:r>
                      <w:r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umentation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o</w:t>
                      </w:r>
                      <w:r w:rsidR="00396300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 xml:space="preserve">f </w:t>
                      </w:r>
                      <w:r w:rsidR="00501FFE" w:rsidRPr="001906A9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the test</w:t>
                      </w:r>
                    </w:p>
                    <w:bookmarkEnd w:id="26"/>
                    <w:p w14:paraId="4FD0E47C" w14:textId="7895512B" w:rsidR="00315E18" w:rsidRPr="001906A9" w:rsidRDefault="003D7859" w:rsidP="00315E18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As valid documentation, the test participant or test manager must document completion by continuous screen dumps (.png/.jpeg) and/or files/log files (.xml/.json</w:t>
                      </w:r>
                      <w:r w:rsidR="0026283A" w:rsidRPr="0064780C">
                        <w:rPr>
                          <w:lang w:val="en-GB"/>
                        </w:rPr>
                        <w:t xml:space="preserve">). </w:t>
                      </w:r>
                      <w:r w:rsidR="0026283A" w:rsidRPr="0064780C">
                        <w:rPr>
                          <w:b/>
                          <w:bCs/>
                          <w:lang w:val="en-GB"/>
                        </w:rPr>
                        <w:t>Before the test, it is agreed who is responsible for this</w:t>
                      </w:r>
                      <w:r w:rsidR="00AA3C19" w:rsidRPr="001906A9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20CA1521" w14:textId="7B86A9F1" w:rsidR="00947787" w:rsidRPr="0064780C" w:rsidRDefault="00A12CC8" w:rsidP="00947787">
                      <w:p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>The following applies</w:t>
                      </w:r>
                      <w:r w:rsidR="008F0120" w:rsidRPr="0064780C">
                        <w:rPr>
                          <w:lang w:val="en-GB"/>
                        </w:rPr>
                        <w:t>:</w:t>
                      </w:r>
                    </w:p>
                    <w:p w14:paraId="343A4D92" w14:textId="274C308B" w:rsidR="00947787" w:rsidRPr="0064780C" w:rsidRDefault="000463BD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64780C">
                        <w:rPr>
                          <w:lang w:val="en-GB"/>
                        </w:rPr>
                        <w:t xml:space="preserve">The files must be viewable in a standard tool and must not </w:t>
                      </w:r>
                      <w:r w:rsidR="00EF694D" w:rsidRPr="0064780C">
                        <w:rPr>
                          <w:lang w:val="en-GB"/>
                        </w:rPr>
                        <w:t xml:space="preserve">require further processing </w:t>
                      </w:r>
                      <w:r w:rsidR="00F836E0" w:rsidRPr="0064780C">
                        <w:rPr>
                          <w:lang w:val="en-GB"/>
                        </w:rPr>
                        <w:t>by</w:t>
                      </w:r>
                      <w:r w:rsidR="00EF694D" w:rsidRPr="0064780C">
                        <w:rPr>
                          <w:lang w:val="en-GB"/>
                        </w:rPr>
                        <w:t xml:space="preserve"> MedCom</w:t>
                      </w:r>
                      <w:r w:rsidR="00120793" w:rsidRPr="0064780C">
                        <w:rPr>
                          <w:lang w:val="en-GB"/>
                        </w:rPr>
                        <w:t xml:space="preserve"> </w:t>
                      </w:r>
                    </w:p>
                    <w:p w14:paraId="60FD994B" w14:textId="64208007" w:rsidR="00947787" w:rsidRPr="001906A9" w:rsidRDefault="00947787" w:rsidP="00947787">
                      <w:pPr>
                        <w:pStyle w:val="Listeafsnit"/>
                        <w:numPr>
                          <w:ilvl w:val="0"/>
                          <w:numId w:val="17"/>
                        </w:num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>All file</w:t>
                      </w:r>
                      <w:r w:rsidR="00EF694D" w:rsidRPr="001906A9">
                        <w:rPr>
                          <w:lang w:val="en-GB"/>
                        </w:rPr>
                        <w:t>s</w:t>
                      </w:r>
                      <w:r w:rsidR="007B6876" w:rsidRPr="001906A9">
                        <w:rPr>
                          <w:lang w:val="en-GB"/>
                        </w:rPr>
                        <w:t xml:space="preserve"> and screen dumps must be named with</w:t>
                      </w:r>
                      <w:r w:rsidRPr="001906A9">
                        <w:rPr>
                          <w:lang w:val="en-GB"/>
                        </w:rPr>
                        <w:t>:</w:t>
                      </w:r>
                    </w:p>
                    <w:p w14:paraId="71B196A8" w14:textId="77777777" w:rsidR="008D2065" w:rsidRPr="00517C5F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44ED9E1F" w14:textId="77777777" w:rsidR="008D2065" w:rsidRPr="00480C9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6AD7E519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863179">
                        <w:rPr>
                          <w:lang w:val="en-GB"/>
                        </w:rPr>
                        <w:t>Consecutive</w:t>
                      </w:r>
                      <w:r w:rsidRPr="001D6185">
                        <w:rPr>
                          <w:lang w:val="en-US"/>
                        </w:rPr>
                        <w:t xml:space="preserve"> letter </w:t>
                      </w:r>
                    </w:p>
                    <w:p w14:paraId="777CE81D" w14:textId="77777777" w:rsidR="008D2065" w:rsidRPr="0089746C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0DE1A071" w14:textId="77777777" w:rsidR="008D2065" w:rsidRDefault="008D2065" w:rsidP="008D2065">
                      <w:pPr>
                        <w:pStyle w:val="Listeafsnit"/>
                        <w:numPr>
                          <w:ilvl w:val="1"/>
                          <w:numId w:val="17"/>
                        </w:numPr>
                      </w:pPr>
                      <w:r>
                        <w:t>File type</w:t>
                      </w:r>
                    </w:p>
                    <w:p w14:paraId="23D4C4ED" w14:textId="77777777" w:rsidR="008D2065" w:rsidRPr="001D6185" w:rsidRDefault="008D2065" w:rsidP="008D2065">
                      <w:pPr>
                        <w:rPr>
                          <w:lang w:val="en-US"/>
                        </w:rPr>
                      </w:pPr>
                      <w:r w:rsidRPr="001D6185">
                        <w:rPr>
                          <w:lang w:val="en-US"/>
                        </w:rPr>
                        <w:t>Example: HospitalNotification_3.4_A_S.xml or HospitalNotification_</w:t>
                      </w:r>
                      <w:r>
                        <w:rPr>
                          <w:lang w:val="en-US"/>
                        </w:rPr>
                        <w:t>3.4</w:t>
                      </w:r>
                      <w:r w:rsidRPr="001D6185">
                        <w:rPr>
                          <w:lang w:val="en-US"/>
                        </w:rPr>
                        <w:t>_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1D6185">
                        <w:rPr>
                          <w:lang w:val="en-US"/>
                        </w:rPr>
                        <w:t>_S.</w:t>
                      </w:r>
                      <w:r>
                        <w:rPr>
                          <w:lang w:val="en-US"/>
                        </w:rPr>
                        <w:t>png</w:t>
                      </w:r>
                    </w:p>
                    <w:p w14:paraId="11B90D65" w14:textId="5E71B1AD" w:rsidR="00AE669D" w:rsidRPr="001906A9" w:rsidRDefault="00AE669D" w:rsidP="008F0120">
                      <w:pPr>
                        <w:rPr>
                          <w:lang w:val="en-GB"/>
                        </w:rPr>
                      </w:pPr>
                      <w:r w:rsidRPr="001906A9">
                        <w:rPr>
                          <w:lang w:val="en-GB"/>
                        </w:rPr>
                        <w:t xml:space="preserve">If the </w:t>
                      </w:r>
                      <w:r w:rsidR="00F836E0" w:rsidRPr="001906A9">
                        <w:rPr>
                          <w:lang w:val="en-GB"/>
                        </w:rPr>
                        <w:t>vendor</w:t>
                      </w:r>
                      <w:r w:rsidRPr="001906A9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28" w:history="1">
                        <w:r w:rsidR="00556D3D" w:rsidRPr="001906A9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556D3D" w:rsidRPr="001906A9">
                        <w:rPr>
                          <w:lang w:val="en-GB"/>
                        </w:rPr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CAC">
        <w:rPr>
          <w:lang w:val="en-US"/>
        </w:rPr>
        <w:t>Documentation of the test</w:t>
      </w:r>
      <w:bookmarkEnd w:id="24"/>
    </w:p>
    <w:p w14:paraId="353EE2BF" w14:textId="77777777" w:rsidR="00350CAC" w:rsidRDefault="00350CAC" w:rsidP="00350CAC">
      <w:pPr>
        <w:pStyle w:val="Overskrift2"/>
        <w:numPr>
          <w:ilvl w:val="0"/>
          <w:numId w:val="0"/>
        </w:numPr>
        <w:rPr>
          <w:highlight w:val="lightGray"/>
          <w:lang w:val="en-GB"/>
        </w:rPr>
      </w:pPr>
      <w:r>
        <w:rPr>
          <w:highlight w:val="lightGray"/>
          <w:lang w:val="en-GB"/>
        </w:rPr>
        <w:br w:type="page"/>
      </w:r>
    </w:p>
    <w:p w14:paraId="28A20DF8" w14:textId="0926EC2B" w:rsidR="00F173F7" w:rsidRPr="00AF4F42" w:rsidRDefault="00F173F7" w:rsidP="00350CAC">
      <w:pPr>
        <w:pStyle w:val="Overskrift2"/>
        <w:rPr>
          <w:lang w:val="en-GB"/>
        </w:rPr>
      </w:pPr>
      <w:bookmarkStart w:id="27" w:name="_Toc142385945"/>
      <w:r w:rsidRPr="00AF4F42">
        <w:rPr>
          <w:lang w:val="en-GB"/>
        </w:rPr>
        <w:lastRenderedPageBreak/>
        <w:t xml:space="preserve">Test </w:t>
      </w:r>
      <w:r w:rsidR="00AE669D">
        <w:rPr>
          <w:lang w:val="en-GB"/>
        </w:rPr>
        <w:t>o</w:t>
      </w:r>
      <w:r w:rsidRPr="00AF4F42">
        <w:rPr>
          <w:lang w:val="en-GB"/>
        </w:rPr>
        <w:t>f TouchStone testscripts</w:t>
      </w:r>
      <w:bookmarkEnd w:id="27"/>
    </w:p>
    <w:p w14:paraId="5724F2D3" w14:textId="3C5ACA4F" w:rsidR="006E357E" w:rsidRPr="00F20F24" w:rsidRDefault="008045D9" w:rsidP="006E357E">
      <w:pPr>
        <w:rPr>
          <w:lang w:val="en-GB"/>
        </w:rPr>
      </w:pPr>
      <w:r w:rsidRPr="00F20F24">
        <w:rPr>
          <w:lang w:val="en-GB"/>
        </w:rPr>
        <w:t xml:space="preserve">The purpose of these tests is to ensure that, SUT </w:t>
      </w:r>
      <w:r w:rsidR="00F20F24">
        <w:rPr>
          <w:lang w:val="en-GB"/>
        </w:rPr>
        <w:t>generates HospitalNotification</w:t>
      </w:r>
      <w:r w:rsidRPr="00F20F24">
        <w:rPr>
          <w:lang w:val="en-GB"/>
        </w:rPr>
        <w:t xml:space="preserve"> </w:t>
      </w:r>
      <w:r w:rsidR="00F20F24">
        <w:rPr>
          <w:lang w:val="en-GB"/>
        </w:rPr>
        <w:t>technic</w:t>
      </w:r>
      <w:r w:rsidR="00DE2938">
        <w:rPr>
          <w:lang w:val="en-GB"/>
        </w:rPr>
        <w:t>al</w:t>
      </w:r>
      <w:r w:rsidR="00F20F24">
        <w:rPr>
          <w:lang w:val="en-GB"/>
        </w:rPr>
        <w:t>ly correct</w:t>
      </w:r>
      <w:r w:rsidR="00DE2938">
        <w:rPr>
          <w:lang w:val="en-GB"/>
        </w:rPr>
        <w:t xml:space="preserve">, and thus whether the notice complies with the rules </w:t>
      </w:r>
      <w:r w:rsidR="00F966B2" w:rsidRPr="00F20F24">
        <w:rPr>
          <w:lang w:val="en-GB"/>
        </w:rPr>
        <w:t>i</w:t>
      </w:r>
      <w:r w:rsidR="00DE2938">
        <w:rPr>
          <w:lang w:val="en-GB"/>
        </w:rPr>
        <w:t>n</w:t>
      </w:r>
      <w:r w:rsidR="00F836E0">
        <w:rPr>
          <w:lang w:val="en-GB"/>
        </w:rPr>
        <w:t xml:space="preserve"> the</w:t>
      </w:r>
      <w:r w:rsidR="00F966B2" w:rsidRPr="00F20F24">
        <w:rPr>
          <w:lang w:val="en-GB"/>
        </w:rPr>
        <w:t xml:space="preserve"> </w:t>
      </w:r>
      <w:hyperlink w:anchor="_Baggrundsmaterialer" w:history="1">
        <w:r w:rsidR="00F966B2" w:rsidRPr="00F20F24">
          <w:rPr>
            <w:rStyle w:val="Hyperlink"/>
            <w:rFonts w:ascii="Calibri" w:hAnsi="Calibri" w:cstheme="minorBidi"/>
            <w:lang w:val="en-GB"/>
          </w:rPr>
          <w:t>Implementation Guiden</w:t>
        </w:r>
      </w:hyperlink>
      <w:r w:rsidR="00F966B2" w:rsidRPr="00F20F24">
        <w:rPr>
          <w:lang w:val="en-GB"/>
        </w:rP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5777A" w:rsidRPr="00AF4F42" w14:paraId="76CCF559" w14:textId="77777777" w:rsidTr="009D5194">
        <w:tc>
          <w:tcPr>
            <w:tcW w:w="359" w:type="pct"/>
            <w:shd w:val="clear" w:color="auto" w:fill="152F4A"/>
          </w:tcPr>
          <w:p w14:paraId="13A6262C" w14:textId="7B033A8C" w:rsidR="00F5777A" w:rsidRPr="00AF4F42" w:rsidRDefault="00F5777A" w:rsidP="009D5194">
            <w:pPr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924DD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6813115E" w14:textId="4876F457" w:rsidR="00F5777A" w:rsidRPr="00AF4F42" w:rsidRDefault="00924DDA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8E2382" w14:textId="5E697556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3A5054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DF4FC54" w14:textId="51AC8067" w:rsidR="00F5777A" w:rsidRPr="00AF4F42" w:rsidRDefault="003A5054" w:rsidP="009D519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F5777A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6A811501" w14:textId="7D0E641C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3A5054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3A5054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50FB62E" w14:textId="4E526462" w:rsidR="00F5777A" w:rsidRPr="00AF4F42" w:rsidRDefault="00F5777A" w:rsidP="009D5194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</w:t>
            </w:r>
            <w:r w:rsidR="003A5054">
              <w:rPr>
                <w:b/>
                <w:bCs/>
                <w:lang w:val="en-GB"/>
              </w:rPr>
              <w:t xml:space="preserve"> assess</w:t>
            </w:r>
            <w:r w:rsidR="00752B89">
              <w:rPr>
                <w:b/>
                <w:bCs/>
                <w:lang w:val="en-GB"/>
              </w:rPr>
              <w:t>ment</w:t>
            </w:r>
          </w:p>
        </w:tc>
      </w:tr>
      <w:tr w:rsidR="00F5777A" w:rsidRPr="00AF4F42" w14:paraId="5A370B52" w14:textId="77777777" w:rsidTr="009D5194">
        <w:tc>
          <w:tcPr>
            <w:tcW w:w="359" w:type="pct"/>
          </w:tcPr>
          <w:p w14:paraId="21469A3F" w14:textId="77777777" w:rsidR="00F5777A" w:rsidRPr="00AF4F42" w:rsidRDefault="00F5777A" w:rsidP="00F5777A">
            <w:pPr>
              <w:pStyle w:val="Overskrift3"/>
              <w:keepNext w:val="0"/>
              <w:keepLines w:val="0"/>
              <w:rPr>
                <w:lang w:val="en-GB"/>
              </w:rPr>
            </w:pPr>
          </w:p>
        </w:tc>
        <w:tc>
          <w:tcPr>
            <w:tcW w:w="1011" w:type="pct"/>
          </w:tcPr>
          <w:p w14:paraId="2C983084" w14:textId="0095F3BA" w:rsidR="00F5777A" w:rsidRPr="00AF4F42" w:rsidRDefault="00FF5E10" w:rsidP="00F5777A">
            <w:pPr>
              <w:rPr>
                <w:lang w:val="en-GB"/>
              </w:rPr>
            </w:pPr>
            <w:r w:rsidRPr="00FF5E10">
              <w:rPr>
                <w:rFonts w:eastAsia="Calibri" w:cs="Arial"/>
                <w:lang w:val="en-GB"/>
              </w:rPr>
              <w:t>Run all test scripts for use cases and user flows in TouchStone.</w:t>
            </w:r>
          </w:p>
        </w:tc>
        <w:tc>
          <w:tcPr>
            <w:tcW w:w="746" w:type="pct"/>
          </w:tcPr>
          <w:p w14:paraId="6589F252" w14:textId="77777777" w:rsidR="00F5777A" w:rsidRPr="00AF4F42" w:rsidRDefault="00F5777A" w:rsidP="00F5777A">
            <w:pPr>
              <w:rPr>
                <w:rStyle w:val="Svaghenvisning"/>
                <w:lang w:val="en-GB"/>
              </w:rPr>
            </w:pPr>
          </w:p>
        </w:tc>
        <w:tc>
          <w:tcPr>
            <w:tcW w:w="1080" w:type="pct"/>
          </w:tcPr>
          <w:p w14:paraId="782220BB" w14:textId="1C8508B7" w:rsidR="00F5777A" w:rsidRPr="0027004F" w:rsidRDefault="0027004F" w:rsidP="00F5777A">
            <w:pPr>
              <w:rPr>
                <w:lang w:val="en-US"/>
              </w:rPr>
            </w:pPr>
            <w:r w:rsidRPr="00FF5E10">
              <w:rPr>
                <w:lang w:val="en-GB"/>
              </w:rPr>
              <w:t>All test scripts completed without errors.</w:t>
            </w:r>
          </w:p>
        </w:tc>
        <w:tc>
          <w:tcPr>
            <w:tcW w:w="979" w:type="pct"/>
          </w:tcPr>
          <w:p w14:paraId="504EAA2E" w14:textId="7C79B0C2" w:rsidR="00F5777A" w:rsidRPr="0027004F" w:rsidRDefault="00F5777A" w:rsidP="00F5777A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4E3977A" w14:textId="1C465170" w:rsidR="00F5777A" w:rsidRPr="00AF4F42" w:rsidRDefault="00000000" w:rsidP="00F5777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547EF5F617F249818F346A89B79347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>
                  <w:rPr>
                    <w:rStyle w:val="Pladsholdertekst"/>
                  </w:rPr>
                  <w:t>Choose</w:t>
                </w:r>
              </w:sdtContent>
            </w:sdt>
            <w:r w:rsidR="004E470A" w:rsidRPr="00AF4F42">
              <w:rPr>
                <w:lang w:val="en-GB"/>
              </w:rPr>
              <w:t xml:space="preserve"> </w:t>
            </w:r>
          </w:p>
        </w:tc>
      </w:tr>
    </w:tbl>
    <w:p w14:paraId="6EA41BAD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2BD3151F" w14:textId="5B1FBE45" w:rsidR="00DB031F" w:rsidRPr="00927051" w:rsidRDefault="00927051" w:rsidP="00942481">
      <w:pPr>
        <w:pStyle w:val="Overskrift2"/>
        <w:rPr>
          <w:lang w:val="en-GB"/>
        </w:rPr>
      </w:pPr>
      <w:bookmarkStart w:id="28" w:name="_Toc142385946"/>
      <w:r w:rsidRPr="00927051">
        <w:rPr>
          <w:lang w:val="en-GB"/>
        </w:rPr>
        <w:lastRenderedPageBreak/>
        <w:t>Test of requirements for content and flow/workflows</w:t>
      </w:r>
      <w:bookmarkEnd w:id="28"/>
    </w:p>
    <w:p w14:paraId="253A67A0" w14:textId="12E95533" w:rsidR="00942481" w:rsidRPr="000C3B42" w:rsidRDefault="00927051" w:rsidP="00942481">
      <w:pPr>
        <w:rPr>
          <w:lang w:val="en-GB"/>
        </w:rPr>
      </w:pPr>
      <w:r w:rsidRPr="00374F2C">
        <w:rPr>
          <w:lang w:val="en-GB"/>
        </w:rPr>
        <w:t>The purpose of these tests is to ensure that the standard is implemented with</w:t>
      </w:r>
      <w:r w:rsidR="00B6559C" w:rsidRPr="00374F2C">
        <w:rPr>
          <w:lang w:val="en-GB"/>
        </w:rPr>
        <w:t xml:space="preserve"> a satisfactory quality</w:t>
      </w:r>
      <w:r w:rsidR="00075F56" w:rsidRPr="00374F2C">
        <w:rPr>
          <w:lang w:val="en-GB"/>
        </w:rPr>
        <w:t>, i.e. that implementation meets the bu</w:t>
      </w:r>
      <w:r w:rsidR="00374F2C" w:rsidRPr="00374F2C">
        <w:rPr>
          <w:lang w:val="en-GB"/>
        </w:rPr>
        <w:t>siness requirements for flow and co</w:t>
      </w:r>
      <w:r w:rsidR="00374F2C">
        <w:rPr>
          <w:lang w:val="en-GB"/>
        </w:rPr>
        <w:t>ntent</w:t>
      </w:r>
      <w:r w:rsidR="000C3B42">
        <w:rPr>
          <w:lang w:val="en-GB"/>
        </w:rPr>
        <w:t>, as described in</w:t>
      </w:r>
      <w:r w:rsidR="00F836E0">
        <w:rPr>
          <w:lang w:val="en-GB"/>
        </w:rPr>
        <w:t xml:space="preserve"> the</w:t>
      </w:r>
      <w:r w:rsid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 xml:space="preserve"> </w:t>
        </w:r>
        <w:r w:rsidR="000C3B42">
          <w:rPr>
            <w:rStyle w:val="Hyperlink"/>
            <w:rFonts w:ascii="Calibri" w:hAnsi="Calibri" w:cstheme="minorBidi"/>
            <w:lang w:val="en-GB"/>
          </w:rPr>
          <w:t xml:space="preserve">clinical guidelines for application </w:t>
        </w:r>
      </w:hyperlink>
      <w:r w:rsidR="00CD2057" w:rsidRPr="000C3B42">
        <w:rPr>
          <w:lang w:val="en-GB"/>
        </w:rPr>
        <w:t xml:space="preserve"> </w:t>
      </w:r>
      <w:r w:rsidR="000C3B42">
        <w:rPr>
          <w:lang w:val="en-GB"/>
        </w:rPr>
        <w:t>and</w:t>
      </w:r>
      <w:r w:rsidR="00CD2057" w:rsidRPr="000C3B42">
        <w:rPr>
          <w:lang w:val="en-GB"/>
        </w:rPr>
        <w:t xml:space="preserve"> </w:t>
      </w:r>
      <w:hyperlink w:anchor="_Baggrundsmaterialer" w:history="1">
        <w:r w:rsidR="00CD2057" w:rsidRPr="000C3B42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D319C3" w:rsidRPr="00D319C3">
        <w:rPr>
          <w:rStyle w:val="Hyperlink"/>
          <w:rFonts w:ascii="Calibri" w:hAnsi="Calibri" w:cstheme="minorBidi"/>
          <w:lang w:val="en-GB"/>
        </w:rPr>
        <w:t>s</w:t>
      </w:r>
      <w:r w:rsidR="00CD2057" w:rsidRPr="000C3B42">
        <w:rPr>
          <w:lang w:val="en-GB"/>
        </w:rPr>
        <w:t xml:space="preserve">. </w:t>
      </w:r>
      <w:r w:rsidR="00586F62">
        <w:rPr>
          <w:lang w:val="en-GB"/>
        </w:rPr>
        <w:t xml:space="preserve">These test steps are predominantly targeted testing of the user interface. </w:t>
      </w:r>
    </w:p>
    <w:p w14:paraId="28056872" w14:textId="1317C555" w:rsidR="00877726" w:rsidRPr="00E151E5" w:rsidRDefault="008F7644" w:rsidP="00FB18E9">
      <w:pPr>
        <w:rPr>
          <w:lang w:val="en-GB"/>
        </w:rPr>
      </w:pPr>
      <w:r w:rsidRPr="008F7644">
        <w:rPr>
          <w:lang w:val="en-GB"/>
        </w:rPr>
        <w:t>It is up to the individual supplier and customer to decide whether</w:t>
      </w:r>
      <w:r w:rsidR="00F836E0">
        <w:rPr>
          <w:lang w:val="en-GB"/>
        </w:rPr>
        <w:t xml:space="preserve"> a</w:t>
      </w:r>
      <w:r w:rsidRPr="008F7644">
        <w:rPr>
          <w:lang w:val="en-GB"/>
        </w:rPr>
        <w:t xml:space="preserve"> sent </w:t>
      </w:r>
      <w:r w:rsidR="00042AC5">
        <w:rPr>
          <w:lang w:val="en-GB"/>
        </w:rPr>
        <w:t>HospitalNotification</w:t>
      </w:r>
      <w:r w:rsidRPr="008F7644">
        <w:rPr>
          <w:lang w:val="en-GB"/>
        </w:rPr>
        <w:t xml:space="preserve"> must be available in the user interface for the end user/health professional at the hospital.</w:t>
      </w:r>
      <w:r>
        <w:rPr>
          <w:lang w:val="en-GB"/>
        </w:rPr>
        <w:t xml:space="preserve"> </w:t>
      </w:r>
      <w:r w:rsidR="003800C9" w:rsidRPr="00E151E5">
        <w:rPr>
          <w:lang w:val="en-GB"/>
        </w:rPr>
        <w:t>The raw data file</w:t>
      </w:r>
      <w:r w:rsidR="007B2F32" w:rsidRPr="00E151E5">
        <w:rPr>
          <w:lang w:val="en-GB"/>
        </w:rPr>
        <w:t xml:space="preserve"> (</w:t>
      </w:r>
      <w:r w:rsidR="003800C9" w:rsidRPr="00E151E5">
        <w:rPr>
          <w:lang w:val="en-GB"/>
        </w:rPr>
        <w:t xml:space="preserve">with </w:t>
      </w:r>
      <w:r w:rsidR="00C56045" w:rsidRPr="00E151E5">
        <w:rPr>
          <w:lang w:val="en-GB"/>
        </w:rPr>
        <w:t>its entire contents)</w:t>
      </w:r>
      <w:r w:rsidR="00D4692E" w:rsidRPr="00E151E5">
        <w:rPr>
          <w:lang w:val="en-GB"/>
        </w:rPr>
        <w:t xml:space="preserve"> </w:t>
      </w:r>
      <w:r w:rsidR="00E151E5" w:rsidRPr="00E151E5">
        <w:rPr>
          <w:lang w:val="en-GB"/>
        </w:rPr>
        <w:t>must always be accessible by a technical user.</w:t>
      </w:r>
    </w:p>
    <w:p w14:paraId="261C735B" w14:textId="7B2C9A60" w:rsidR="006D1946" w:rsidRPr="00DA06EC" w:rsidRDefault="00BA7B5B" w:rsidP="0094248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REF _Ref122513780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64780C" w:rsidRPr="00BA7B5B">
        <w:rPr>
          <w:lang w:val="en-US"/>
        </w:rPr>
        <w:t xml:space="preserve">Table </w:t>
      </w:r>
      <w:r w:rsidR="0064780C">
        <w:rPr>
          <w:noProof/>
          <w:lang w:val="en-US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="00E73991" w:rsidRPr="00E73991">
        <w:rPr>
          <w:lang w:val="en-GB"/>
        </w:rPr>
        <w:t xml:space="preserve">below reflects the cases that </w:t>
      </w:r>
      <w:r w:rsidR="00F836E0">
        <w:rPr>
          <w:lang w:val="en-GB"/>
        </w:rPr>
        <w:t>are tested</w:t>
      </w:r>
      <w:r w:rsidR="00E73991" w:rsidRPr="00E73991">
        <w:rPr>
          <w:lang w:val="en-GB"/>
        </w:rPr>
        <w:t xml:space="preserve"> in relation to content and flow/workflows</w:t>
      </w:r>
      <w:r w:rsidR="00E80679">
        <w:rPr>
          <w:lang w:val="en-GB"/>
        </w:rPr>
        <w:t xml:space="preserve">. </w:t>
      </w:r>
      <w:r w:rsidR="00DA06EC">
        <w:rPr>
          <w:lang w:val="en-GB"/>
        </w:rPr>
        <w:t xml:space="preserve">The table also </w:t>
      </w:r>
      <w:r w:rsidR="00E73991">
        <w:rPr>
          <w:lang w:val="en-GB"/>
        </w:rPr>
        <w:t xml:space="preserve">contains the relevant </w:t>
      </w:r>
      <w:r w:rsidR="00DA06EC">
        <w:rPr>
          <w:lang w:val="en-GB"/>
        </w:rPr>
        <w:t xml:space="preserve">references to the use cases </w:t>
      </w:r>
      <w:r w:rsidR="0027065F">
        <w:rPr>
          <w:lang w:val="en-GB"/>
        </w:rPr>
        <w:t>from</w:t>
      </w:r>
      <w:r w:rsidR="00E70B6E">
        <w:rPr>
          <w:lang w:val="en-GB"/>
        </w:rPr>
        <w:t xml:space="preserve"> the</w:t>
      </w:r>
      <w:r w:rsidR="006D1946" w:rsidRPr="00DA06EC">
        <w:rPr>
          <w:lang w:val="en-GB"/>
        </w:rPr>
        <w:t xml:space="preserve"> </w:t>
      </w:r>
      <w:hyperlink w:anchor="_Baggrundsmaterialer" w:history="1">
        <w:r w:rsidR="006D1946" w:rsidRPr="00DA06EC">
          <w:rPr>
            <w:rStyle w:val="Hyperlink"/>
            <w:rFonts w:ascii="Calibri" w:hAnsi="Calibri" w:cstheme="minorBidi"/>
            <w:lang w:val="en-GB"/>
          </w:rPr>
          <w:t>use case-material</w:t>
        </w:r>
      </w:hyperlink>
      <w:r w:rsidR="006D1946" w:rsidRPr="00DA06EC">
        <w:rPr>
          <w:lang w:val="en-GB"/>
        </w:rPr>
        <w:t>.</w:t>
      </w:r>
    </w:p>
    <w:p w14:paraId="1E417F7B" w14:textId="0B9472CF" w:rsidR="00797AAA" w:rsidRPr="00B45D47" w:rsidRDefault="009B4D97" w:rsidP="00942481">
      <w:pPr>
        <w:rPr>
          <w:lang w:val="en-GB"/>
        </w:rPr>
      </w:pPr>
      <w:r w:rsidRPr="00E01C70">
        <w:rPr>
          <w:lang w:val="en-GB"/>
        </w:rPr>
        <w:t>In the indiv</w:t>
      </w:r>
      <w:r w:rsidR="00E01C70" w:rsidRPr="00E01C70">
        <w:rPr>
          <w:lang w:val="en-GB"/>
        </w:rPr>
        <w:t xml:space="preserve">idual test steps, reference is </w:t>
      </w:r>
      <w:r w:rsidR="00E01C70">
        <w:rPr>
          <w:lang w:val="en-GB"/>
        </w:rPr>
        <w:t xml:space="preserve">made to </w:t>
      </w:r>
      <w:r w:rsidR="001906A9">
        <w:rPr>
          <w:lang w:val="en-GB"/>
        </w:rPr>
        <w:t>the following</w:t>
      </w:r>
      <w:r w:rsidR="00E01C70">
        <w:rPr>
          <w:lang w:val="en-GB"/>
        </w:rPr>
        <w:t xml:space="preserve"> HospitalNotification</w:t>
      </w:r>
      <w:r w:rsidR="000B335D">
        <w:rPr>
          <w:lang w:val="en-GB"/>
        </w:rPr>
        <w:t xml:space="preserve"> </w:t>
      </w:r>
      <w:r w:rsidR="00797AAA" w:rsidRPr="00E01C70">
        <w:rPr>
          <w:lang w:val="en-GB"/>
        </w:rPr>
        <w:t>typ</w:t>
      </w:r>
      <w:r w:rsidR="000B335D">
        <w:rPr>
          <w:lang w:val="en-GB"/>
        </w:rPr>
        <w:t>e</w:t>
      </w:r>
      <w:r w:rsidR="00E01C70">
        <w:rPr>
          <w:lang w:val="en-GB"/>
        </w:rPr>
        <w:t>s</w:t>
      </w:r>
      <w:r w:rsidR="001C1CF6" w:rsidRPr="00E01C70">
        <w:rPr>
          <w:lang w:val="en-GB"/>
        </w:rPr>
        <w:t xml:space="preserve">: </w:t>
      </w:r>
      <w:r w:rsidR="0016490A" w:rsidRPr="00E01C70">
        <w:rPr>
          <w:lang w:val="en-GB"/>
        </w:rPr>
        <w:t xml:space="preserve">[STIN], [STAA], [STOR], [SLOR], </w:t>
      </w:r>
      <w:r w:rsidR="001C1CF6" w:rsidRPr="00E01C70">
        <w:rPr>
          <w:lang w:val="en-GB"/>
        </w:rPr>
        <w:t>[SLHJ], [MORS], [AN_XX], [RE_XX</w:t>
      </w:r>
      <w:r w:rsidR="00A77EDE" w:rsidRPr="00E01C70">
        <w:rPr>
          <w:lang w:val="en-GB"/>
        </w:rPr>
        <w:t>].</w:t>
      </w:r>
      <w:r w:rsidR="00E01C70">
        <w:rPr>
          <w:lang w:val="en-GB"/>
        </w:rPr>
        <w:t xml:space="preserve"> </w:t>
      </w:r>
      <w:r w:rsidR="00E01C70" w:rsidRPr="00B45D47">
        <w:rPr>
          <w:lang w:val="en-GB"/>
        </w:rPr>
        <w:t>The</w:t>
      </w:r>
      <w:r w:rsidR="00235A88" w:rsidRPr="00B45D47">
        <w:rPr>
          <w:lang w:val="en-GB"/>
        </w:rPr>
        <w:t xml:space="preserve"> </w:t>
      </w:r>
      <w:r w:rsidR="00633627" w:rsidRPr="00B45D47">
        <w:rPr>
          <w:lang w:val="en-GB"/>
        </w:rPr>
        <w:t>description</w:t>
      </w:r>
      <w:r w:rsidR="00235A88" w:rsidRPr="00B45D47">
        <w:rPr>
          <w:lang w:val="en-GB"/>
        </w:rPr>
        <w:t xml:space="preserve"> of </w:t>
      </w:r>
      <w:r w:rsidR="00B45D47" w:rsidRPr="00B45D47">
        <w:rPr>
          <w:lang w:val="en-GB"/>
        </w:rPr>
        <w:t>the HospitalNotification</w:t>
      </w:r>
      <w:r w:rsidR="000B335D">
        <w:rPr>
          <w:lang w:val="en-GB"/>
        </w:rPr>
        <w:t xml:space="preserve"> </w:t>
      </w:r>
      <w:r w:rsidR="00B45D47" w:rsidRPr="00B45D47">
        <w:rPr>
          <w:lang w:val="en-GB"/>
        </w:rPr>
        <w:t>typ</w:t>
      </w:r>
      <w:r w:rsidR="000B335D">
        <w:rPr>
          <w:lang w:val="en-GB"/>
        </w:rPr>
        <w:t>e</w:t>
      </w:r>
      <w:r w:rsidR="00B45D47" w:rsidRPr="00B45D47">
        <w:rPr>
          <w:lang w:val="en-GB"/>
        </w:rPr>
        <w:t xml:space="preserve"> is available on</w:t>
      </w:r>
      <w:r w:rsidR="00B45D47">
        <w:rPr>
          <w:lang w:val="en-GB"/>
        </w:rPr>
        <w:t xml:space="preserve"> GitHub</w:t>
      </w:r>
      <w:r w:rsidR="00AF7CD4" w:rsidRPr="00B45D47">
        <w:rPr>
          <w:lang w:val="en-GB"/>
        </w:rPr>
        <w:t xml:space="preserve"> (HospitalNotification Codes), se</w:t>
      </w:r>
      <w:r w:rsidR="00FF2E66">
        <w:rPr>
          <w:lang w:val="en-GB"/>
        </w:rPr>
        <w:t>e</w:t>
      </w:r>
      <w:r w:rsidR="00AF7CD4" w:rsidRPr="00B45D47">
        <w:rPr>
          <w:lang w:val="en-GB"/>
        </w:rPr>
        <w:t xml:space="preserve"> </w:t>
      </w:r>
      <w:hyperlink w:anchor="_Baggrundsmaterialer" w:history="1">
        <w:r w:rsidR="00AF7CD4" w:rsidRPr="00B45D47">
          <w:rPr>
            <w:rStyle w:val="Hyperlink"/>
            <w:rFonts w:ascii="Calibri" w:hAnsi="Calibri" w:cstheme="minorBidi"/>
            <w:lang w:val="en-GB"/>
          </w:rPr>
          <w:t>Ba</w:t>
        </w:r>
        <w:r w:rsidR="00FF2E66">
          <w:rPr>
            <w:rStyle w:val="Hyperlink"/>
            <w:rFonts w:ascii="Calibri" w:hAnsi="Calibri" w:cstheme="minorBidi"/>
            <w:lang w:val="en-GB"/>
          </w:rPr>
          <w:t xml:space="preserve">ckground materials </w:t>
        </w:r>
      </w:hyperlink>
      <w:r w:rsidR="00AF7CD4" w:rsidRPr="00B45D47">
        <w:rPr>
          <w:lang w:val="en-GB"/>
        </w:rPr>
        <w:t xml:space="preserve">.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8"/>
        <w:gridCol w:w="10378"/>
        <w:gridCol w:w="1920"/>
      </w:tblGrid>
      <w:tr w:rsidR="0058340F" w:rsidRPr="00AF4F42" w14:paraId="4E905EE5" w14:textId="77777777" w:rsidTr="00986D3A">
        <w:trPr>
          <w:trHeight w:val="280"/>
          <w:tblHeader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291A92" w14:textId="381DF558" w:rsidR="0058340F" w:rsidRPr="00AF4F42" w:rsidRDefault="00000000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hyperlink w:anchor="_Baggrundsmaterialer" w:history="1">
              <w:r w:rsidR="0058340F" w:rsidRPr="00AF4F42">
                <w:rPr>
                  <w:rStyle w:val="Hyperlink"/>
                  <w:rFonts w:ascii="Calibri" w:eastAsia="Calibri" w:hAnsi="Calibri" w:cstheme="minorHAnsi"/>
                  <w:b/>
                  <w:bCs/>
                  <w:sz w:val="20"/>
                  <w:szCs w:val="20"/>
                  <w:lang w:val="en-GB"/>
                </w:rPr>
                <w:t>Use case</w:t>
              </w:r>
            </w:hyperlink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D7F2" w14:textId="6D6C4A85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4EDB" w14:textId="2BAE25E7" w:rsidR="0058340F" w:rsidRPr="00AF4F42" w:rsidRDefault="00EA627D" w:rsidP="00986D3A">
            <w:pPr>
              <w:spacing w:after="0" w:line="276" w:lineRule="auto"/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Section</w:t>
            </w:r>
          </w:p>
        </w:tc>
      </w:tr>
      <w:tr w:rsidR="0058340F" w:rsidRPr="00AF4F42" w14:paraId="5BD67615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24DDE" w14:textId="5BABE751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8363B" w14:textId="36906D42" w:rsidR="0058340F" w:rsidRPr="00AF4F42" w:rsidRDefault="0099211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F40DDD"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admitted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14:paraId="072336CB" w14:textId="77777777" w:rsidR="00203B90" w:rsidRPr="00203B90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Without prior admission </w:t>
            </w:r>
          </w:p>
          <w:p w14:paraId="2F0503D2" w14:textId="450DEBC8" w:rsidR="00AC23A7" w:rsidRPr="001834D6" w:rsidRDefault="00203B90" w:rsidP="00203B90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834D6">
              <w:rPr>
                <w:rFonts w:eastAsia="Calibri" w:cstheme="minorHAnsi"/>
                <w:sz w:val="20"/>
                <w:szCs w:val="20"/>
                <w:lang w:val="en-US"/>
              </w:rPr>
              <w:t xml:space="preserve">After prior admission </w:t>
            </w:r>
            <w:r w:rsidR="00A307AE" w:rsidRPr="001834D6">
              <w:rPr>
                <w:rFonts w:eastAsia="Calibri" w:cstheme="minorHAnsi"/>
                <w:sz w:val="20"/>
                <w:szCs w:val="20"/>
                <w:lang w:val="en-US"/>
              </w:rPr>
              <w:t>to another hospital in another region (transfer between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05678" w14:textId="480A4822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_Ref116994317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E07890B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4420" w14:textId="6827A8C0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S1.A1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8EB6C" w14:textId="77777777" w:rsidR="00F40DDD" w:rsidRPr="00AF4F42" w:rsidRDefault="00F40DDD" w:rsidP="00F40DD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9211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 xml:space="preserve">admitted </w:t>
            </w:r>
          </w:p>
          <w:p w14:paraId="18A6F881" w14:textId="5EC59C68" w:rsidR="0058340F" w:rsidRPr="00FF295B" w:rsidRDefault="00683551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previous</w:t>
            </w:r>
            <w:r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 xml:space="preserve">stay in the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outpatient department</w:t>
            </w:r>
            <w:r w:rsidR="00FF295B" w:rsidRPr="009B7D84">
              <w:rPr>
                <w:rFonts w:eastAsia="Calibri" w:cstheme="minorHAnsi"/>
                <w:color w:val="FF0000"/>
                <w:sz w:val="20"/>
                <w:szCs w:val="20"/>
                <w:lang w:val="en-US"/>
              </w:rPr>
              <w:t xml:space="preserve"> </w:t>
            </w:r>
            <w:r w:rsidR="00FF295B" w:rsidRPr="00FF295B">
              <w:rPr>
                <w:rFonts w:eastAsia="Calibri" w:cstheme="minorHAnsi"/>
                <w:sz w:val="20"/>
                <w:szCs w:val="20"/>
                <w:lang w:val="en-US"/>
              </w:rPr>
              <w:t>at the same ho</w:t>
            </w:r>
            <w:r w:rsidR="00FF295B">
              <w:rPr>
                <w:rFonts w:eastAsia="Calibri" w:cstheme="minorHAnsi"/>
                <w:sz w:val="20"/>
                <w:szCs w:val="20"/>
                <w:lang w:val="en-US"/>
              </w:rPr>
              <w:t>spital</w:t>
            </w:r>
          </w:p>
          <w:p w14:paraId="3233D1A2" w14:textId="46C04841" w:rsidR="00723C40" w:rsidRPr="009358DD" w:rsidRDefault="00FF295B" w:rsidP="00AC23A7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After a 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>prior</w:t>
            </w:r>
            <w:r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admission </w:t>
            </w:r>
            <w:r w:rsidR="00B23471" w:rsidRPr="009358DD">
              <w:rPr>
                <w:rFonts w:eastAsia="Calibri" w:cstheme="minorHAnsi"/>
                <w:sz w:val="20"/>
                <w:szCs w:val="20"/>
                <w:lang w:val="en-US"/>
              </w:rPr>
              <w:t>to another hospital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in the same region</w:t>
            </w:r>
            <w:r w:rsidR="001834D6" w:rsidRPr="009358DD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9358DD" w:rsidRPr="009358DD">
              <w:rPr>
                <w:rFonts w:eastAsia="Calibri" w:cstheme="minorHAnsi"/>
                <w:sz w:val="20"/>
                <w:szCs w:val="20"/>
                <w:lang w:val="en-US"/>
              </w:rPr>
              <w:t>(</w:t>
            </w:r>
            <w:r w:rsidR="009358DD">
              <w:rPr>
                <w:rFonts w:eastAsia="Calibri" w:cstheme="minorHAnsi"/>
                <w:sz w:val="20"/>
                <w:szCs w:val="20"/>
                <w:lang w:val="en-US"/>
              </w:rPr>
              <w:t>transfer between hospitals in the same regions)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DF9B0" w14:textId="77D131B7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_Ref116994324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3.3.2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5D3B81A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0B03E" w14:textId="0D631964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S1.A2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58C75" w14:textId="5E0E17B9" w:rsidR="0058340F" w:rsidRPr="00527C95" w:rsidRDefault="00527C95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is </w:t>
            </w:r>
            <w:r w:rsidRPr="00527C95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after prior admission to 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527C95">
              <w:rPr>
                <w:rFonts w:eastAsia="Calibri" w:cstheme="minorHAnsi"/>
                <w:sz w:val="20"/>
                <w:szCs w:val="20"/>
                <w:lang w:val="en-US"/>
              </w:rPr>
              <w:t xml:space="preserve"> at the same hospital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A5306" w14:textId="093723C3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_Ref116994333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3.3.3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3CF0D62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3CD63" w14:textId="2DD1D9EF" w:rsidR="0058340F" w:rsidRPr="00AF4F42" w:rsidRDefault="0058340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S2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EEA0" w14:textId="69A01D66" w:rsidR="0058340F" w:rsidRPr="00132087" w:rsidRDefault="003E71A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is </w:t>
            </w:r>
            <w:r w:rsidR="00132087" w:rsidRPr="00132087">
              <w:rPr>
                <w:rFonts w:eastAsia="Calibri" w:cstheme="minorHAnsi"/>
                <w:sz w:val="20"/>
                <w:szCs w:val="20"/>
                <w:lang w:val="en-US"/>
              </w:rPr>
              <w:t xml:space="preserve">referred to an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acute ambulant</w:t>
            </w:r>
            <w:r w:rsidR="008D56F2" w:rsidRPr="00C963B8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>hospital</w:t>
            </w:r>
            <w:r w:rsidR="000F511B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8D56F2">
              <w:rPr>
                <w:rFonts w:eastAsia="Calibri" w:cstheme="minorHAnsi"/>
                <w:sz w:val="20"/>
                <w:szCs w:val="20"/>
                <w:lang w:val="en-US"/>
              </w:rPr>
              <w:t xml:space="preserve">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58A6" w14:textId="3E35A65A" w:rsidR="0058340F" w:rsidRPr="00AF4F42" w:rsidRDefault="003C75C5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_Ref116994342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3.3.4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71561C17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B34D" w14:textId="0316CDC9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S3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3EECF" w14:textId="16193A8F" w:rsidR="0058340F" w:rsidRPr="00555240" w:rsidRDefault="00887656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The 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patient goes on </w:t>
            </w:r>
            <w:r w:rsidR="00555240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 f</w:t>
            </w:r>
            <w:r w:rsidR="00555240">
              <w:rPr>
                <w:rFonts w:eastAsia="Calibri" w:cstheme="minorHAnsi"/>
                <w:sz w:val="20"/>
                <w:szCs w:val="20"/>
                <w:lang w:val="en-US"/>
              </w:rPr>
              <w:t>ro</w:t>
            </w:r>
            <w:r w:rsidR="00555240" w:rsidRPr="00555240">
              <w:rPr>
                <w:rFonts w:eastAsia="Calibri" w:cstheme="minorHAnsi"/>
                <w:sz w:val="20"/>
                <w:szCs w:val="20"/>
                <w:lang w:val="en-US"/>
              </w:rPr>
              <w:t xml:space="preserve">m his/her hospital stay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7423" w14:textId="28F61B06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_Ref116994355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3.3.5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0BD045E5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AF189" w14:textId="1CE15CCE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S4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FD5F" w14:textId="64478EB5" w:rsidR="0058340F" w:rsidRPr="00494FD2" w:rsidRDefault="00555240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494FD2">
              <w:rPr>
                <w:rFonts w:eastAsia="Calibri" w:cstheme="minorHAnsi"/>
                <w:sz w:val="20"/>
                <w:szCs w:val="20"/>
                <w:lang w:val="en-US"/>
              </w:rPr>
              <w:t xml:space="preserve">The patient </w:t>
            </w:r>
            <w:r w:rsidR="00494FD2" w:rsidRPr="00494FD2">
              <w:rPr>
                <w:rFonts w:eastAsia="Calibri" w:cstheme="minorHAnsi"/>
                <w:sz w:val="20"/>
                <w:szCs w:val="20"/>
                <w:lang w:val="en-US"/>
              </w:rPr>
              <w:t>returns at the hospital after</w:t>
            </w:r>
            <w:r w:rsidR="00494FD2" w:rsidRPr="00494FD2">
              <w:rPr>
                <w:rFonts w:eastAsia="Calibr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F217" w14:textId="758094FC" w:rsidR="0058340F" w:rsidRPr="00AF4F42" w:rsidRDefault="0064129F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_Ref116994360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3.3.6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6C00FA7B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192F9" w14:textId="27C03A56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S5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1F37B" w14:textId="59965AA9" w:rsidR="00723C40" w:rsidRPr="00AF4F42" w:rsidRDefault="009177E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Pr="009177EE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transferred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 to:</w:t>
            </w:r>
          </w:p>
          <w:p w14:paraId="0418CDDB" w14:textId="3E94B32A" w:rsidR="002A030F" w:rsidRPr="002A030F" w:rsidRDefault="00BC4432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Another 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>department</w:t>
            </w:r>
            <w:r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  <w:r w:rsidR="002A030F" w:rsidRPr="002A030F">
              <w:rPr>
                <w:rFonts w:eastAsia="Calibri" w:cstheme="minorHAnsi"/>
                <w:sz w:val="20"/>
                <w:szCs w:val="20"/>
                <w:lang w:val="en-US"/>
              </w:rPr>
              <w:t xml:space="preserve">at the same hospital </w:t>
            </w:r>
          </w:p>
          <w:p w14:paraId="7F141985" w14:textId="502E8B0D" w:rsidR="00723C40" w:rsidRPr="002A030F" w:rsidRDefault="002A030F" w:rsidP="0011795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US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Another hospital in the same region</w:t>
            </w:r>
          </w:p>
          <w:p w14:paraId="767378DB" w14:textId="0E4A4448" w:rsidR="002A030F" w:rsidRDefault="002A030F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Another hospital in another region </w:t>
            </w:r>
          </w:p>
          <w:p w14:paraId="7188115A" w14:textId="74EAEDF2" w:rsidR="00D9730F" w:rsidRPr="00AF4F42" w:rsidRDefault="00E818A9" w:rsidP="002A030F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H</w:t>
            </w:r>
            <w:r w:rsidR="00D9730F" w:rsidRPr="00AF4F42">
              <w:rPr>
                <w:rFonts w:eastAsia="Calibri" w:cstheme="minorHAnsi"/>
                <w:sz w:val="20"/>
                <w:szCs w:val="20"/>
                <w:lang w:val="en-GB"/>
              </w:rPr>
              <w:t>ospice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E8B8E" w14:textId="1C9472D0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_Ref119922553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3.3.7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F07081" w14:paraId="4FD281EA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692A4" w14:textId="7AC1419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S6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DC7" w14:textId="74020887" w:rsidR="0058340F" w:rsidRPr="00C00A7B" w:rsidRDefault="00E05D18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is </w:t>
            </w:r>
            <w:r w:rsidR="002541A1" w:rsidRPr="00C00A7B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discharged</w:t>
            </w:r>
          </w:p>
          <w:p w14:paraId="54E3C509" w14:textId="515446E6" w:rsidR="00EF49BB" w:rsidRPr="00C00A7B" w:rsidRDefault="004771E2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Also</w:t>
            </w:r>
            <w:r w:rsidR="004D50A1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includes</w:t>
            </w: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:</w:t>
            </w:r>
          </w:p>
          <w:p w14:paraId="7314BC29" w14:textId="1DFA6BD3" w:rsidR="00EF49BB" w:rsidRPr="00C00A7B" w:rsidRDefault="004771E2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If the patient </w:t>
            </w:r>
            <w:r w:rsidR="00081184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is absent after leave </w:t>
            </w:r>
          </w:p>
          <w:p w14:paraId="5DA92156" w14:textId="6CD06AA1" w:rsidR="00EF49BB" w:rsidRPr="00C00A7B" w:rsidRDefault="0036212C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00A7B">
              <w:rPr>
                <w:rFonts w:eastAsia="Calibri" w:cstheme="minorHAnsi"/>
                <w:sz w:val="20"/>
                <w:szCs w:val="20"/>
                <w:lang w:val="en-GB"/>
              </w:rPr>
              <w:t>If the patien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t </w:t>
            </w:r>
            <w:r w:rsidR="008F5333" w:rsidRPr="00C00A7B">
              <w:rPr>
                <w:rFonts w:eastAsia="Calibri" w:cstheme="minorHAnsi"/>
                <w:sz w:val="20"/>
                <w:szCs w:val="20"/>
                <w:lang w:val="en-GB"/>
              </w:rPr>
              <w:t>manages</w:t>
            </w:r>
            <w:r w:rsidR="0081417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>the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transfer/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 transport </w:t>
            </w:r>
            <w:r w:rsidR="002E0B52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from one hospital to another </w:t>
            </w:r>
            <w:r w:rsidR="005337E8" w:rsidRPr="00C00A7B">
              <w:rPr>
                <w:rFonts w:eastAsia="Calibri" w:cstheme="minorHAnsi"/>
                <w:sz w:val="20"/>
                <w:szCs w:val="20"/>
                <w:lang w:val="en-GB"/>
              </w:rPr>
              <w:t xml:space="preserve">by him/herself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C818" w14:textId="1639DA81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_Ref119922530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3.3.8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6C321A8" w14:textId="77777777" w:rsidTr="00986D3A">
        <w:trPr>
          <w:trHeight w:val="280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0F139" w14:textId="56DF9AE5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lastRenderedPageBreak/>
              <w:t>S7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12FCC" w14:textId="03AEBDCA" w:rsidR="0058340F" w:rsidRPr="00AF4F42" w:rsidRDefault="00C00A7B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The patient </w:t>
            </w:r>
            <w:r w:rsidR="001C6D5F" w:rsidRPr="001C6D5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dies</w:t>
            </w:r>
            <w:r w:rsidR="001C6D5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7D73A403" w14:textId="69AA1551" w:rsidR="00EF49BB" w:rsidRPr="00AF4F42" w:rsidRDefault="000B335D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Upo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n</w:t>
            </w:r>
            <w:r w:rsidR="00EF49BB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994E3C">
              <w:rPr>
                <w:rFonts w:eastAsia="Calibri" w:cstheme="minorHAnsi"/>
                <w:sz w:val="20"/>
                <w:szCs w:val="20"/>
                <w:lang w:val="en-GB"/>
              </w:rPr>
              <w:t>arrival</w:t>
            </w:r>
          </w:p>
          <w:p w14:paraId="76157ED3" w14:textId="67E4E20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8D2600">
              <w:rPr>
                <w:rFonts w:eastAsia="Calibri" w:cstheme="minorHAnsi"/>
                <w:sz w:val="20"/>
                <w:szCs w:val="20"/>
                <w:lang w:val="en-GB"/>
              </w:rPr>
              <w:t>uring hospital stay</w:t>
            </w:r>
          </w:p>
          <w:p w14:paraId="69B4F945" w14:textId="27212C36" w:rsidR="00EF49BB" w:rsidRPr="00AF4F42" w:rsidRDefault="003A317A" w:rsidP="00EF49BB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D</w:t>
            </w:r>
            <w:r w:rsidR="00273C47">
              <w:rPr>
                <w:rFonts w:eastAsia="Calibri" w:cstheme="minorHAnsi"/>
                <w:sz w:val="20"/>
                <w:szCs w:val="20"/>
                <w:lang w:val="en-GB"/>
              </w:rPr>
              <w:t>uring leave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BB5AD" w14:textId="05ACD465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_Ref119922564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3.3.9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21A541D0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EE417" w14:textId="26B6031A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S.CANC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D1134" w14:textId="5F08E2BD" w:rsidR="0058340F" w:rsidRPr="00C378EF" w:rsidRDefault="00746FDE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There is a need to </w:t>
            </w:r>
            <w:r w:rsidRPr="00C378EF">
              <w:rPr>
                <w:rFonts w:eastAsia="Calibri" w:cstheme="minorHAnsi"/>
                <w:b/>
                <w:bCs/>
                <w:sz w:val="20"/>
                <w:szCs w:val="20"/>
                <w:lang w:val="en-GB"/>
              </w:rPr>
              <w:t>cancel</w:t>
            </w:r>
            <w:r w:rsidRP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C378EF" w:rsidRPr="00C378EF">
              <w:rPr>
                <w:rFonts w:eastAsia="Calibri" w:cstheme="minorHAnsi"/>
                <w:sz w:val="20"/>
                <w:szCs w:val="20"/>
                <w:lang w:val="en-GB"/>
              </w:rPr>
              <w:t>a</w:t>
            </w:r>
            <w:r w:rsidR="00C378EF" w:rsidRPr="00F91219">
              <w:rPr>
                <w:rFonts w:eastAsia="Calibri" w:cstheme="minorHAnsi"/>
                <w:b/>
                <w:bCs/>
                <w:color w:val="FF0000"/>
                <w:sz w:val="20"/>
                <w:szCs w:val="20"/>
                <w:lang w:val="en-GB"/>
              </w:rPr>
              <w:t xml:space="preserve"> </w:t>
            </w:r>
            <w:r w:rsidR="0065446A">
              <w:rPr>
                <w:rFonts w:eastAsia="Calibri" w:cstheme="minorHAnsi"/>
                <w:sz w:val="20"/>
                <w:szCs w:val="20"/>
                <w:lang w:val="en-GB"/>
              </w:rPr>
              <w:t>HospitalNotification</w:t>
            </w:r>
            <w:r w:rsidR="00C378EF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which has already been sent</w:t>
            </w:r>
          </w:p>
          <w:p w14:paraId="4A58FA80" w14:textId="706BA5F0" w:rsidR="00F91219" w:rsidRDefault="00C378EF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patient/ 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personal identification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>number</w:t>
            </w:r>
            <w:r w:rsidR="00CF48D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2C648047" w14:textId="72EF6272" w:rsidR="003C75C5" w:rsidRPr="00AF4F42" w:rsidRDefault="000A7283" w:rsidP="00F91219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>Wrong type of hospital stay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9EE0C" w14:textId="4E921C26" w:rsidR="0058340F" w:rsidRPr="00AF4F42" w:rsidRDefault="00F07081" w:rsidP="00986D3A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_Ref119922571 \r \h </w:instrTex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3.3.10</w:t>
            </w:r>
            <w:r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  <w:tr w:rsidR="0058340F" w:rsidRPr="00AF4F42" w14:paraId="133B1839" w14:textId="77777777" w:rsidTr="00986D3A">
        <w:trPr>
          <w:trHeight w:val="267"/>
        </w:trPr>
        <w:tc>
          <w:tcPr>
            <w:tcW w:w="4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F4FC2" w14:textId="5C23876B" w:rsidR="0058340F" w:rsidRPr="00AF4F42" w:rsidRDefault="0058340F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t>S.CORR</w:t>
            </w:r>
          </w:p>
        </w:tc>
        <w:tc>
          <w:tcPr>
            <w:tcW w:w="38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E2FD" w14:textId="64A09DEE" w:rsidR="0058340F" w:rsidRPr="0065446A" w:rsidRDefault="0081706C" w:rsidP="00FF10CD">
            <w:pPr>
              <w:spacing w:after="0" w:line="276" w:lineRule="auto"/>
              <w:rPr>
                <w:rFonts w:eastAsia="Calibri" w:cstheme="minorHAnsi"/>
                <w:sz w:val="20"/>
                <w:szCs w:val="20"/>
                <w:lang w:val="en-US"/>
              </w:rPr>
            </w:pPr>
            <w:r w:rsidRP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There is a need to correct </w:t>
            </w:r>
            <w:r w:rsidR="0065446A" w:rsidRPr="0065446A">
              <w:rPr>
                <w:rFonts w:eastAsia="Calibri" w:cstheme="minorHAnsi"/>
                <w:sz w:val="20"/>
                <w:szCs w:val="20"/>
                <w:lang w:val="en-US"/>
              </w:rPr>
              <w:t>a HospitalNotificat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>ion</w:t>
            </w:r>
            <w:r w:rsidR="000B335D">
              <w:rPr>
                <w:rFonts w:eastAsia="Calibri" w:cstheme="minorHAnsi"/>
                <w:sz w:val="20"/>
                <w:szCs w:val="20"/>
                <w:lang w:val="en-US"/>
              </w:rPr>
              <w:t xml:space="preserve"> which has already been sent</w:t>
            </w:r>
            <w:r w:rsidR="0065446A">
              <w:rPr>
                <w:rFonts w:eastAsia="Calibri" w:cstheme="minorHAnsi"/>
                <w:sz w:val="20"/>
                <w:szCs w:val="20"/>
                <w:lang w:val="en-US"/>
              </w:rPr>
              <w:t xml:space="preserve"> </w:t>
            </w:r>
          </w:p>
          <w:p w14:paraId="461BD919" w14:textId="6B548201" w:rsidR="003C75C5" w:rsidRPr="00AF4F42" w:rsidRDefault="0065446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4A130A">
              <w:rPr>
                <w:rFonts w:eastAsia="Calibri" w:cstheme="minorHAnsi"/>
                <w:sz w:val="20"/>
                <w:szCs w:val="20"/>
                <w:lang w:val="en-GB"/>
              </w:rPr>
              <w:t>time</w:t>
            </w:r>
            <w:r w:rsidR="003C75C5" w:rsidRPr="00AF4F42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</w:p>
          <w:p w14:paraId="4334F838" w14:textId="00D7B0AC" w:rsidR="003C75C5" w:rsidRPr="00AF4F42" w:rsidRDefault="004A130A" w:rsidP="003C75C5">
            <w:pPr>
              <w:pStyle w:val="Listeafsnit"/>
              <w:numPr>
                <w:ilvl w:val="0"/>
                <w:numId w:val="24"/>
              </w:numPr>
              <w:spacing w:after="0"/>
              <w:rPr>
                <w:rFonts w:eastAsia="Calibri" w:cstheme="minorHAnsi"/>
                <w:sz w:val="20"/>
                <w:szCs w:val="20"/>
                <w:lang w:val="en-GB"/>
              </w:rPr>
            </w:pPr>
            <w:r>
              <w:rPr>
                <w:rFonts w:eastAsia="Calibri" w:cstheme="minorHAnsi"/>
                <w:sz w:val="20"/>
                <w:szCs w:val="20"/>
                <w:lang w:val="en-GB"/>
              </w:rPr>
              <w:t xml:space="preserve">Wrong </w:t>
            </w:r>
            <w:r w:rsidR="000B335D">
              <w:rPr>
                <w:rFonts w:eastAsia="Calibri" w:cstheme="minorHAnsi"/>
                <w:sz w:val="20"/>
                <w:szCs w:val="20"/>
                <w:lang w:val="en-GB"/>
              </w:rPr>
              <w:t>department</w:t>
            </w:r>
            <w:r w:rsidR="00593C84">
              <w:rPr>
                <w:rFonts w:eastAsia="Calibri" w:cstheme="minorHAnsi"/>
                <w:sz w:val="20"/>
                <w:szCs w:val="20"/>
                <w:lang w:val="en-GB"/>
              </w:rPr>
              <w:t xml:space="preserve"> </w:t>
            </w:r>
            <w:r w:rsidR="00FE3C4B">
              <w:rPr>
                <w:rFonts w:eastAsia="Calibri" w:cstheme="minorHAnsi"/>
                <w:sz w:val="20"/>
                <w:szCs w:val="20"/>
                <w:lang w:val="en-GB"/>
              </w:rPr>
              <w:t xml:space="preserve">at the hospital </w:t>
            </w:r>
          </w:p>
        </w:tc>
        <w:tc>
          <w:tcPr>
            <w:tcW w:w="7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34360" w14:textId="23137BB2" w:rsidR="0058340F" w:rsidRPr="00AF4F42" w:rsidRDefault="009D5194" w:rsidP="00BA7B5B">
            <w:pPr>
              <w:keepNext/>
              <w:spacing w:after="0" w:line="276" w:lineRule="auto"/>
              <w:rPr>
                <w:rFonts w:eastAsia="Calibri" w:cstheme="minorHAnsi"/>
                <w:sz w:val="20"/>
                <w:szCs w:val="20"/>
                <w:lang w:val="en-GB"/>
              </w:rPr>
            </w:pP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begin"/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instrText xml:space="preserve"> REF _Ref117150280 \r \h </w:instrTex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separate"/>
            </w:r>
            <w:r w:rsidR="0064780C">
              <w:rPr>
                <w:rFonts w:eastAsia="Calibri" w:cstheme="minorHAnsi"/>
                <w:sz w:val="20"/>
                <w:szCs w:val="20"/>
                <w:lang w:val="en-GB"/>
              </w:rPr>
              <w:t>3.3.11</w:t>
            </w:r>
            <w:r w:rsidRPr="00AF4F42">
              <w:rPr>
                <w:rFonts w:eastAsia="Calibri" w:cstheme="minorHAnsi"/>
                <w:sz w:val="20"/>
                <w:szCs w:val="20"/>
                <w:lang w:val="en-GB"/>
              </w:rPr>
              <w:fldChar w:fldCharType="end"/>
            </w:r>
          </w:p>
        </w:tc>
      </w:tr>
    </w:tbl>
    <w:p w14:paraId="405E45C4" w14:textId="777982B3" w:rsidR="00BA7B5B" w:rsidRPr="00BA7B5B" w:rsidRDefault="00BA7B5B" w:rsidP="00BA7B5B">
      <w:pPr>
        <w:pStyle w:val="Billedtekst"/>
        <w:rPr>
          <w:lang w:val="en-US"/>
        </w:rPr>
      </w:pPr>
      <w:bookmarkStart w:id="29" w:name="_Ref122513780"/>
      <w:r w:rsidRPr="00BA7B5B">
        <w:rPr>
          <w:lang w:val="en-US"/>
        </w:rPr>
        <w:t xml:space="preserve">Table </w:t>
      </w:r>
      <w:r>
        <w:fldChar w:fldCharType="begin"/>
      </w:r>
      <w:r w:rsidRPr="00BA7B5B">
        <w:rPr>
          <w:lang w:val="en-US"/>
        </w:rPr>
        <w:instrText xml:space="preserve"> SEQ Table \* ARABIC </w:instrText>
      </w:r>
      <w:r>
        <w:fldChar w:fldCharType="separate"/>
      </w:r>
      <w:r w:rsidR="0064780C">
        <w:rPr>
          <w:noProof/>
          <w:lang w:val="en-US"/>
        </w:rPr>
        <w:t>1</w:t>
      </w:r>
      <w:r>
        <w:fldChar w:fldCharType="end"/>
      </w:r>
      <w:bookmarkEnd w:id="29"/>
      <w:r w:rsidRPr="00BA7B5B">
        <w:rPr>
          <w:lang w:val="en-US"/>
        </w:rPr>
        <w:t>: Overview table of the use cases that are tested</w:t>
      </w:r>
    </w:p>
    <w:p w14:paraId="5A5FA4A5" w14:textId="02341FD9" w:rsidR="00046425" w:rsidRPr="00AF4F42" w:rsidRDefault="00046425">
      <w:pPr>
        <w:rPr>
          <w:lang w:val="en-GB"/>
        </w:rPr>
      </w:pPr>
      <w:r w:rsidRPr="00AF4F42">
        <w:rPr>
          <w:lang w:val="en-GB"/>
        </w:rPr>
        <w:br w:type="page"/>
      </w:r>
    </w:p>
    <w:p w14:paraId="382CCD91" w14:textId="5402C19F" w:rsidR="00046425" w:rsidRPr="000B335D" w:rsidRDefault="006D6864" w:rsidP="000B335D">
      <w:pPr>
        <w:pStyle w:val="Overskrift3"/>
        <w:rPr>
          <w:lang w:val="en-US"/>
        </w:rPr>
      </w:pPr>
      <w:bookmarkStart w:id="30" w:name="_Ref116994317"/>
      <w:r w:rsidRPr="000904DC">
        <w:rPr>
          <w:lang w:val="en-US"/>
        </w:rPr>
        <w:lastRenderedPageBreak/>
        <w:t xml:space="preserve">Use case S1: </w:t>
      </w:r>
      <w:r w:rsidR="00593C84" w:rsidRPr="000904DC">
        <w:rPr>
          <w:lang w:val="en-US"/>
        </w:rPr>
        <w:t>Admission</w:t>
      </w:r>
      <w:r w:rsidR="006B7860" w:rsidRPr="000904DC">
        <w:rPr>
          <w:lang w:val="en-US"/>
        </w:rPr>
        <w:t>/</w:t>
      </w:r>
      <w:r w:rsidR="000904DC" w:rsidRPr="000904DC">
        <w:rPr>
          <w:lang w:val="en-US"/>
        </w:rPr>
        <w:t xml:space="preserve">sending of </w:t>
      </w:r>
      <w:r w:rsidR="000904DC">
        <w:rPr>
          <w:lang w:val="en-US"/>
        </w:rPr>
        <w:t>[</w:t>
      </w:r>
      <w:r w:rsidR="000904DC" w:rsidRPr="000904DC">
        <w:rPr>
          <w:lang w:val="en-US"/>
        </w:rPr>
        <w:t>ST</w:t>
      </w:r>
      <w:r w:rsidR="000904DC">
        <w:rPr>
          <w:lang w:val="en-US"/>
        </w:rPr>
        <w:t>IN]</w:t>
      </w:r>
      <w:r w:rsidR="00CE1071">
        <w:rPr>
          <w:lang w:val="en-US"/>
        </w:rPr>
        <w:t xml:space="preserve"> </w:t>
      </w:r>
      <w:bookmarkEnd w:id="30"/>
      <w:r w:rsidR="00C92848">
        <w:rPr>
          <w:lang w:val="en-US"/>
        </w:rPr>
        <w:t xml:space="preserve">with </w:t>
      </w:r>
      <w:r w:rsidR="000B335D">
        <w:rPr>
          <w:lang w:val="en-US"/>
        </w:rPr>
        <w:t xml:space="preserve">a </w:t>
      </w:r>
      <w:r w:rsidR="00C92848">
        <w:rPr>
          <w:lang w:val="en-GB"/>
        </w:rPr>
        <w:t>request</w:t>
      </w:r>
      <w:r w:rsidR="000B335D">
        <w:rPr>
          <w:lang w:val="en-GB"/>
        </w:rPr>
        <w:t xml:space="preserve"> for</w:t>
      </w:r>
      <w:r w:rsidR="00C92848" w:rsidRPr="00B00FC3">
        <w:rPr>
          <w:rFonts w:cs="Calibri"/>
          <w:szCs w:val="22"/>
          <w:lang w:val="en-US"/>
        </w:rPr>
        <w:t xml:space="preserve"> </w:t>
      </w:r>
      <w:r w:rsidR="00C92848">
        <w:rPr>
          <w:lang w:val="en-GB"/>
        </w:rPr>
        <w:t>XDIS16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046425" w:rsidRPr="00AF4F42" w14:paraId="1F0FC98B" w14:textId="77777777" w:rsidTr="0023000B">
        <w:trPr>
          <w:tblHeader/>
        </w:trPr>
        <w:tc>
          <w:tcPr>
            <w:tcW w:w="359" w:type="pct"/>
            <w:shd w:val="clear" w:color="auto" w:fill="152F4A"/>
          </w:tcPr>
          <w:p w14:paraId="4938CF45" w14:textId="687219EB" w:rsidR="00046425" w:rsidRPr="00AF4F42" w:rsidRDefault="00046425" w:rsidP="009D5194">
            <w:pPr>
              <w:keepNext/>
              <w:keepLines/>
              <w:jc w:val="center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3747285" w14:textId="2D306377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55A13BC" w14:textId="135AFCB0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E01E7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2BB3EEB6" w14:textId="03548116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046425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30D986AC" w14:textId="053AE1C8" w:rsidR="00046425" w:rsidRPr="00AF4F42" w:rsidRDefault="00E01E7A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046425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2410440F" w14:textId="0CFFB0BE" w:rsidR="00046425" w:rsidRPr="00AF4F42" w:rsidRDefault="00046425" w:rsidP="009D5194">
            <w:pPr>
              <w:keepNext/>
              <w:keepLines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0309E7">
              <w:rPr>
                <w:b/>
                <w:bCs/>
                <w:lang w:val="en-GB"/>
              </w:rPr>
              <w:t xml:space="preserve"> assessment</w:t>
            </w:r>
          </w:p>
        </w:tc>
      </w:tr>
      <w:tr w:rsidR="004E470A" w:rsidRPr="00AF4F42" w14:paraId="231EB4BB" w14:textId="77777777" w:rsidTr="009D5194">
        <w:tc>
          <w:tcPr>
            <w:tcW w:w="359" w:type="pct"/>
          </w:tcPr>
          <w:p w14:paraId="3BB3A806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1" w:name="_Ref106109126"/>
          </w:p>
        </w:tc>
        <w:bookmarkEnd w:id="31"/>
        <w:tc>
          <w:tcPr>
            <w:tcW w:w="1011" w:type="pct"/>
          </w:tcPr>
          <w:p w14:paraId="7641AF70" w14:textId="7969B73C" w:rsidR="004E470A" w:rsidRPr="00AA6B44" w:rsidRDefault="004E470A" w:rsidP="004E470A">
            <w:pPr>
              <w:keepNext/>
              <w:keepLines/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and register the patient as attending </w:t>
            </w:r>
            <w:r>
              <w:rPr>
                <w:lang w:val="en-US"/>
              </w:rPr>
              <w:t>and admitted</w:t>
            </w:r>
            <w:r w:rsidRPr="00AA6B44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50F463E8" w14:textId="77777777" w:rsidR="004E470A" w:rsidRPr="00AA6B44" w:rsidRDefault="004E470A" w:rsidP="004E470A">
            <w:pPr>
              <w:keepNext/>
              <w:keepLines/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4AA99DD0" w14:textId="08CACCED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1B09E4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681808EE" w14:textId="77777777" w:rsidR="004E470A" w:rsidRPr="00BF31AC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825" w:type="pct"/>
          </w:tcPr>
          <w:p w14:paraId="7D1B8087" w14:textId="48AC20DC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01364453"/>
                <w:placeholder>
                  <w:docPart w:val="AFA2A0ABDE414DC0BBA3B6E215EADFC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A14BECD" w14:textId="77777777" w:rsidTr="009D5194">
        <w:tc>
          <w:tcPr>
            <w:tcW w:w="359" w:type="pct"/>
          </w:tcPr>
          <w:p w14:paraId="6C081CCF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2" w:name="_Ref106109129"/>
          </w:p>
        </w:tc>
        <w:bookmarkEnd w:id="32"/>
        <w:tc>
          <w:tcPr>
            <w:tcW w:w="1011" w:type="pct"/>
          </w:tcPr>
          <w:p w14:paraId="24EEF780" w14:textId="5A3560C0" w:rsidR="004E470A" w:rsidRDefault="004E470A" w:rsidP="004E470A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2A3D80">
              <w:rPr>
                <w:lang w:val="en-US"/>
              </w:rPr>
              <w:t xml:space="preserve"> that a</w:t>
            </w:r>
            <w:r>
              <w:rPr>
                <w:lang w:val="en-US"/>
              </w:rPr>
              <w:t xml:space="preserve"> HospitalNotification </w:t>
            </w:r>
            <w:r w:rsidRPr="002A3D80">
              <w:rPr>
                <w:lang w:val="en-US"/>
              </w:rPr>
              <w:t>of type [STIN] has been created</w:t>
            </w:r>
            <w:r w:rsidR="001B09E4">
              <w:rPr>
                <w:lang w:val="en-US"/>
              </w:rPr>
              <w:t xml:space="preserve"> and sent – and that it includes</w:t>
            </w:r>
            <w:r w:rsidRPr="002A3D80">
              <w:rPr>
                <w:lang w:val="en-US"/>
              </w:rPr>
              <w:t xml:space="preserve"> a request for an </w:t>
            </w:r>
            <w:r>
              <w:rPr>
                <w:lang w:val="en-US"/>
              </w:rPr>
              <w:t xml:space="preserve">admission </w:t>
            </w:r>
            <w:r w:rsidR="001B09E4">
              <w:rPr>
                <w:lang w:val="en-US"/>
              </w:rPr>
              <w:t>note</w:t>
            </w:r>
            <w:r w:rsidR="00B0638F">
              <w:rPr>
                <w:lang w:val="en-US"/>
              </w:rPr>
              <w:t>.</w:t>
            </w:r>
          </w:p>
          <w:p w14:paraId="587E14C5" w14:textId="5A26FE19" w:rsidR="004E470A" w:rsidRPr="002A3D80" w:rsidRDefault="004E470A" w:rsidP="004E470A">
            <w:pPr>
              <w:keepNext/>
              <w:keepLines/>
              <w:rPr>
                <w:lang w:val="en-US"/>
              </w:rPr>
            </w:pPr>
          </w:p>
        </w:tc>
        <w:tc>
          <w:tcPr>
            <w:tcW w:w="746" w:type="pct"/>
          </w:tcPr>
          <w:p w14:paraId="77EFA93F" w14:textId="0F53D538" w:rsidR="004E470A" w:rsidRPr="00AF4F42" w:rsidRDefault="004E470A" w:rsidP="004E470A">
            <w:pPr>
              <w:pStyle w:val="Undertitel"/>
              <w:keepNext/>
              <w:keepLines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403CD45E" w14:textId="5B91CD00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78ABE500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757D1C72" w14:textId="77777777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5BB92D89" w14:textId="3728ED14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21838114"/>
                <w:placeholder>
                  <w:docPart w:val="8EC897C3836B471FAA425D7D5960B4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3E62556A" w14:textId="77777777" w:rsidTr="009D5194">
        <w:tc>
          <w:tcPr>
            <w:tcW w:w="359" w:type="pct"/>
          </w:tcPr>
          <w:p w14:paraId="38E8BD1A" w14:textId="77777777" w:rsidR="004E470A" w:rsidRPr="00AF4F42" w:rsidRDefault="004E470A" w:rsidP="004E470A">
            <w:pPr>
              <w:pStyle w:val="Overskrift4"/>
              <w:keepLines/>
              <w:rPr>
                <w:lang w:val="en-GB"/>
              </w:rPr>
            </w:pPr>
            <w:bookmarkStart w:id="33" w:name="_Ref112247262"/>
          </w:p>
        </w:tc>
        <w:bookmarkEnd w:id="33"/>
        <w:tc>
          <w:tcPr>
            <w:tcW w:w="1011" w:type="pct"/>
          </w:tcPr>
          <w:p w14:paraId="53AB673C" w14:textId="3AAE2F37" w:rsidR="004E470A" w:rsidRPr="00A2484F" w:rsidRDefault="004E470A" w:rsidP="004E470A">
            <w:pPr>
              <w:pStyle w:val="NormalWeb"/>
              <w:keepNext/>
              <w:keepLines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who has been </w:t>
            </w:r>
            <w:r w:rsidRPr="00A2484F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transferred from another hospital in another region (transfer between regions) </w:t>
            </w:r>
          </w:p>
          <w:p w14:paraId="1C59C46E" w14:textId="300C9DE2" w:rsidR="004E470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or</w:t>
            </w:r>
            <w:r w:rsidR="0014064E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account for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how 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>a HospitalNotification o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f type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[STIN] is generated and sent with </w:t>
            </w:r>
            <w:r w:rsidR="001B09E4" w:rsidRPr="004D3D70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1B09E4"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for an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admission note 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– 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in a case where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a patient fr</w:t>
            </w:r>
            <w:r w:rsidR="001B09E4">
              <w:rPr>
                <w:rFonts w:ascii="Calibri" w:hAnsi="Calibri" w:cs="Calibri"/>
                <w:sz w:val="22"/>
                <w:szCs w:val="22"/>
                <w:lang w:val="en-US"/>
              </w:rPr>
              <w:t>o</w:t>
            </w:r>
            <w:r w:rsidRPr="00B00FC3">
              <w:rPr>
                <w:rFonts w:ascii="Calibri" w:hAnsi="Calibri" w:cs="Calibri"/>
                <w:sz w:val="22"/>
                <w:szCs w:val="22"/>
                <w:lang w:val="en-US"/>
              </w:rPr>
              <w:t>m another hospital in another region is admitted</w:t>
            </w:r>
          </w:p>
          <w:p w14:paraId="71A44C00" w14:textId="50FB91C5" w:rsidR="004E470A" w:rsidRPr="00CD4F6A" w:rsidRDefault="004E470A" w:rsidP="004E470A">
            <w:pPr>
              <w:pStyle w:val="NormalWeb"/>
              <w:keepNext/>
              <w:keepLines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746" w:type="pct"/>
          </w:tcPr>
          <w:p w14:paraId="470488B9" w14:textId="322216C3" w:rsidR="004E470A" w:rsidRPr="00AF4F42" w:rsidRDefault="004E470A" w:rsidP="004E470A">
            <w:pPr>
              <w:pStyle w:val="Undertitel"/>
              <w:keepNext/>
              <w:keepLines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0C7D1A79" w14:textId="15AB78C5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 xml:space="preserve">The HospitalNotification of type [STIN]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13FDEA44" w14:textId="216BF9D1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979" w:type="pct"/>
          </w:tcPr>
          <w:p w14:paraId="0F10EA01" w14:textId="77777777" w:rsidR="004E470A" w:rsidRPr="00214E51" w:rsidRDefault="004E470A" w:rsidP="004E470A">
            <w:pPr>
              <w:keepNext/>
              <w:keepLines/>
              <w:rPr>
                <w:lang w:val="en-GB"/>
              </w:rPr>
            </w:pPr>
          </w:p>
        </w:tc>
        <w:tc>
          <w:tcPr>
            <w:tcW w:w="825" w:type="pct"/>
          </w:tcPr>
          <w:p w14:paraId="16EDDDCA" w14:textId="588D52BD" w:rsidR="004E470A" w:rsidRPr="00AF4F42" w:rsidRDefault="00000000" w:rsidP="004E470A">
            <w:pPr>
              <w:keepNext/>
              <w:keepLines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8173741"/>
                <w:placeholder>
                  <w:docPart w:val="C59729A9A00541E187833000CEE7D5C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440E0F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48D36E" w14:textId="603E293D" w:rsidR="00F96E75" w:rsidRPr="00AF4F42" w:rsidRDefault="003A0996">
      <w:pPr>
        <w:rPr>
          <w:lang w:val="en-GB"/>
        </w:rPr>
      </w:pPr>
      <w:r w:rsidRPr="00AF4F42">
        <w:rPr>
          <w:lang w:val="en-GB"/>
        </w:rPr>
        <w:br w:type="page"/>
      </w:r>
    </w:p>
    <w:p w14:paraId="1E8F56BC" w14:textId="426DA946" w:rsidR="00F96E75" w:rsidRPr="00865769" w:rsidRDefault="0070335F" w:rsidP="00865769">
      <w:pPr>
        <w:pStyle w:val="Overskrift3"/>
        <w:rPr>
          <w:lang w:val="en-US"/>
        </w:rPr>
      </w:pPr>
      <w:bookmarkStart w:id="34" w:name="_Ref116994324"/>
      <w:r w:rsidRPr="00E92DFF">
        <w:rPr>
          <w:lang w:val="en-US"/>
        </w:rPr>
        <w:lastRenderedPageBreak/>
        <w:t xml:space="preserve">Use case </w:t>
      </w:r>
      <w:r w:rsidR="006B7860" w:rsidRPr="00E92DFF">
        <w:rPr>
          <w:lang w:val="en-US"/>
        </w:rPr>
        <w:t xml:space="preserve">S1.A1: </w:t>
      </w:r>
      <w:r w:rsidR="00E92DFF" w:rsidRPr="00E92DFF">
        <w:rPr>
          <w:lang w:val="en-US"/>
        </w:rPr>
        <w:t>Admission</w:t>
      </w:r>
      <w:r w:rsidR="003A5935" w:rsidRPr="00E92DFF">
        <w:rPr>
          <w:lang w:val="en-US"/>
        </w:rPr>
        <w:t>/</w:t>
      </w:r>
      <w:r w:rsidR="00E92DFF" w:rsidRPr="00E92DFF">
        <w:rPr>
          <w:lang w:val="en-US"/>
        </w:rPr>
        <w:t>sending</w:t>
      </w:r>
      <w:r w:rsidR="00E92DFF">
        <w:rPr>
          <w:lang w:val="en-US"/>
        </w:rPr>
        <w:t xml:space="preserve"> </w:t>
      </w:r>
      <w:r w:rsidR="003A5935" w:rsidRPr="00E92DFF">
        <w:rPr>
          <w:lang w:val="en-US"/>
        </w:rPr>
        <w:t>[STIN]</w:t>
      </w:r>
      <w:r w:rsidR="00E92DFF">
        <w:rPr>
          <w:lang w:val="en-US"/>
        </w:rPr>
        <w:t xml:space="preserve"> without </w:t>
      </w:r>
      <w:bookmarkEnd w:id="34"/>
      <w:r w:rsidR="00C92848">
        <w:rPr>
          <w:lang w:val="en-GB"/>
        </w:rPr>
        <w:t>requesting</w:t>
      </w:r>
      <w:r w:rsidR="00C92848" w:rsidRPr="00B00FC3">
        <w:rPr>
          <w:rFonts w:cs="Calibri"/>
          <w:szCs w:val="22"/>
          <w:lang w:val="en-US"/>
        </w:rPr>
        <w:t xml:space="preserve"> an </w:t>
      </w:r>
      <w:r w:rsidR="00C92848">
        <w:rPr>
          <w:rFonts w:cs="Calibri"/>
          <w:szCs w:val="22"/>
          <w:lang w:val="en-US"/>
        </w:rPr>
        <w:t>admission note</w:t>
      </w:r>
      <w:r w:rsidR="00C92848" w:rsidRPr="009C255C">
        <w:rPr>
          <w:lang w:val="en-GB"/>
        </w:rPr>
        <w:t xml:space="preserve"> </w:t>
      </w:r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7C0555F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DC1F85E" w14:textId="085D3827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75620DC1" w14:textId="10CBF1F2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4DB69CA0" w14:textId="1CD8EDC1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DE2B0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1A3752C" w14:textId="4550E685" w:rsidR="00F304A0" w:rsidRPr="00AF4F42" w:rsidRDefault="00DE2B0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6D30B07" w14:textId="57D5CDE4" w:rsidR="00F304A0" w:rsidRPr="00AF4F42" w:rsidRDefault="00B0532F" w:rsidP="008310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095AD0B5" w14:textId="7A4CC2D6" w:rsidR="00F304A0" w:rsidRPr="00AF4F42" w:rsidRDefault="00F304A0" w:rsidP="0083108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5432BEE0" w14:textId="77777777" w:rsidTr="00B616D6">
        <w:tc>
          <w:tcPr>
            <w:tcW w:w="359" w:type="pct"/>
          </w:tcPr>
          <w:p w14:paraId="2A659EC1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5" w:name="_Ref112247351"/>
          </w:p>
        </w:tc>
        <w:bookmarkEnd w:id="35"/>
        <w:tc>
          <w:tcPr>
            <w:tcW w:w="1011" w:type="pct"/>
          </w:tcPr>
          <w:p w14:paraId="178824C3" w14:textId="4CC05146" w:rsidR="004E470A" w:rsidRPr="00097591" w:rsidRDefault="004E470A" w:rsidP="00831080">
            <w:pPr>
              <w:rPr>
                <w:lang w:val="en-US"/>
              </w:rPr>
            </w:pPr>
            <w:r w:rsidRPr="00AA6B44">
              <w:rPr>
                <w:lang w:val="en-US"/>
              </w:rPr>
              <w:t xml:space="preserve">Select a test patient </w:t>
            </w:r>
            <w:r>
              <w:rPr>
                <w:lang w:val="en-US"/>
              </w:rPr>
              <w:t>who is registered as an</w:t>
            </w:r>
            <w:r w:rsidR="00865769">
              <w:rPr>
                <w:lang w:val="en-US"/>
              </w:rPr>
              <w:t xml:space="preserve"> acute ambulant </w:t>
            </w:r>
            <w:r>
              <w:rPr>
                <w:lang w:val="en-US"/>
              </w:rPr>
              <w:t>patient and admit t</w:t>
            </w:r>
            <w:r w:rsidRPr="00AA6B44">
              <w:rPr>
                <w:lang w:val="en-US"/>
              </w:rPr>
              <w:t>he patient</w:t>
            </w:r>
            <w:r w:rsidR="00267828">
              <w:rPr>
                <w:lang w:val="en-US"/>
              </w:rPr>
              <w:t xml:space="preserve">. </w:t>
            </w:r>
          </w:p>
        </w:tc>
        <w:tc>
          <w:tcPr>
            <w:tcW w:w="746" w:type="pct"/>
          </w:tcPr>
          <w:p w14:paraId="5CF70DBA" w14:textId="77777777" w:rsidR="004E470A" w:rsidRPr="00097591" w:rsidRDefault="004E470A" w:rsidP="00831080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0CD67DF4" w14:textId="08FACE76" w:rsidR="004E470A" w:rsidRPr="00A2369A" w:rsidRDefault="004E470A" w:rsidP="00831080">
            <w:pPr>
              <w:rPr>
                <w:lang w:val="en-US"/>
              </w:rPr>
            </w:pPr>
            <w:r w:rsidRPr="00BF31AC">
              <w:rPr>
                <w:lang w:val="en-US"/>
              </w:rPr>
              <w:t xml:space="preserve">The patient is registered as admitted to </w:t>
            </w:r>
            <w:r w:rsidR="00865769">
              <w:rPr>
                <w:lang w:val="en-US"/>
              </w:rPr>
              <w:t>department</w:t>
            </w:r>
            <w:r w:rsidRPr="00BF31AC">
              <w:rPr>
                <w:lang w:val="en-US"/>
              </w:rPr>
              <w:t xml:space="preserve"> X, hospital X at HH:MM on DD.MM.YYYY</w:t>
            </w:r>
          </w:p>
        </w:tc>
        <w:tc>
          <w:tcPr>
            <w:tcW w:w="979" w:type="pct"/>
          </w:tcPr>
          <w:p w14:paraId="1BAAA3E7" w14:textId="77777777" w:rsidR="004E470A" w:rsidRPr="00A2369A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7C5E9979" w14:textId="5B21C64A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7798242"/>
                <w:placeholder>
                  <w:docPart w:val="B7363A90287B47F790E8A828590F6A9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B18CE73" w14:textId="77777777" w:rsidTr="00B616D6">
        <w:tc>
          <w:tcPr>
            <w:tcW w:w="359" w:type="pct"/>
          </w:tcPr>
          <w:p w14:paraId="03B254FF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  <w:bookmarkStart w:id="36" w:name="_Ref112247352"/>
          </w:p>
        </w:tc>
        <w:bookmarkEnd w:id="36"/>
        <w:tc>
          <w:tcPr>
            <w:tcW w:w="1011" w:type="pct"/>
          </w:tcPr>
          <w:p w14:paraId="6B737C0C" w14:textId="63FA034D" w:rsidR="004E470A" w:rsidRPr="004B7D2C" w:rsidRDefault="004E470A" w:rsidP="00831080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0D07FB">
              <w:rPr>
                <w:lang w:val="en-US"/>
              </w:rPr>
              <w:t xml:space="preserve"> that </w:t>
            </w:r>
            <w:r>
              <w:rPr>
                <w:lang w:val="en-US"/>
              </w:rPr>
              <w:t>the</w:t>
            </w:r>
            <w:r w:rsidRPr="000D07FB">
              <w:rPr>
                <w:lang w:val="en-US"/>
              </w:rPr>
              <w:t xml:space="preserve"> </w:t>
            </w:r>
            <w:r>
              <w:rPr>
                <w:lang w:val="en-US"/>
              </w:rPr>
              <w:t>H</w:t>
            </w:r>
            <w:r w:rsidRPr="000D07FB">
              <w:rPr>
                <w:lang w:val="en-US"/>
              </w:rPr>
              <w:t>ospitalNotification</w:t>
            </w:r>
            <w:r>
              <w:rPr>
                <w:lang w:val="en-US"/>
              </w:rPr>
              <w:t xml:space="preserve"> of type [STIN]</w:t>
            </w:r>
            <w:r w:rsidRPr="000D07FB">
              <w:rPr>
                <w:lang w:val="en-US"/>
              </w:rPr>
              <w:t xml:space="preserve"> i</w:t>
            </w:r>
            <w:r>
              <w:rPr>
                <w:lang w:val="en-US"/>
              </w:rPr>
              <w:t xml:space="preserve">s generated and sent, without request for an admission note. </w:t>
            </w:r>
          </w:p>
        </w:tc>
        <w:tc>
          <w:tcPr>
            <w:tcW w:w="746" w:type="pct"/>
          </w:tcPr>
          <w:p w14:paraId="486AC827" w14:textId="3F5EE798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 w:rsidRPr="00AF4F42">
              <w:rPr>
                <w:sz w:val="16"/>
                <w:szCs w:val="16"/>
                <w:lang w:val="en-GB"/>
              </w:rPr>
              <w:t>Inse</w:t>
            </w:r>
            <w:r>
              <w:rPr>
                <w:sz w:val="16"/>
                <w:szCs w:val="16"/>
                <w:lang w:val="en-GB"/>
              </w:rPr>
              <w:t>rt</w:t>
            </w:r>
            <w:r w:rsidRPr="00AF4F42">
              <w:rPr>
                <w:sz w:val="16"/>
                <w:szCs w:val="16"/>
                <w:lang w:val="en-GB"/>
              </w:rPr>
              <w:t xml:space="preserve"> file </w:t>
            </w:r>
            <w:r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594D9D54" w14:textId="63CFBD20" w:rsidR="004E470A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 xml:space="preserve">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</w:t>
            </w:r>
            <w:r>
              <w:rPr>
                <w:lang w:val="en-GB"/>
              </w:rPr>
              <w:t>)</w:t>
            </w:r>
          </w:p>
          <w:p w14:paraId="3B60962D" w14:textId="1E29E38C" w:rsidR="004E470A" w:rsidRPr="00CE78F0" w:rsidRDefault="004E470A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Then </w:t>
            </w:r>
            <w:r w:rsidR="00EC74A4">
              <w:rPr>
                <w:lang w:val="en-GB"/>
              </w:rPr>
              <w:t>a</w:t>
            </w:r>
            <w:r w:rsidRPr="00CE78F0">
              <w:rPr>
                <w:lang w:val="en-GB"/>
              </w:rPr>
              <w:t xml:space="preserve">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  <w:r w:rsidR="00267828">
              <w:rPr>
                <w:lang w:val="en-GB"/>
              </w:rPr>
              <w:t>.</w:t>
            </w:r>
          </w:p>
          <w:p w14:paraId="1CA2BC79" w14:textId="036E0FE6" w:rsidR="004E470A" w:rsidRPr="00397A98" w:rsidRDefault="004E470A" w:rsidP="00831080">
            <w:pPr>
              <w:rPr>
                <w:lang w:val="en-GB"/>
              </w:rPr>
            </w:pPr>
          </w:p>
          <w:p w14:paraId="598D80F6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281DD8F1" w14:textId="77777777" w:rsidR="004E470A" w:rsidRPr="00397A98" w:rsidRDefault="004E470A" w:rsidP="00831080">
            <w:pPr>
              <w:rPr>
                <w:lang w:val="en-US"/>
              </w:rPr>
            </w:pPr>
          </w:p>
          <w:p w14:paraId="438D5A4F" w14:textId="3FFF73D9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979" w:type="pct"/>
          </w:tcPr>
          <w:p w14:paraId="20CE4FE2" w14:textId="77777777" w:rsidR="004E470A" w:rsidRPr="00374AAF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5DB5A02" w14:textId="25850D35" w:rsidR="004E470A" w:rsidRPr="00AF4F42" w:rsidRDefault="00000000" w:rsidP="00831080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475565928"/>
                <w:placeholder>
                  <w:docPart w:val="496D3F211E09463D8191D97DF1D778D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603A6056" w14:textId="77777777" w:rsidTr="00B616D6">
        <w:tc>
          <w:tcPr>
            <w:tcW w:w="359" w:type="pct"/>
          </w:tcPr>
          <w:p w14:paraId="554B1788" w14:textId="77777777" w:rsidR="004E470A" w:rsidRPr="00AF4F42" w:rsidRDefault="004E470A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7B56D545" w14:textId="2B8FAD09" w:rsidR="004E470A" w:rsidRPr="007F2692" w:rsidRDefault="004E470A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Admission of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patient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who has been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transferred fr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hospital 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the same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region (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 the region</w:t>
            </w:r>
            <w:r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) </w:t>
            </w:r>
          </w:p>
          <w:p w14:paraId="3CD2A887" w14:textId="6EC990E6" w:rsidR="004E470A" w:rsidRPr="004209D1" w:rsidRDefault="004E470A" w:rsidP="00831080">
            <w:pPr>
              <w:rPr>
                <w:lang w:val="en-US"/>
              </w:rPr>
            </w:pPr>
            <w:r>
              <w:rPr>
                <w:rFonts w:cs="Calibri"/>
                <w:sz w:val="22"/>
                <w:szCs w:val="22"/>
                <w:lang w:val="en-US"/>
              </w:rPr>
              <w:t>Demonstrate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or </w:t>
            </w:r>
            <w:r w:rsidR="0014064E">
              <w:rPr>
                <w:rFonts w:cs="Calibri"/>
                <w:sz w:val="22"/>
                <w:szCs w:val="22"/>
                <w:lang w:val="en-US"/>
              </w:rPr>
              <w:t>account for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how a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HospitalNotification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of type 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[STIN] is generated and sent </w:t>
            </w:r>
            <w:r w:rsidR="00EC74A4" w:rsidRPr="004209D1">
              <w:rPr>
                <w:rFonts w:cs="Calibri"/>
                <w:b/>
                <w:bCs/>
                <w:sz w:val="22"/>
                <w:szCs w:val="22"/>
                <w:lang w:val="en-US"/>
              </w:rPr>
              <w:t xml:space="preserve">without </w:t>
            </w:r>
            <w:r w:rsidR="00EC74A4" w:rsidRPr="00B00FC3">
              <w:rPr>
                <w:rFonts w:cs="Calibri"/>
                <w:b/>
                <w:bCs/>
                <w:sz w:val="22"/>
                <w:szCs w:val="22"/>
                <w:lang w:val="en-US"/>
              </w:rPr>
              <w:t>a request</w:t>
            </w:r>
            <w:r w:rsidR="00EC74A4" w:rsidRPr="00B00FC3">
              <w:rPr>
                <w:rFonts w:cs="Calibri"/>
                <w:sz w:val="22"/>
                <w:szCs w:val="22"/>
                <w:lang w:val="en-US"/>
              </w:rPr>
              <w:t xml:space="preserve"> for an 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admission note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,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in a case where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 a patient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 xml:space="preserve">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received f</w:t>
            </w:r>
            <w:r w:rsidR="00EC74A4">
              <w:rPr>
                <w:rFonts w:cs="Calibri"/>
                <w:sz w:val="22"/>
                <w:szCs w:val="22"/>
                <w:lang w:val="en-US"/>
              </w:rPr>
              <w:t>r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 xml:space="preserve">om another hospital in </w:t>
            </w:r>
            <w:r w:rsidR="00D138F2">
              <w:rPr>
                <w:rFonts w:cs="Calibri"/>
                <w:sz w:val="22"/>
                <w:szCs w:val="22"/>
                <w:lang w:val="en-US"/>
              </w:rPr>
              <w:t xml:space="preserve">same </w:t>
            </w:r>
            <w:r w:rsidRPr="00B00FC3">
              <w:rPr>
                <w:rFonts w:cs="Calibri"/>
                <w:sz w:val="22"/>
                <w:szCs w:val="22"/>
                <w:lang w:val="en-US"/>
              </w:rPr>
              <w:t>region is admitted</w:t>
            </w:r>
          </w:p>
        </w:tc>
        <w:tc>
          <w:tcPr>
            <w:tcW w:w="746" w:type="pct"/>
          </w:tcPr>
          <w:p w14:paraId="78982100" w14:textId="50C9495F" w:rsidR="004E470A" w:rsidRPr="00AF4F42" w:rsidRDefault="004E470A" w:rsidP="00831080">
            <w:pPr>
              <w:pStyle w:val="Undertitel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Insert file </w:t>
            </w:r>
            <w:r w:rsidRPr="00CC0DE8">
              <w:rPr>
                <w:sz w:val="16"/>
                <w:szCs w:val="16"/>
                <w:lang w:val="en-GB"/>
              </w:rPr>
              <w:t>name</w:t>
            </w:r>
          </w:p>
        </w:tc>
        <w:tc>
          <w:tcPr>
            <w:tcW w:w="1080" w:type="pct"/>
          </w:tcPr>
          <w:p w14:paraId="1069938C" w14:textId="3C1401B4" w:rsidR="004E470A" w:rsidRPr="00CE78F0" w:rsidRDefault="004E470A" w:rsidP="00831080">
            <w:pPr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[STIN] has been created an</w:t>
            </w:r>
            <w:r>
              <w:rPr>
                <w:lang w:val="en-GB"/>
              </w:rPr>
              <w:t>d sent (</w:t>
            </w:r>
            <w:r w:rsidRPr="00CE78F0">
              <w:rPr>
                <w:lang w:val="en-GB"/>
              </w:rPr>
              <w:t>with</w:t>
            </w:r>
            <w:r>
              <w:rPr>
                <w:lang w:val="en-GB"/>
              </w:rPr>
              <w:t>out the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</w:t>
            </w:r>
            <w:r>
              <w:rPr>
                <w:lang w:val="en-GB"/>
              </w:rPr>
              <w:t>)</w:t>
            </w:r>
          </w:p>
          <w:p w14:paraId="7F36F4A8" w14:textId="7AA7BF7A" w:rsidR="004E470A" w:rsidRPr="004209D1" w:rsidRDefault="004E470A" w:rsidP="00831080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7A54D461" w14:textId="77777777" w:rsidR="004E470A" w:rsidRPr="004209D1" w:rsidRDefault="004E470A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364771D" w14:textId="0ECE4C7B" w:rsidR="004E470A" w:rsidRPr="00AF4F42" w:rsidRDefault="00000000" w:rsidP="00831080">
            <w:pPr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04478521"/>
                <w:placeholder>
                  <w:docPart w:val="7945ACE792ED42DD99531855248AACF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F014C2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1E509B" w:rsidRPr="00313875" w14:paraId="0C63C7FE" w14:textId="77777777" w:rsidTr="00B616D6">
        <w:tc>
          <w:tcPr>
            <w:tcW w:w="359" w:type="pct"/>
          </w:tcPr>
          <w:p w14:paraId="6050745B" w14:textId="77777777" w:rsidR="001E509B" w:rsidRPr="00AF4F42" w:rsidRDefault="001E509B" w:rsidP="00831080">
            <w:pPr>
              <w:pStyle w:val="Overskrift4"/>
              <w:keepNext w:val="0"/>
              <w:rPr>
                <w:lang w:val="en-GB"/>
              </w:rPr>
            </w:pPr>
          </w:p>
        </w:tc>
        <w:tc>
          <w:tcPr>
            <w:tcW w:w="1011" w:type="pct"/>
          </w:tcPr>
          <w:p w14:paraId="098CC34B" w14:textId="65FA9C8B" w:rsidR="001E509B" w:rsidRPr="00BD5DA0" w:rsidRDefault="001E509B" w:rsidP="00831080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D5DA0">
              <w:rPr>
                <w:rFonts w:ascii="Calibri" w:hAnsi="Calibri" w:cs="Calibri"/>
                <w:sz w:val="22"/>
                <w:szCs w:val="22"/>
                <w:lang w:val="en-US"/>
              </w:rPr>
              <w:t xml:space="preserve">Demonstrate or account for </w:t>
            </w:r>
            <w:r w:rsidR="00B56E68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that SUT </w:t>
            </w:r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reuses the </w:t>
            </w:r>
            <w:r w:rsidR="00C14519">
              <w:rPr>
                <w:rFonts w:ascii="Calibri" w:hAnsi="Calibri" w:cs="Calibri"/>
                <w:sz w:val="22"/>
                <w:szCs w:val="22"/>
                <w:lang w:val="en-US"/>
              </w:rPr>
              <w:lastRenderedPageBreak/>
              <w:t xml:space="preserve">EpisodeOfCareIdentifier </w:t>
            </w:r>
            <w:r w:rsidR="004E7362">
              <w:rPr>
                <w:rFonts w:ascii="Calibri" w:hAnsi="Calibri" w:cs="Calibri"/>
                <w:sz w:val="22"/>
                <w:szCs w:val="22"/>
                <w:lang w:val="en-US"/>
              </w:rPr>
              <w:t>from the HospitalNotification sent from the hospital that the patient is transferred from</w:t>
            </w:r>
          </w:p>
        </w:tc>
        <w:tc>
          <w:tcPr>
            <w:tcW w:w="746" w:type="pct"/>
          </w:tcPr>
          <w:p w14:paraId="782CCDDD" w14:textId="77777777" w:rsidR="001E509B" w:rsidRDefault="001E509B" w:rsidP="00831080">
            <w:pPr>
              <w:pStyle w:val="Undertitel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69E28B46" w14:textId="18DF6D8B" w:rsidR="001E509B" w:rsidRPr="00CE78F0" w:rsidRDefault="00523ECE" w:rsidP="00831080">
            <w:pPr>
              <w:rPr>
                <w:lang w:val="en-GB"/>
              </w:rPr>
            </w:pPr>
            <w:r>
              <w:rPr>
                <w:lang w:val="en-GB"/>
              </w:rPr>
              <w:t xml:space="preserve">SUT </w:t>
            </w:r>
            <w:r w:rsidR="00C502E1">
              <w:rPr>
                <w:lang w:val="en-GB"/>
              </w:rPr>
              <w:t xml:space="preserve">reuses EpisodeOfCareIdentifier from </w:t>
            </w:r>
            <w:r w:rsidR="00C502E1">
              <w:rPr>
                <w:lang w:val="en-GB"/>
              </w:rPr>
              <w:lastRenderedPageBreak/>
              <w:t xml:space="preserve">the HospitalNotification sent from the hospital that the patient is transferred </w:t>
            </w:r>
            <w:r w:rsidR="001906A9">
              <w:rPr>
                <w:lang w:val="en-GB"/>
              </w:rPr>
              <w:t>from</w:t>
            </w:r>
            <w:r w:rsidR="00C502E1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3305DD2A" w14:textId="77777777" w:rsidR="001E509B" w:rsidRPr="004209D1" w:rsidRDefault="001E509B" w:rsidP="00831080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03025AD8" w14:textId="77777777" w:rsidR="001E509B" w:rsidRPr="00BD5DA0" w:rsidRDefault="001E509B" w:rsidP="00831080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6CA3C2DB" w14:textId="77777777" w:rsidR="00F837F8" w:rsidRPr="00AF4F42" w:rsidRDefault="00F837F8">
      <w:pPr>
        <w:rPr>
          <w:lang w:val="en-GB"/>
        </w:rPr>
      </w:pPr>
    </w:p>
    <w:p w14:paraId="1DFB559A" w14:textId="6D79DB28" w:rsidR="00417095" w:rsidRPr="00CE2ECA" w:rsidRDefault="00417095" w:rsidP="00417095">
      <w:pPr>
        <w:pStyle w:val="Overskrift3"/>
        <w:rPr>
          <w:lang w:val="en-US"/>
        </w:rPr>
      </w:pPr>
      <w:bookmarkStart w:id="37" w:name="_Ref116994333"/>
      <w:r w:rsidRPr="00CE2ECA">
        <w:rPr>
          <w:lang w:val="en-US"/>
        </w:rPr>
        <w:t xml:space="preserve">Use case S1.A2: </w:t>
      </w:r>
      <w:r w:rsidR="00B0532F" w:rsidRPr="00CE2ECA">
        <w:rPr>
          <w:lang w:val="en-US"/>
        </w:rPr>
        <w:t xml:space="preserve">Admission without </w:t>
      </w:r>
      <w:r w:rsidR="00CE2ECA" w:rsidRPr="00CE2ECA">
        <w:rPr>
          <w:lang w:val="en-US"/>
        </w:rPr>
        <w:t>sending a Ho</w:t>
      </w:r>
      <w:r w:rsidR="00CE2ECA">
        <w:rPr>
          <w:lang w:val="en-US"/>
        </w:rPr>
        <w:t xml:space="preserve">spitalNotification </w:t>
      </w:r>
      <w:bookmarkEnd w:id="37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F304A0" w:rsidRPr="00AF4F42" w14:paraId="47370CD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0C9732B5" w14:textId="7D1F089F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F304A0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1F81010E" w14:textId="256A0746" w:rsidR="00F304A0" w:rsidRPr="00AF4F42" w:rsidRDefault="00B0532F" w:rsidP="00F304A0">
            <w:pPr>
              <w:rPr>
                <w:rFonts w:cs="Calibri"/>
                <w:b/>
                <w:bCs/>
                <w:sz w:val="22"/>
                <w:szCs w:val="22"/>
                <w:lang w:val="en-GB"/>
              </w:rPr>
            </w:pPr>
            <w:r>
              <w:rPr>
                <w:b/>
                <w:bCs/>
                <w:lang w:val="en-GB"/>
              </w:rPr>
              <w:t xml:space="preserve">Action </w:t>
            </w:r>
          </w:p>
        </w:tc>
        <w:tc>
          <w:tcPr>
            <w:tcW w:w="746" w:type="pct"/>
            <w:shd w:val="clear" w:color="auto" w:fill="152F4A"/>
          </w:tcPr>
          <w:p w14:paraId="33122B83" w14:textId="45BBD2B8" w:rsidR="00F304A0" w:rsidRPr="00AF4F42" w:rsidRDefault="00F304A0" w:rsidP="00F304A0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5B1C079F" w14:textId="780079B0" w:rsidR="00F304A0" w:rsidRPr="00AF4F42" w:rsidRDefault="00B0532F" w:rsidP="00F304A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F304A0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5D5D4018" w14:textId="731874CB" w:rsidR="00F304A0" w:rsidRPr="00AF4F42" w:rsidRDefault="00B0532F" w:rsidP="00F304A0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F304A0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5D70B0AF" w14:textId="104FA6F5" w:rsidR="00F304A0" w:rsidRPr="00AF4F42" w:rsidRDefault="00F304A0" w:rsidP="00F304A0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0532F">
              <w:rPr>
                <w:b/>
                <w:bCs/>
                <w:lang w:val="en-GB"/>
              </w:rPr>
              <w:t>assessment</w:t>
            </w:r>
          </w:p>
        </w:tc>
      </w:tr>
      <w:tr w:rsidR="00B616D6" w:rsidRPr="00AF4F42" w14:paraId="491E660E" w14:textId="77777777" w:rsidTr="00B616D6">
        <w:tc>
          <w:tcPr>
            <w:tcW w:w="359" w:type="pct"/>
          </w:tcPr>
          <w:p w14:paraId="67E10ACE" w14:textId="77777777" w:rsidR="00CD6D11" w:rsidRPr="00AF4F42" w:rsidRDefault="00CD6D11" w:rsidP="00F304A0">
            <w:pPr>
              <w:pStyle w:val="Overskrift4"/>
              <w:rPr>
                <w:lang w:val="en-GB"/>
              </w:rPr>
            </w:pPr>
            <w:bookmarkStart w:id="38" w:name="_Ref112247398"/>
          </w:p>
        </w:tc>
        <w:bookmarkEnd w:id="38"/>
        <w:tc>
          <w:tcPr>
            <w:tcW w:w="1011" w:type="pct"/>
          </w:tcPr>
          <w:p w14:paraId="0027BA6E" w14:textId="7E7D5670" w:rsidR="00417095" w:rsidRPr="00D63942" w:rsidRDefault="00D549F7" w:rsidP="00417095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Admission of a patient who has been transferred fr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o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m another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department</w:t>
            </w:r>
            <w:r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in the same</w:t>
            </w:r>
            <w:r w:rsidR="00D63942" w:rsidRP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 hospital 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(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internal transfer </w:t>
            </w:r>
            <w:r w:rsidR="00EC74A4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with</w:t>
            </w:r>
            <w:r w:rsidR="00D63942" w:rsidRPr="00CB5DC8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 xml:space="preserve">in the </w:t>
            </w:r>
            <w:r w:rsidR="00D6394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same hospital</w:t>
            </w:r>
            <w:r w:rsidR="00D63942" w:rsidRPr="007F2692"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)</w:t>
            </w:r>
          </w:p>
          <w:p w14:paraId="239F4729" w14:textId="7C07429E" w:rsidR="0039585A" w:rsidRPr="0039585A" w:rsidRDefault="00D45156" w:rsidP="003A0996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="0039585A" w:rsidRPr="0039585A">
              <w:rPr>
                <w:lang w:val="en-US"/>
              </w:rPr>
              <w:t xml:space="preserve"> or </w:t>
            </w:r>
            <w:r w:rsidR="0014064E">
              <w:rPr>
                <w:lang w:val="en-US"/>
              </w:rPr>
              <w:t>account for</w:t>
            </w:r>
            <w:r w:rsidR="0039585A" w:rsidRPr="0039585A">
              <w:rPr>
                <w:lang w:val="en-US"/>
              </w:rPr>
              <w:t xml:space="preserve"> h</w:t>
            </w:r>
            <w:r w:rsidR="0039585A">
              <w:rPr>
                <w:lang w:val="en-US"/>
              </w:rPr>
              <w:t xml:space="preserve">ow it is ensured that </w:t>
            </w:r>
            <w:r w:rsidR="001238E4">
              <w:rPr>
                <w:lang w:val="en-US"/>
              </w:rPr>
              <w:t xml:space="preserve">a </w:t>
            </w:r>
            <w:r w:rsidR="006354E3">
              <w:rPr>
                <w:lang w:val="en-US"/>
              </w:rPr>
              <w:t>HospitalNotification of type [STIN</w:t>
            </w:r>
            <w:r w:rsidR="00BB5FBF">
              <w:rPr>
                <w:lang w:val="en-US"/>
              </w:rPr>
              <w:t>]</w:t>
            </w:r>
            <w:r w:rsidR="006354E3">
              <w:rPr>
                <w:lang w:val="en-US"/>
              </w:rPr>
              <w:t xml:space="preserve"> is not sent when a patient is admitted after prior a</w:t>
            </w:r>
            <w:r w:rsidR="00F33864">
              <w:rPr>
                <w:lang w:val="en-US"/>
              </w:rPr>
              <w:t>dmission to another</w:t>
            </w:r>
            <w:r w:rsidR="00EC74A4">
              <w:rPr>
                <w:lang w:val="en-US"/>
              </w:rPr>
              <w:t xml:space="preserve"> department</w:t>
            </w:r>
            <w:r w:rsidR="00F33864">
              <w:rPr>
                <w:lang w:val="en-US"/>
              </w:rPr>
              <w:t xml:space="preserve"> in the same hospital </w:t>
            </w:r>
          </w:p>
          <w:p w14:paraId="3F687CFE" w14:textId="6E813DC1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268FF54A" w14:textId="77777777" w:rsidR="00CD6D11" w:rsidRPr="00BB5FBF" w:rsidRDefault="00CD6D11" w:rsidP="003A0996">
            <w:pPr>
              <w:pStyle w:val="Undertitel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7BC1E9A0" w14:textId="5136C961" w:rsidR="00CD6D11" w:rsidRPr="00BB5FBF" w:rsidRDefault="003C02D3" w:rsidP="003A0996">
            <w:pPr>
              <w:rPr>
                <w:lang w:val="en-US"/>
              </w:rPr>
            </w:pPr>
            <w:r>
              <w:rPr>
                <w:lang w:val="en-US"/>
              </w:rPr>
              <w:t xml:space="preserve">The HospitalNotification </w:t>
            </w:r>
            <w:r w:rsidRPr="00313875">
              <w:rPr>
                <w:b/>
                <w:bCs/>
                <w:u w:val="single"/>
                <w:lang w:val="en-US"/>
              </w:rPr>
              <w:t>has not been sent</w:t>
            </w:r>
            <w:r>
              <w:rPr>
                <w:lang w:val="en-US"/>
              </w:rPr>
              <w:t xml:space="preserve"> when a patient is admitted after prior admission to another department in the same hospital </w:t>
            </w:r>
          </w:p>
        </w:tc>
        <w:tc>
          <w:tcPr>
            <w:tcW w:w="979" w:type="pct"/>
          </w:tcPr>
          <w:p w14:paraId="592CA5D8" w14:textId="77777777" w:rsidR="00CD6D11" w:rsidRPr="00BB5FBF" w:rsidRDefault="00CD6D11" w:rsidP="003A0996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20E34017" w14:textId="5DB08AFF" w:rsidR="00CD6D11" w:rsidRPr="00AF4F42" w:rsidRDefault="00000000" w:rsidP="003A0996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  <w:lang w:val="en-GB"/>
                </w:rPr>
                <w:alias w:val="MedCom vurdering"/>
                <w:tag w:val="MedCom vurdering"/>
                <w:id w:val="-997179651"/>
                <w:placeholder>
                  <w:docPart w:val="C969FAEBD319477BA958B0ACFD3E469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723D55" w:rsidRPr="00AF4F42">
                  <w:rPr>
                    <w:rStyle w:val="Pladsholdertekst"/>
                    <w:rFonts w:eastAsia="Calibri"/>
                    <w:lang w:val="en-GB"/>
                  </w:rPr>
                  <w:t>Vælg</w:t>
                </w:r>
              </w:sdtContent>
            </w:sdt>
          </w:p>
        </w:tc>
      </w:tr>
    </w:tbl>
    <w:p w14:paraId="3A856C65" w14:textId="77777777" w:rsidR="00777E01" w:rsidRPr="00AF4F42" w:rsidRDefault="00777E01" w:rsidP="00777E01">
      <w:pPr>
        <w:rPr>
          <w:lang w:val="en-GB"/>
        </w:rPr>
      </w:pPr>
    </w:p>
    <w:p w14:paraId="2C78E83F" w14:textId="7A87910A" w:rsidR="00F304A0" w:rsidRPr="000E32FA" w:rsidRDefault="00777E01" w:rsidP="00777E01">
      <w:pPr>
        <w:pStyle w:val="Overskrift3"/>
        <w:rPr>
          <w:lang w:val="en-US"/>
        </w:rPr>
      </w:pPr>
      <w:bookmarkStart w:id="39" w:name="_Ref116994342"/>
      <w:r w:rsidRPr="000E32FA">
        <w:rPr>
          <w:lang w:val="en-US"/>
        </w:rPr>
        <w:lastRenderedPageBreak/>
        <w:t xml:space="preserve">Use case S2: </w:t>
      </w:r>
      <w:r w:rsidR="0039365E" w:rsidRPr="000E32FA">
        <w:rPr>
          <w:lang w:val="en-US"/>
        </w:rPr>
        <w:t>Acute</w:t>
      </w:r>
      <w:r w:rsidRPr="000E32FA">
        <w:rPr>
          <w:lang w:val="en-US"/>
        </w:rPr>
        <w:t xml:space="preserve"> ambulant</w:t>
      </w:r>
      <w:r w:rsidR="000E32FA" w:rsidRPr="000E32FA">
        <w:rPr>
          <w:lang w:val="en-US"/>
        </w:rPr>
        <w:t xml:space="preserve"> hospital stay </w:t>
      </w:r>
      <w:r w:rsidRPr="000E32FA">
        <w:rPr>
          <w:lang w:val="en-US"/>
        </w:rPr>
        <w:t>/</w:t>
      </w:r>
      <w:r w:rsidR="000E32FA" w:rsidRPr="000E32FA">
        <w:rPr>
          <w:lang w:val="en-US"/>
        </w:rPr>
        <w:t>sending</w:t>
      </w:r>
      <w:r w:rsidRPr="000E32FA">
        <w:rPr>
          <w:lang w:val="en-US"/>
        </w:rPr>
        <w:t xml:space="preserve"> </w:t>
      </w:r>
      <w:r w:rsidR="000E32FA">
        <w:rPr>
          <w:lang w:val="en-US"/>
        </w:rPr>
        <w:t>of</w:t>
      </w:r>
      <w:r w:rsidRPr="000E32FA">
        <w:rPr>
          <w:lang w:val="en-US"/>
        </w:rPr>
        <w:t xml:space="preserve"> [STAA]</w:t>
      </w:r>
      <w:r w:rsidR="000E32FA">
        <w:rPr>
          <w:lang w:val="en-US"/>
        </w:rPr>
        <w:t xml:space="preserve"> with</w:t>
      </w:r>
      <w:r w:rsidR="00EC74A4">
        <w:rPr>
          <w:lang w:val="en-US"/>
        </w:rPr>
        <w:t xml:space="preserve"> a</w:t>
      </w:r>
      <w:r w:rsidR="000E32FA">
        <w:rPr>
          <w:lang w:val="en-US"/>
        </w:rPr>
        <w:t xml:space="preserve"> </w:t>
      </w:r>
      <w:r w:rsidR="00635E06">
        <w:rPr>
          <w:lang w:val="en-US"/>
        </w:rPr>
        <w:t>request</w:t>
      </w:r>
      <w:r w:rsidR="00EC74A4">
        <w:rPr>
          <w:lang w:val="en-US"/>
        </w:rPr>
        <w:t xml:space="preserve"> for</w:t>
      </w:r>
      <w:r w:rsidR="00635E06">
        <w:rPr>
          <w:lang w:val="en-US"/>
        </w:rPr>
        <w:t xml:space="preserve"> an</w:t>
      </w:r>
      <w:r w:rsidR="000E32FA">
        <w:rPr>
          <w:lang w:val="en-US"/>
        </w:rPr>
        <w:t xml:space="preserve"> </w:t>
      </w:r>
      <w:r w:rsidR="00C92848">
        <w:rPr>
          <w:lang w:val="en-US"/>
        </w:rPr>
        <w:t>admission note (</w:t>
      </w:r>
      <w:r w:rsidRPr="000E32FA">
        <w:rPr>
          <w:lang w:val="en-US"/>
        </w:rPr>
        <w:t>XDIS16</w:t>
      </w:r>
      <w:bookmarkEnd w:id="39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777E01" w:rsidRPr="00AF4F42" w14:paraId="52F9D9E3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5FB93955" w14:textId="3BBB4F25" w:rsidR="00777E01" w:rsidRPr="00AF4F42" w:rsidRDefault="00B0532F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777E01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5FD94E7D" w14:textId="4E08748F" w:rsidR="00777E01" w:rsidRPr="00AF4F42" w:rsidRDefault="00B0532F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EA4FEBB" w14:textId="1DAEDC31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0532F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0ACD264D" w14:textId="2D1E9BCF" w:rsidR="00777E01" w:rsidRPr="00AF4F42" w:rsidRDefault="00CE2ECA" w:rsidP="00777E0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777E01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7B430DB1" w14:textId="17393E0F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</w:t>
            </w:r>
            <w:r w:rsidR="00CE2ECA">
              <w:rPr>
                <w:b/>
                <w:bCs/>
                <w:lang w:val="en-GB"/>
              </w:rPr>
              <w:t>c</w:t>
            </w:r>
            <w:r w:rsidRPr="00AF4F42">
              <w:rPr>
                <w:b/>
                <w:bCs/>
                <w:lang w:val="en-GB"/>
              </w:rPr>
              <w:t>tu</w:t>
            </w:r>
            <w:r w:rsidR="00CE2ECA"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56714892" w14:textId="56DA33E7" w:rsidR="00777E01" w:rsidRPr="00AF4F42" w:rsidRDefault="00777E01" w:rsidP="00777E01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CE2ECA">
              <w:rPr>
                <w:b/>
                <w:bCs/>
                <w:lang w:val="en-GB"/>
              </w:rPr>
              <w:t>assessment</w:t>
            </w:r>
          </w:p>
        </w:tc>
      </w:tr>
      <w:tr w:rsidR="004E470A" w:rsidRPr="00AF4F42" w14:paraId="0C5B348C" w14:textId="77777777" w:rsidTr="00B616D6">
        <w:tc>
          <w:tcPr>
            <w:tcW w:w="359" w:type="pct"/>
          </w:tcPr>
          <w:p w14:paraId="1D608D0E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0" w:name="_Ref106109175"/>
          </w:p>
        </w:tc>
        <w:bookmarkEnd w:id="40"/>
        <w:tc>
          <w:tcPr>
            <w:tcW w:w="1011" w:type="pct"/>
          </w:tcPr>
          <w:p w14:paraId="1C10209D" w14:textId="5CE724D1" w:rsidR="004E470A" w:rsidRPr="00591C7B" w:rsidRDefault="004E470A" w:rsidP="004E470A">
            <w:pPr>
              <w:rPr>
                <w:lang w:val="en-GB"/>
              </w:rPr>
            </w:pPr>
            <w:r w:rsidRPr="00591C7B">
              <w:rPr>
                <w:lang w:val="en-GB"/>
              </w:rPr>
              <w:t xml:space="preserve">Select a test patient and register the patient as attending at the </w:t>
            </w:r>
            <w:r w:rsidR="00EC74A4">
              <w:rPr>
                <w:lang w:val="en-GB"/>
              </w:rPr>
              <w:t>acute ambulant</w:t>
            </w:r>
            <w:r w:rsidRPr="00591C7B">
              <w:rPr>
                <w:lang w:val="en-GB"/>
              </w:rPr>
              <w:t xml:space="preserve"> </w:t>
            </w:r>
            <w:r w:rsidR="00EC74A4">
              <w:rPr>
                <w:lang w:val="en-GB"/>
              </w:rPr>
              <w:t>department</w:t>
            </w:r>
            <w:r w:rsidRPr="00591C7B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1BFE84D" w14:textId="77777777" w:rsidR="004E470A" w:rsidRPr="00591C7B" w:rsidRDefault="004E470A" w:rsidP="004E470A">
            <w:pPr>
              <w:rPr>
                <w:lang w:val="en-GB"/>
              </w:rPr>
            </w:pPr>
          </w:p>
        </w:tc>
        <w:tc>
          <w:tcPr>
            <w:tcW w:w="1080" w:type="pct"/>
          </w:tcPr>
          <w:p w14:paraId="2A3F8D78" w14:textId="476F2DA2" w:rsidR="004E470A" w:rsidRPr="00112638" w:rsidRDefault="004E470A" w:rsidP="004E470A">
            <w:pPr>
              <w:rPr>
                <w:lang w:val="en-US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 w:rsidR="00EC74A4">
              <w:rPr>
                <w:lang w:val="en-US"/>
              </w:rPr>
              <w:t xml:space="preserve">an acute ambulant </w:t>
            </w:r>
            <w:r w:rsidR="00E32E4A">
              <w:rPr>
                <w:lang w:val="en-US"/>
              </w:rPr>
              <w:t xml:space="preserve">patient </w:t>
            </w:r>
            <w:r w:rsidRPr="00112638">
              <w:rPr>
                <w:lang w:val="en-US"/>
              </w:rPr>
              <w:t xml:space="preserve">at </w:t>
            </w:r>
            <w:r w:rsidR="00EC74A4">
              <w:rPr>
                <w:lang w:val="en-US"/>
              </w:rPr>
              <w:t>department</w:t>
            </w:r>
            <w:r w:rsidRPr="00112638">
              <w:rPr>
                <w:lang w:val="en-US"/>
              </w:rPr>
              <w:t xml:space="preserve"> X hospital X at HH:MM on DD.MM.YYYY</w:t>
            </w:r>
          </w:p>
        </w:tc>
        <w:tc>
          <w:tcPr>
            <w:tcW w:w="979" w:type="pct"/>
          </w:tcPr>
          <w:p w14:paraId="6322F09C" w14:textId="77777777" w:rsidR="004E470A" w:rsidRPr="00AF4F42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757D78" w14:textId="72CCBEC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28422636"/>
                <w:placeholder>
                  <w:docPart w:val="BA539C53BF4F490385273E071FC5F8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4E470A" w:rsidRPr="00AF4F42" w14:paraId="0589CB77" w14:textId="77777777" w:rsidTr="00B616D6">
        <w:tc>
          <w:tcPr>
            <w:tcW w:w="359" w:type="pct"/>
          </w:tcPr>
          <w:p w14:paraId="5DCF1CFF" w14:textId="77777777" w:rsidR="004E470A" w:rsidRPr="00AF4F42" w:rsidRDefault="004E470A" w:rsidP="004E470A">
            <w:pPr>
              <w:pStyle w:val="Overskrift4"/>
              <w:rPr>
                <w:lang w:val="en-GB"/>
              </w:rPr>
            </w:pPr>
            <w:bookmarkStart w:id="41" w:name="_Ref106109177"/>
          </w:p>
        </w:tc>
        <w:bookmarkEnd w:id="41"/>
        <w:tc>
          <w:tcPr>
            <w:tcW w:w="1011" w:type="pct"/>
          </w:tcPr>
          <w:p w14:paraId="70250B33" w14:textId="5D49B6D7" w:rsidR="004E470A" w:rsidRPr="00176AAE" w:rsidRDefault="004E470A" w:rsidP="004E470A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176AAE">
              <w:rPr>
                <w:lang w:val="en-US"/>
              </w:rPr>
              <w:t xml:space="preserve"> that a HospitalNotification of type [STAA</w:t>
            </w:r>
            <w:r>
              <w:rPr>
                <w:lang w:val="en-US"/>
              </w:rPr>
              <w:t>]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has been created and s</w:t>
            </w:r>
            <w:r w:rsidRPr="00176AAE">
              <w:rPr>
                <w:lang w:val="en-US"/>
              </w:rPr>
              <w:t>ent</w:t>
            </w:r>
            <w:r>
              <w:rPr>
                <w:lang w:val="en-US"/>
              </w:rPr>
              <w:t xml:space="preserve">, </w:t>
            </w:r>
            <w:r w:rsidR="00430F1E">
              <w:rPr>
                <w:lang w:val="en-US"/>
              </w:rPr>
              <w:t xml:space="preserve">with a </w:t>
            </w:r>
            <w:r w:rsidRPr="00176AAE">
              <w:rPr>
                <w:lang w:val="en-US"/>
              </w:rPr>
              <w:t>request for a</w:t>
            </w:r>
            <w:r>
              <w:rPr>
                <w:lang w:val="en-US"/>
              </w:rPr>
              <w:t>n</w:t>
            </w:r>
            <w:r w:rsidRPr="00176AAE">
              <w:rPr>
                <w:lang w:val="en-US"/>
              </w:rPr>
              <w:t xml:space="preserve"> </w:t>
            </w:r>
            <w:r>
              <w:rPr>
                <w:lang w:val="en-US"/>
              </w:rPr>
              <w:t>admission note</w:t>
            </w:r>
            <w:r w:rsidR="00430F1E">
              <w:rPr>
                <w:lang w:val="en-US"/>
              </w:rPr>
              <w:t xml:space="preserve">. </w:t>
            </w:r>
          </w:p>
          <w:p w14:paraId="678F87E7" w14:textId="05520BB9" w:rsidR="004E470A" w:rsidRPr="0055426F" w:rsidRDefault="004E470A" w:rsidP="004E470A">
            <w:pPr>
              <w:rPr>
                <w:lang w:val="en-US"/>
              </w:rPr>
            </w:pPr>
          </w:p>
          <w:p w14:paraId="6D983983" w14:textId="10535278" w:rsidR="004E470A" w:rsidRPr="0055426F" w:rsidRDefault="004E470A" w:rsidP="004E470A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03E35B11" w14:textId="7B832213" w:rsidR="004E470A" w:rsidRPr="00AF4F42" w:rsidRDefault="004E470A" w:rsidP="004E470A">
            <w:pPr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5B0C263F" w14:textId="00397BD6" w:rsidR="004E470A" w:rsidRPr="00CE78F0" w:rsidRDefault="004E470A" w:rsidP="004E470A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STAA</w:t>
            </w:r>
            <w:r w:rsidRPr="00CE78F0">
              <w:rPr>
                <w:lang w:val="en-GB"/>
              </w:rPr>
              <w:t xml:space="preserve">] with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7A5D0E6A" w14:textId="77777777" w:rsidR="004E470A" w:rsidRPr="00214E51" w:rsidRDefault="004E470A" w:rsidP="004E470A">
            <w:pPr>
              <w:rPr>
                <w:lang w:val="en-GB"/>
              </w:rPr>
            </w:pPr>
          </w:p>
          <w:p w14:paraId="4429540C" w14:textId="53386429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008A2508" w14:textId="77777777" w:rsidR="004E470A" w:rsidRPr="00214E51" w:rsidRDefault="004E470A" w:rsidP="004E470A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4EBB611F" w14:textId="063B022C" w:rsidR="004E470A" w:rsidRPr="00AF4F42" w:rsidRDefault="00000000" w:rsidP="004E470A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02876662"/>
                <w:placeholder>
                  <w:docPart w:val="6A361800ED574383A97DCB086BB0B6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E470A" w:rsidRPr="008F35C5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2C372BB2" w14:textId="1CE2D365" w:rsidR="00DA61AE" w:rsidRPr="00AF4F42" w:rsidRDefault="00DA61AE">
      <w:pPr>
        <w:rPr>
          <w:lang w:val="en-GB"/>
        </w:rPr>
      </w:pPr>
    </w:p>
    <w:p w14:paraId="44D47812" w14:textId="7C733D0C" w:rsidR="00DA61AE" w:rsidRPr="00775C33" w:rsidRDefault="00DA61AE" w:rsidP="00DA61AE">
      <w:pPr>
        <w:pStyle w:val="Overskrift3"/>
        <w:rPr>
          <w:lang w:val="en-US"/>
        </w:rPr>
      </w:pPr>
      <w:bookmarkStart w:id="42" w:name="_Ref116994355"/>
      <w:r w:rsidRPr="00775C33">
        <w:rPr>
          <w:lang w:val="en-US"/>
        </w:rPr>
        <w:t xml:space="preserve">Use case S3: Start </w:t>
      </w:r>
      <w:r w:rsidR="00EE009E" w:rsidRPr="00775C33">
        <w:rPr>
          <w:lang w:val="en-US"/>
        </w:rPr>
        <w:t>leave</w:t>
      </w:r>
      <w:r w:rsidRPr="00775C33">
        <w:rPr>
          <w:lang w:val="en-US"/>
        </w:rPr>
        <w:t>/</w:t>
      </w:r>
      <w:r w:rsidR="00775C33" w:rsidRPr="00775C33">
        <w:rPr>
          <w:lang w:val="en-US"/>
        </w:rPr>
        <w:t xml:space="preserve">sending a </w:t>
      </w:r>
      <w:r w:rsidRPr="00775C33">
        <w:rPr>
          <w:lang w:val="en-US"/>
        </w:rPr>
        <w:t xml:space="preserve">STAA </w:t>
      </w:r>
      <w:r w:rsidR="00775C33">
        <w:rPr>
          <w:lang w:val="en-US"/>
        </w:rPr>
        <w:t xml:space="preserve">without </w:t>
      </w:r>
      <w:r w:rsidR="00635E06">
        <w:rPr>
          <w:lang w:val="en-GB"/>
        </w:rPr>
        <w:t>requesting</w:t>
      </w:r>
      <w:r w:rsidR="00635E06" w:rsidRPr="00775C33">
        <w:rPr>
          <w:lang w:val="en-US"/>
        </w:rPr>
        <w:t xml:space="preserve"> </w:t>
      </w:r>
      <w:r w:rsidR="00635E06">
        <w:rPr>
          <w:lang w:val="en-US"/>
        </w:rPr>
        <w:t xml:space="preserve">an </w:t>
      </w:r>
      <w:r w:rsidR="00C92848">
        <w:rPr>
          <w:lang w:val="en-US"/>
        </w:rPr>
        <w:t>admission note (</w:t>
      </w:r>
      <w:r w:rsidRPr="00775C33">
        <w:rPr>
          <w:lang w:val="en-US"/>
        </w:rPr>
        <w:t>XDIS16</w:t>
      </w:r>
      <w:bookmarkEnd w:id="42"/>
      <w:r w:rsidR="00C9284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DA61AE" w:rsidRPr="00AF4F42" w14:paraId="5E9939AB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612F9618" w14:textId="1A43DF47" w:rsidR="00DA61AE" w:rsidRPr="00AF4F42" w:rsidRDefault="00775C33" w:rsidP="00DA61AE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</w:t>
            </w:r>
            <w:r w:rsidR="00DA61AE" w:rsidRPr="00AF4F42">
              <w:rPr>
                <w:b/>
                <w:bCs/>
                <w:lang w:val="en-GB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799E05E9" w14:textId="515BC5A2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E55AAC3" w14:textId="1DD10B87" w:rsidR="00DA61AE" w:rsidRPr="00AF4F42" w:rsidRDefault="00DA61AE" w:rsidP="00DA61AE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75C33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7784E310" w14:textId="1928A02F" w:rsidR="00DA61AE" w:rsidRPr="00AF4F42" w:rsidRDefault="00775C33" w:rsidP="00DA61AE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DA61AE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4007D00D" w14:textId="281EF5A6" w:rsidR="00DA61AE" w:rsidRPr="00AF4F42" w:rsidRDefault="00775C33" w:rsidP="00DA61A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="00DA61AE"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="00DA61AE"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06C56AA7" w14:textId="52BFCE51" w:rsidR="00DA61AE" w:rsidRPr="00AF4F42" w:rsidRDefault="00DA61AE" w:rsidP="00DA61AE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75C33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33BA252" w14:textId="77777777" w:rsidTr="00B616D6">
        <w:tc>
          <w:tcPr>
            <w:tcW w:w="359" w:type="pct"/>
          </w:tcPr>
          <w:p w14:paraId="44B7336A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3" w:name="_Ref112247419"/>
          </w:p>
        </w:tc>
        <w:bookmarkEnd w:id="43"/>
        <w:tc>
          <w:tcPr>
            <w:tcW w:w="1011" w:type="pct"/>
          </w:tcPr>
          <w:p w14:paraId="433C30FD" w14:textId="40AB161F" w:rsidR="0023556B" w:rsidRPr="005C3B2C" w:rsidRDefault="0023556B" w:rsidP="0023556B">
            <w:pPr>
              <w:rPr>
                <w:lang w:val="en-US"/>
              </w:rPr>
            </w:pPr>
            <w:r w:rsidRPr="005C3B2C">
              <w:rPr>
                <w:lang w:val="en-US"/>
              </w:rPr>
              <w:t>Select a patient who is registered as a</w:t>
            </w:r>
            <w:r w:rsidR="00EC74A4">
              <w:rPr>
                <w:lang w:val="en-US"/>
              </w:rPr>
              <w:t>dmitted</w:t>
            </w:r>
            <w:r w:rsidRPr="005C3B2C">
              <w:rPr>
                <w:lang w:val="en-US"/>
              </w:rPr>
              <w:t xml:space="preserve"> and now register the patient</w:t>
            </w:r>
            <w:r w:rsidR="00EC74A4">
              <w:rPr>
                <w:lang w:val="en-US"/>
              </w:rPr>
              <w:t xml:space="preserve"> as</w:t>
            </w:r>
            <w:r w:rsidRPr="005C3B2C">
              <w:rPr>
                <w:lang w:val="en-US"/>
              </w:rPr>
              <w:t xml:space="preserve"> on leave from his</w:t>
            </w:r>
            <w:r>
              <w:rPr>
                <w:lang w:val="en-US"/>
              </w:rPr>
              <w:t>/her</w:t>
            </w:r>
            <w:r w:rsidRPr="005C3B2C">
              <w:rPr>
                <w:lang w:val="en-US"/>
              </w:rPr>
              <w:t xml:space="preserve"> hospital stay.</w:t>
            </w:r>
          </w:p>
        </w:tc>
        <w:tc>
          <w:tcPr>
            <w:tcW w:w="746" w:type="pct"/>
          </w:tcPr>
          <w:p w14:paraId="77303EB0" w14:textId="77777777" w:rsidR="0023556B" w:rsidRPr="005C3B2C" w:rsidRDefault="0023556B" w:rsidP="0023556B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3CBD8CBF" w14:textId="4B912F0B" w:rsidR="0023556B" w:rsidRPr="005C3B2C" w:rsidRDefault="0023556B" w:rsidP="0023556B">
            <w:pPr>
              <w:rPr>
                <w:rFonts w:eastAsia="Calibri"/>
                <w:lang w:val="en-US" w:eastAsia="de-DE"/>
              </w:rPr>
            </w:pPr>
            <w:r w:rsidRPr="00112638">
              <w:rPr>
                <w:lang w:val="en-US"/>
              </w:rPr>
              <w:t xml:space="preserve">The patient is registered as </w:t>
            </w:r>
            <w:r>
              <w:rPr>
                <w:lang w:val="en-US"/>
              </w:rPr>
              <w:t xml:space="preserve">on leave </w:t>
            </w:r>
            <w:r w:rsidRPr="00112638">
              <w:rPr>
                <w:lang w:val="en-US"/>
              </w:rPr>
              <w:t>at HH:MM on DD.MM.YYYY</w:t>
            </w:r>
          </w:p>
          <w:p w14:paraId="10E1CB8B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414A52A9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5B51FBF4" w14:textId="7FACB4D4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72954504"/>
                <w:placeholder>
                  <w:docPart w:val="2A8C4689B8DE4443B46147B35F87492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8A66D94" w14:textId="77777777" w:rsidTr="00B616D6">
        <w:tc>
          <w:tcPr>
            <w:tcW w:w="359" w:type="pct"/>
          </w:tcPr>
          <w:p w14:paraId="2A30D850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4" w:name="_Ref112247421"/>
          </w:p>
        </w:tc>
        <w:bookmarkEnd w:id="44"/>
        <w:tc>
          <w:tcPr>
            <w:tcW w:w="1011" w:type="pct"/>
          </w:tcPr>
          <w:p w14:paraId="4BE3B758" w14:textId="7FA46FBE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note </w:t>
            </w:r>
          </w:p>
          <w:p w14:paraId="2EE74F21" w14:textId="3829DBA6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746" w:type="pct"/>
          </w:tcPr>
          <w:p w14:paraId="7AD36533" w14:textId="73F2AF24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2B535E0" w14:textId="0CC685E0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1ADE48EB" w14:textId="6A1CD95F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5CA02EB8" w14:textId="77777777" w:rsidR="0023556B" w:rsidRPr="00214E51" w:rsidRDefault="0023556B" w:rsidP="0023556B">
            <w:pPr>
              <w:rPr>
                <w:lang w:val="en-GB"/>
              </w:rPr>
            </w:pPr>
          </w:p>
        </w:tc>
        <w:tc>
          <w:tcPr>
            <w:tcW w:w="825" w:type="pct"/>
          </w:tcPr>
          <w:p w14:paraId="082D3066" w14:textId="2BD82399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44131253"/>
                <w:placeholder>
                  <w:docPart w:val="8B16F9F2CD7543FFB2847FBD503E4CF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C01C07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1B905E6" w14:textId="77777777" w:rsidR="006410B2" w:rsidRPr="00AF4F42" w:rsidRDefault="006410B2" w:rsidP="006410B2">
      <w:pPr>
        <w:rPr>
          <w:lang w:val="en-GB"/>
        </w:rPr>
      </w:pPr>
    </w:p>
    <w:p w14:paraId="451C2AED" w14:textId="7E52FF15" w:rsidR="006410B2" w:rsidRPr="000A2A81" w:rsidRDefault="006410B2" w:rsidP="006410B2">
      <w:pPr>
        <w:pStyle w:val="Overskrift3"/>
        <w:rPr>
          <w:lang w:val="en-US"/>
        </w:rPr>
      </w:pPr>
      <w:bookmarkStart w:id="45" w:name="_Ref116994360"/>
      <w:r w:rsidRPr="000A2A81">
        <w:rPr>
          <w:lang w:val="en-US"/>
        </w:rPr>
        <w:t xml:space="preserve">Use case S4: </w:t>
      </w:r>
      <w:r w:rsidR="000A2A81" w:rsidRPr="000A2A81">
        <w:rPr>
          <w:lang w:val="en-US"/>
        </w:rPr>
        <w:t xml:space="preserve">Leave ends </w:t>
      </w:r>
      <w:r w:rsidRPr="000A2A81">
        <w:rPr>
          <w:lang w:val="en-US"/>
        </w:rPr>
        <w:t>/</w:t>
      </w:r>
      <w:r w:rsidR="000A2A81" w:rsidRPr="000A2A81">
        <w:rPr>
          <w:lang w:val="en-US"/>
        </w:rPr>
        <w:t>sending a</w:t>
      </w:r>
      <w:r w:rsidRPr="000A2A81">
        <w:rPr>
          <w:lang w:val="en-US"/>
        </w:rPr>
        <w:t xml:space="preserve"> SLO</w:t>
      </w:r>
      <w:r w:rsidR="0064129F" w:rsidRPr="000A2A81">
        <w:rPr>
          <w:lang w:val="en-US"/>
        </w:rPr>
        <w:t>R</w:t>
      </w:r>
      <w:r w:rsidRPr="000A2A81">
        <w:rPr>
          <w:lang w:val="en-US"/>
        </w:rPr>
        <w:t xml:space="preserve"> </w:t>
      </w:r>
      <w:r w:rsidR="000A2A81" w:rsidRPr="000A2A81">
        <w:rPr>
          <w:lang w:val="en-US"/>
        </w:rPr>
        <w:t>witho</w:t>
      </w:r>
      <w:r w:rsidR="000A2A81">
        <w:rPr>
          <w:lang w:val="en-US"/>
        </w:rPr>
        <w:t>ut</w:t>
      </w:r>
      <w:r w:rsidR="00CD7D02">
        <w:rPr>
          <w:lang w:val="en-US"/>
        </w:rPr>
        <w:t xml:space="preserve"> </w:t>
      </w:r>
      <w:r w:rsidR="00635E06">
        <w:rPr>
          <w:lang w:val="en-GB"/>
        </w:rPr>
        <w:t>requesting</w:t>
      </w:r>
      <w:r w:rsidR="00635E06">
        <w:rPr>
          <w:lang w:val="en-US"/>
        </w:rPr>
        <w:t xml:space="preserve"> an</w:t>
      </w:r>
      <w:r w:rsidR="00FE3058">
        <w:rPr>
          <w:lang w:val="en-US"/>
        </w:rPr>
        <w:t xml:space="preserve"> admission note</w:t>
      </w:r>
      <w:r w:rsidR="00635E06">
        <w:rPr>
          <w:lang w:val="en-US"/>
        </w:rPr>
        <w:t xml:space="preserve"> </w:t>
      </w:r>
      <w:r w:rsidR="00FE3058">
        <w:rPr>
          <w:lang w:val="en-US"/>
        </w:rPr>
        <w:t>(</w:t>
      </w:r>
      <w:r w:rsidR="000A2A81">
        <w:rPr>
          <w:lang w:val="en-US"/>
        </w:rPr>
        <w:t>X</w:t>
      </w:r>
      <w:r w:rsidRPr="000A2A81">
        <w:rPr>
          <w:lang w:val="en-US"/>
        </w:rPr>
        <w:t>DIS16</w:t>
      </w:r>
      <w:bookmarkEnd w:id="45"/>
      <w:r w:rsidR="00FE3058">
        <w:rPr>
          <w:lang w:val="en-US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95259" w:rsidRPr="00AF4F42" w14:paraId="35A9F065" w14:textId="77777777" w:rsidTr="00495259">
        <w:tc>
          <w:tcPr>
            <w:tcW w:w="359" w:type="pct"/>
            <w:shd w:val="clear" w:color="auto" w:fill="152F4A"/>
          </w:tcPr>
          <w:p w14:paraId="45DDCB1F" w14:textId="68F20B74" w:rsidR="00495259" w:rsidRPr="00AF4F42" w:rsidRDefault="00495259" w:rsidP="00495259">
            <w:pPr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 step #</w:t>
            </w:r>
          </w:p>
        </w:tc>
        <w:tc>
          <w:tcPr>
            <w:tcW w:w="1011" w:type="pct"/>
            <w:shd w:val="clear" w:color="auto" w:fill="152F4A"/>
          </w:tcPr>
          <w:p w14:paraId="68C64C43" w14:textId="44D09F07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1A6884AD" w14:textId="2F44F1B6" w:rsidR="00495259" w:rsidRPr="00AF4F42" w:rsidRDefault="00495259" w:rsidP="00495259">
            <w:pPr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6B6AEA0" w14:textId="3EE5EAC1" w:rsidR="00495259" w:rsidRPr="00AF4F42" w:rsidRDefault="00495259" w:rsidP="00495259">
            <w:pPr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79" w:type="pct"/>
            <w:shd w:val="clear" w:color="auto" w:fill="152F4A"/>
          </w:tcPr>
          <w:p w14:paraId="1955F86F" w14:textId="631961DB" w:rsidR="00495259" w:rsidRPr="00AF4F42" w:rsidRDefault="00495259" w:rsidP="0049525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</w:t>
            </w:r>
            <w:r w:rsidRPr="00AF4F42">
              <w:rPr>
                <w:b/>
                <w:bCs/>
                <w:lang w:val="en-GB"/>
              </w:rPr>
              <w:t>tu</w:t>
            </w:r>
            <w:r>
              <w:rPr>
                <w:b/>
                <w:bCs/>
                <w:lang w:val="en-GB"/>
              </w:rPr>
              <w:t>a</w:t>
            </w:r>
            <w:r w:rsidRPr="00AF4F42">
              <w:rPr>
                <w:b/>
                <w:bCs/>
                <w:lang w:val="en-GB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122878AB" w14:textId="30B5B3A7" w:rsidR="00495259" w:rsidRPr="00AF4F42" w:rsidRDefault="00495259" w:rsidP="00495259">
            <w:pPr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7B32A3EF" w14:textId="77777777" w:rsidTr="00495259">
        <w:tc>
          <w:tcPr>
            <w:tcW w:w="359" w:type="pct"/>
          </w:tcPr>
          <w:p w14:paraId="51F0817C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6" w:name="_Ref112247425"/>
          </w:p>
        </w:tc>
        <w:bookmarkEnd w:id="46"/>
        <w:tc>
          <w:tcPr>
            <w:tcW w:w="1011" w:type="pct"/>
          </w:tcPr>
          <w:p w14:paraId="12A45747" w14:textId="32093FAF" w:rsidR="0023556B" w:rsidRPr="000A39E1" w:rsidRDefault="0023556B" w:rsidP="0023556B">
            <w:pPr>
              <w:rPr>
                <w:lang w:val="en-GB"/>
              </w:rPr>
            </w:pPr>
            <w:r w:rsidRPr="000A39E1">
              <w:rPr>
                <w:lang w:val="en-GB"/>
              </w:rPr>
              <w:t xml:space="preserve">Select a patient who is registered </w:t>
            </w:r>
            <w:r w:rsidR="00EC74A4">
              <w:rPr>
                <w:lang w:val="en-GB"/>
              </w:rPr>
              <w:t xml:space="preserve">as </w:t>
            </w:r>
            <w:r w:rsidRPr="000A39E1">
              <w:rPr>
                <w:lang w:val="en-GB"/>
              </w:rPr>
              <w:t xml:space="preserve">on leave and register that the patient returns to the </w:t>
            </w:r>
            <w:r>
              <w:rPr>
                <w:lang w:val="en-GB"/>
              </w:rPr>
              <w:t>hospital fr</w:t>
            </w:r>
            <w:r w:rsidR="001765B8">
              <w:rPr>
                <w:lang w:val="en-GB"/>
              </w:rPr>
              <w:t>o</w:t>
            </w:r>
            <w:r>
              <w:rPr>
                <w:lang w:val="en-GB"/>
              </w:rPr>
              <w:t xml:space="preserve">m his/hers leave </w:t>
            </w:r>
          </w:p>
        </w:tc>
        <w:tc>
          <w:tcPr>
            <w:tcW w:w="746" w:type="pct"/>
          </w:tcPr>
          <w:p w14:paraId="45B5017B" w14:textId="77777777" w:rsidR="0023556B" w:rsidRPr="000A39E1" w:rsidRDefault="0023556B" w:rsidP="0023556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C06987C" w14:textId="6D7E3599" w:rsidR="0023556B" w:rsidRPr="000A2A81" w:rsidRDefault="0023556B" w:rsidP="0023556B">
            <w:pPr>
              <w:rPr>
                <w:lang w:val="en-US"/>
              </w:rPr>
            </w:pPr>
            <w:r w:rsidRPr="000A2A81">
              <w:rPr>
                <w:rFonts w:eastAsia="Calibri"/>
                <w:lang w:val="en-US" w:eastAsia="de-DE"/>
              </w:rPr>
              <w:t xml:space="preserve">The patients leave ends at </w:t>
            </w:r>
            <w:r w:rsidRPr="00112638">
              <w:rPr>
                <w:lang w:val="en-US"/>
              </w:rPr>
              <w:t>HH:MM on DD.MM.YYYY</w:t>
            </w:r>
            <w:r w:rsidRPr="000A2A81">
              <w:rPr>
                <w:rFonts w:eastAsia="Calibri"/>
                <w:lang w:val="en-US" w:eastAsia="de-DE"/>
              </w:rPr>
              <w:t xml:space="preserve"> </w:t>
            </w:r>
          </w:p>
        </w:tc>
        <w:tc>
          <w:tcPr>
            <w:tcW w:w="979" w:type="pct"/>
          </w:tcPr>
          <w:p w14:paraId="3414ADDB" w14:textId="77777777" w:rsidR="0023556B" w:rsidRPr="000A2A81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85E781D" w14:textId="42CA7BCC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51917730"/>
                <w:placeholder>
                  <w:docPart w:val="975EA87E0D7C463CAFF8829BA7F7ECD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B55AEE" w14:textId="77777777" w:rsidTr="00495259">
        <w:tc>
          <w:tcPr>
            <w:tcW w:w="359" w:type="pct"/>
          </w:tcPr>
          <w:p w14:paraId="0F8B24A3" w14:textId="77777777" w:rsidR="0023556B" w:rsidRPr="00AF4F42" w:rsidRDefault="0023556B" w:rsidP="0023556B">
            <w:pPr>
              <w:pStyle w:val="Overskrift4"/>
              <w:rPr>
                <w:lang w:val="en-GB"/>
              </w:rPr>
            </w:pPr>
            <w:bookmarkStart w:id="47" w:name="_Ref112247427"/>
          </w:p>
        </w:tc>
        <w:bookmarkEnd w:id="47"/>
        <w:tc>
          <w:tcPr>
            <w:tcW w:w="1011" w:type="pct"/>
          </w:tcPr>
          <w:p w14:paraId="5C4EFCC0" w14:textId="2FA75564" w:rsidR="0023556B" w:rsidRPr="00CC1E30" w:rsidRDefault="0023556B" w:rsidP="0023556B">
            <w:pPr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C1E30">
              <w:rPr>
                <w:lang w:val="en-US"/>
              </w:rPr>
              <w:t>, that a HospitalNotification o</w:t>
            </w:r>
            <w:r>
              <w:rPr>
                <w:lang w:val="en-US"/>
              </w:rPr>
              <w:t>f type [STOR], has been created and sent</w:t>
            </w:r>
            <w:r w:rsidRPr="00E84BB6">
              <w:rPr>
                <w:b/>
                <w:bCs/>
                <w:lang w:val="en-US"/>
              </w:rPr>
              <w:t>, without containing</w:t>
            </w:r>
            <w:r>
              <w:rPr>
                <w:lang w:val="en-US"/>
              </w:rPr>
              <w:t xml:space="preserve"> the request for an admission note </w:t>
            </w:r>
          </w:p>
          <w:p w14:paraId="68094CAA" w14:textId="56C19A72" w:rsidR="0023556B" w:rsidRPr="00861260" w:rsidRDefault="0023556B" w:rsidP="0023556B">
            <w:pPr>
              <w:rPr>
                <w:lang w:val="en-US"/>
              </w:rPr>
            </w:pPr>
          </w:p>
        </w:tc>
        <w:tc>
          <w:tcPr>
            <w:tcW w:w="746" w:type="pct"/>
          </w:tcPr>
          <w:p w14:paraId="47CF1297" w14:textId="6D49E487" w:rsidR="0023556B" w:rsidRPr="00AF4F42" w:rsidRDefault="0023556B" w:rsidP="0023556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27232B" w14:textId="71708852" w:rsidR="0023556B" w:rsidRPr="00CE78F0" w:rsidRDefault="0023556B" w:rsidP="0023556B">
            <w:pPr>
              <w:keepNext/>
              <w:keepLines/>
              <w:rPr>
                <w:lang w:val="en-GB"/>
              </w:rPr>
            </w:pPr>
            <w:r w:rsidRPr="00CE78F0">
              <w:rPr>
                <w:lang w:val="en-GB"/>
              </w:rPr>
              <w:t>The HospitalNotification of type [</w:t>
            </w:r>
            <w:r>
              <w:rPr>
                <w:lang w:val="en-GB"/>
              </w:rPr>
              <w:t>STOR</w:t>
            </w:r>
            <w:r w:rsidRPr="00CE78F0">
              <w:rPr>
                <w:lang w:val="en-GB"/>
              </w:rPr>
              <w:t>] with</w:t>
            </w:r>
            <w:r>
              <w:rPr>
                <w:lang w:val="en-GB"/>
              </w:rPr>
              <w:t>out</w:t>
            </w:r>
            <w:r w:rsidRPr="00CE78F0">
              <w:rPr>
                <w:lang w:val="en-GB"/>
              </w:rPr>
              <w:t xml:space="preserve"> request for </w:t>
            </w:r>
            <w:r>
              <w:rPr>
                <w:lang w:val="en-GB"/>
              </w:rPr>
              <w:t>admission note</w:t>
            </w:r>
            <w:r w:rsidRPr="00CE78F0">
              <w:rPr>
                <w:lang w:val="en-GB"/>
              </w:rPr>
              <w:t xml:space="preserve"> (XDIS16) has been created an</w:t>
            </w:r>
            <w:r>
              <w:rPr>
                <w:lang w:val="en-GB"/>
              </w:rPr>
              <w:t xml:space="preserve">d sent </w:t>
            </w:r>
          </w:p>
          <w:p w14:paraId="6E08F5DB" w14:textId="31AEFCDB" w:rsidR="0023556B" w:rsidRPr="00E84BB6" w:rsidRDefault="0023556B" w:rsidP="0023556B">
            <w:pPr>
              <w:rPr>
                <w:lang w:val="en-GB"/>
              </w:rPr>
            </w:pPr>
          </w:p>
        </w:tc>
        <w:tc>
          <w:tcPr>
            <w:tcW w:w="979" w:type="pct"/>
          </w:tcPr>
          <w:p w14:paraId="68CCCBF1" w14:textId="77777777" w:rsidR="0023556B" w:rsidRPr="00E84BB6" w:rsidRDefault="0023556B" w:rsidP="0023556B">
            <w:pPr>
              <w:rPr>
                <w:lang w:val="en-US"/>
              </w:rPr>
            </w:pPr>
          </w:p>
        </w:tc>
        <w:tc>
          <w:tcPr>
            <w:tcW w:w="825" w:type="pct"/>
          </w:tcPr>
          <w:p w14:paraId="13B8C049" w14:textId="6DF2ED76" w:rsidR="0023556B" w:rsidRPr="00AF4F42" w:rsidRDefault="00000000" w:rsidP="0023556B">
            <w:pPr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8519690"/>
                <w:placeholder>
                  <w:docPart w:val="DFFA2CDEE60548BBAC8ECAA33DEE27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215AE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BD8DE36" w14:textId="77777777" w:rsidR="006410B2" w:rsidRPr="00AF4F42" w:rsidRDefault="006410B2">
      <w:pPr>
        <w:rPr>
          <w:lang w:val="en-GB"/>
        </w:rPr>
      </w:pPr>
    </w:p>
    <w:p w14:paraId="700B65DF" w14:textId="77777777" w:rsidR="001659DF" w:rsidRPr="00AF4F42" w:rsidRDefault="001659DF" w:rsidP="009D5194">
      <w:pPr>
        <w:rPr>
          <w:lang w:val="en-GB"/>
        </w:rPr>
      </w:pPr>
      <w:bookmarkStart w:id="48" w:name="_Ref116994367"/>
      <w:r w:rsidRPr="00AF4F42">
        <w:rPr>
          <w:lang w:val="en-GB"/>
        </w:rPr>
        <w:br w:type="page"/>
      </w:r>
    </w:p>
    <w:p w14:paraId="05F654F3" w14:textId="07C8FD32" w:rsidR="006410B2" w:rsidRPr="00740BD5" w:rsidRDefault="006410B2" w:rsidP="006410B2">
      <w:pPr>
        <w:pStyle w:val="Overskrift3"/>
        <w:rPr>
          <w:lang w:val="en-GB"/>
        </w:rPr>
      </w:pPr>
      <w:bookmarkStart w:id="49" w:name="_Ref119922553"/>
      <w:r w:rsidRPr="00740BD5">
        <w:rPr>
          <w:lang w:val="en-GB"/>
        </w:rPr>
        <w:lastRenderedPageBreak/>
        <w:t xml:space="preserve">Use case S5: </w:t>
      </w:r>
      <w:r w:rsidR="00D83051" w:rsidRPr="00740BD5">
        <w:rPr>
          <w:lang w:val="en-GB"/>
        </w:rPr>
        <w:t>Transfer o</w:t>
      </w:r>
      <w:r w:rsidR="00740BD5">
        <w:rPr>
          <w:lang w:val="en-GB"/>
        </w:rPr>
        <w:t>f</w:t>
      </w:r>
      <w:r w:rsidR="00D83051" w:rsidRPr="00740BD5">
        <w:rPr>
          <w:lang w:val="en-GB"/>
        </w:rPr>
        <w:t xml:space="preserve"> the patient without </w:t>
      </w:r>
      <w:r w:rsidR="00740BD5" w:rsidRPr="00740BD5">
        <w:rPr>
          <w:lang w:val="en-GB"/>
        </w:rPr>
        <w:t>sending a HospitalNotification</w:t>
      </w:r>
      <w:bookmarkEnd w:id="49"/>
      <w:r w:rsidR="00740BD5" w:rsidRPr="00740BD5">
        <w:rPr>
          <w:lang w:val="en-GB"/>
        </w:rPr>
        <w:t xml:space="preserve"> </w:t>
      </w:r>
      <w:bookmarkEnd w:id="48"/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1BD02B07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77D4DFD" w14:textId="252BC964" w:rsidR="00444BFB" w:rsidRPr="00AF4F42" w:rsidRDefault="00917A78" w:rsidP="001659DF">
            <w:pPr>
              <w:widowControl w:val="0"/>
              <w:rPr>
                <w:b/>
                <w:bCs/>
                <w:lang w:val="en-GB"/>
              </w:rPr>
            </w:pPr>
            <w:r w:rsidRPr="00740BD5">
              <w:rPr>
                <w:lang w:val="en-GB"/>
              </w:rPr>
              <w:br w:type="page"/>
            </w:r>
            <w:r w:rsidR="00444BFB"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="00444BFB"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D25A080" w14:textId="547F1CB8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678B342D" w14:textId="0D2919CF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B4486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25D8ED8" w14:textId="48C53670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444BFB" w:rsidRPr="00AF4F42">
              <w:rPr>
                <w:b/>
                <w:bCs/>
                <w:lang w:val="en-GB"/>
              </w:rPr>
              <w:t xml:space="preserve"> resul</w:t>
            </w:r>
            <w:r>
              <w:rPr>
                <w:b/>
                <w:bCs/>
                <w:lang w:val="en-GB"/>
              </w:rPr>
              <w:t>t</w:t>
            </w:r>
          </w:p>
        </w:tc>
        <w:tc>
          <w:tcPr>
            <w:tcW w:w="979" w:type="pct"/>
            <w:shd w:val="clear" w:color="auto" w:fill="152F4A"/>
          </w:tcPr>
          <w:p w14:paraId="3A3DCEE8" w14:textId="2A07DB87" w:rsidR="00444BFB" w:rsidRPr="00AF4F42" w:rsidRDefault="00B44869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0377D55" w14:textId="252E04B9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B44869">
              <w:rPr>
                <w:b/>
                <w:bCs/>
                <w:lang w:val="en-GB"/>
              </w:rPr>
              <w:t xml:space="preserve">assessment </w:t>
            </w:r>
          </w:p>
        </w:tc>
      </w:tr>
      <w:tr w:rsidR="0023556B" w:rsidRPr="00AF4F42" w14:paraId="0D3A5B45" w14:textId="77777777" w:rsidTr="00B616D6">
        <w:tc>
          <w:tcPr>
            <w:tcW w:w="359" w:type="pct"/>
          </w:tcPr>
          <w:p w14:paraId="0CCF1235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0" w:name="_Ref106109219"/>
          </w:p>
        </w:tc>
        <w:bookmarkEnd w:id="50"/>
        <w:tc>
          <w:tcPr>
            <w:tcW w:w="1011" w:type="pct"/>
          </w:tcPr>
          <w:p w14:paraId="486AF5FC" w14:textId="65BEA2B9" w:rsidR="0023556B" w:rsidRPr="00A55C6E" w:rsidRDefault="0023556B" w:rsidP="0023556B">
            <w:pPr>
              <w:widowControl w:val="0"/>
              <w:rPr>
                <w:u w:val="single"/>
                <w:lang w:val="en-GB"/>
              </w:rPr>
            </w:pPr>
            <w:r w:rsidRPr="00A55C6E">
              <w:rPr>
                <w:lang w:val="en-GB"/>
              </w:rPr>
              <w:t xml:space="preserve">Select a patient, who is registered as admitted to </w:t>
            </w:r>
            <w:r w:rsidR="00EC74A4">
              <w:rPr>
                <w:lang w:val="en-GB"/>
              </w:rPr>
              <w:t>department</w:t>
            </w:r>
            <w:r w:rsidRPr="00A55C6E">
              <w:rPr>
                <w:lang w:val="en-GB"/>
              </w:rPr>
              <w:t xml:space="preserve"> X, hospital X, and transfer this patient to </w:t>
            </w:r>
            <w:r w:rsidRPr="00295ED2">
              <w:rPr>
                <w:u w:val="single"/>
                <w:lang w:val="en-GB"/>
              </w:rPr>
              <w:t xml:space="preserve">new </w:t>
            </w:r>
            <w:r w:rsidR="00EC74A4">
              <w:rPr>
                <w:u w:val="single"/>
                <w:lang w:val="en-GB"/>
              </w:rPr>
              <w:t>department</w:t>
            </w:r>
            <w:r w:rsidRPr="00295ED2">
              <w:rPr>
                <w:u w:val="single"/>
                <w:lang w:val="en-GB"/>
              </w:rPr>
              <w:t xml:space="preserve"> Y in the same hospital X</w:t>
            </w:r>
            <w:r>
              <w:rPr>
                <w:lang w:val="en-GB"/>
              </w:rPr>
              <w:t xml:space="preserve"> </w:t>
            </w:r>
            <w:r w:rsidRPr="00A55C6E">
              <w:rPr>
                <w:lang w:val="en-GB"/>
              </w:rPr>
              <w:t xml:space="preserve"> </w:t>
            </w:r>
          </w:p>
          <w:p w14:paraId="1D40924B" w14:textId="77777777" w:rsidR="0023556B" w:rsidRDefault="0023556B" w:rsidP="0023556B">
            <w:pPr>
              <w:widowControl w:val="0"/>
              <w:rPr>
                <w:lang w:val="en-GB"/>
              </w:rPr>
            </w:pPr>
          </w:p>
          <w:p w14:paraId="7EFA2955" w14:textId="1334655F" w:rsidR="0023556B" w:rsidRPr="00117350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117350">
              <w:rPr>
                <w:i/>
                <w:iCs/>
                <w:lang w:val="en-US"/>
              </w:rPr>
              <w:t xml:space="preserve">Alternatively: if the transfer takes place by the </w:t>
            </w:r>
            <w:r w:rsidR="00EC74A4">
              <w:rPr>
                <w:i/>
                <w:iCs/>
                <w:lang w:val="en-US"/>
              </w:rPr>
              <w:t>department</w:t>
            </w:r>
            <w:r w:rsidRPr="00117350">
              <w:rPr>
                <w:i/>
                <w:iCs/>
                <w:lang w:val="en-US"/>
              </w:rPr>
              <w:t xml:space="preserve"> admitting the patient, and it is not possible to change</w:t>
            </w:r>
            <w:r w:rsidR="00EC74A4">
              <w:rPr>
                <w:i/>
                <w:iCs/>
                <w:lang w:val="en-US"/>
              </w:rPr>
              <w:t xml:space="preserve"> department</w:t>
            </w:r>
            <w:r w:rsidRPr="00117350">
              <w:rPr>
                <w:i/>
                <w:iCs/>
                <w:lang w:val="en-US"/>
              </w:rPr>
              <w:t xml:space="preserve"> during the test, then </w:t>
            </w:r>
            <w:r w:rsidR="0014064E">
              <w:rPr>
                <w:i/>
                <w:iCs/>
                <w:lang w:val="en-US"/>
              </w:rPr>
              <w:t>account</w:t>
            </w:r>
            <w:r w:rsidRPr="00117350">
              <w:rPr>
                <w:i/>
                <w:iCs/>
                <w:lang w:val="en-US"/>
              </w:rPr>
              <w:t xml:space="preserve"> this </w:t>
            </w:r>
          </w:p>
        </w:tc>
        <w:tc>
          <w:tcPr>
            <w:tcW w:w="746" w:type="pct"/>
          </w:tcPr>
          <w:p w14:paraId="5E1096EA" w14:textId="77777777" w:rsidR="0023556B" w:rsidRPr="00117350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3D7A84B8" w14:textId="69130C45" w:rsidR="0023556B" w:rsidRPr="00065E1F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>The patient is registered as admitted to</w:t>
            </w:r>
            <w:r w:rsidR="00EC74A4">
              <w:rPr>
                <w:lang w:val="en-US"/>
              </w:rPr>
              <w:t xml:space="preserve"> department</w:t>
            </w:r>
            <w:r w:rsidRPr="00065E1F">
              <w:rPr>
                <w:lang w:val="en-US"/>
              </w:rPr>
              <w:t xml:space="preserve"> Y, hospital X at HH:MM</w:t>
            </w:r>
            <w:r w:rsidR="008518C7">
              <w:rPr>
                <w:lang w:val="en-US"/>
              </w:rPr>
              <w:t xml:space="preserve"> on</w:t>
            </w:r>
            <w:r w:rsidRPr="00065E1F">
              <w:rPr>
                <w:lang w:val="en-US"/>
              </w:rPr>
              <w:t xml:space="preserve"> DD.MM.YYYY</w:t>
            </w:r>
          </w:p>
        </w:tc>
        <w:tc>
          <w:tcPr>
            <w:tcW w:w="979" w:type="pct"/>
          </w:tcPr>
          <w:p w14:paraId="20426E66" w14:textId="77777777" w:rsidR="0023556B" w:rsidRPr="00065E1F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F91F395" w14:textId="1DF2C430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144261268"/>
                <w:placeholder>
                  <w:docPart w:val="751A1E6313B34A29AAF6A787DB81894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31904175" w14:textId="77777777" w:rsidTr="00B616D6">
        <w:tc>
          <w:tcPr>
            <w:tcW w:w="359" w:type="pct"/>
          </w:tcPr>
          <w:p w14:paraId="17238C9A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1" w:name="_Ref112247451"/>
          </w:p>
        </w:tc>
        <w:bookmarkEnd w:id="51"/>
        <w:tc>
          <w:tcPr>
            <w:tcW w:w="1011" w:type="pct"/>
          </w:tcPr>
          <w:p w14:paraId="583FDEEB" w14:textId="09E85480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</w:t>
            </w:r>
            <w:r w:rsidR="0014064E"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(X)</w:t>
            </w:r>
          </w:p>
          <w:p w14:paraId="371968FC" w14:textId="77777777" w:rsidR="0023556B" w:rsidRPr="00863179" w:rsidRDefault="0023556B" w:rsidP="0023556B">
            <w:pPr>
              <w:widowControl w:val="0"/>
              <w:rPr>
                <w:lang w:val="en-US"/>
              </w:rPr>
            </w:pPr>
          </w:p>
          <w:p w14:paraId="49D5A30C" w14:textId="47E04778" w:rsidR="0023556B" w:rsidRPr="00307AEE" w:rsidRDefault="0023556B" w:rsidP="0023556B">
            <w:pPr>
              <w:widowControl w:val="0"/>
              <w:rPr>
                <w:i/>
                <w:iCs/>
                <w:lang w:val="en-US"/>
              </w:rPr>
            </w:pPr>
            <w:r w:rsidRPr="00737D68">
              <w:rPr>
                <w:i/>
                <w:iCs/>
                <w:lang w:val="en-US"/>
              </w:rPr>
              <w:t xml:space="preserve">Alternatively: </w:t>
            </w:r>
            <w:r w:rsidR="0014064E">
              <w:rPr>
                <w:i/>
                <w:iCs/>
                <w:lang w:val="en-US"/>
              </w:rPr>
              <w:t>A</w:t>
            </w:r>
            <w:r w:rsidRPr="00737D68">
              <w:rPr>
                <w:i/>
                <w:iCs/>
                <w:lang w:val="en-US"/>
              </w:rPr>
              <w:t>ccount f</w:t>
            </w:r>
            <w:r>
              <w:rPr>
                <w:i/>
                <w:iCs/>
                <w:lang w:val="en-US"/>
              </w:rPr>
              <w:t xml:space="preserve">or how it is ensured that a HospitalNotification of type [SLHJ] is not sent from the </w:t>
            </w:r>
            <w:r w:rsidR="000C4AE2">
              <w:rPr>
                <w:i/>
                <w:iCs/>
                <w:lang w:val="en-US"/>
              </w:rPr>
              <w:t>previous</w:t>
            </w:r>
            <w:r>
              <w:rPr>
                <w:i/>
                <w:iCs/>
                <w:lang w:val="en-US"/>
              </w:rPr>
              <w:t xml:space="preserve"> </w:t>
            </w:r>
            <w:r w:rsidR="000C4AE2">
              <w:rPr>
                <w:i/>
                <w:iCs/>
                <w:lang w:val="en-US"/>
              </w:rPr>
              <w:t>department</w:t>
            </w:r>
            <w:r>
              <w:rPr>
                <w:i/>
                <w:iCs/>
                <w:lang w:val="en-US"/>
              </w:rPr>
              <w:t xml:space="preserve"> (X).</w:t>
            </w:r>
          </w:p>
        </w:tc>
        <w:tc>
          <w:tcPr>
            <w:tcW w:w="746" w:type="pct"/>
          </w:tcPr>
          <w:p w14:paraId="23DCD88E" w14:textId="4C40041A" w:rsidR="0023556B" w:rsidRPr="00307AEE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A6C8737" w14:textId="07575E25" w:rsidR="0023556B" w:rsidRPr="008A7A1D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 xml:space="preserve">A HospitalNotification of type [SLHJ] has not been created and sent form the </w:t>
            </w:r>
            <w:r w:rsidR="000C4AE2">
              <w:rPr>
                <w:lang w:val="en-US"/>
              </w:rPr>
              <w:t>previous department</w:t>
            </w:r>
            <w:r w:rsidRPr="008A7A1D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08C3BB2" w14:textId="77777777" w:rsidR="0023556B" w:rsidRPr="008A7A1D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7EDAF905" w14:textId="024A70D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70083224"/>
                <w:placeholder>
                  <w:docPart w:val="64C58F2B71364BD5A30820312A4376C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C29B88B" w14:textId="77777777" w:rsidTr="00B616D6">
        <w:tc>
          <w:tcPr>
            <w:tcW w:w="359" w:type="pct"/>
          </w:tcPr>
          <w:p w14:paraId="6969BA97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2" w:name="_Ref106109240"/>
          </w:p>
        </w:tc>
        <w:bookmarkEnd w:id="52"/>
        <w:tc>
          <w:tcPr>
            <w:tcW w:w="1011" w:type="pct"/>
          </w:tcPr>
          <w:p w14:paraId="6CE2C7EF" w14:textId="2FAA7E97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the same region</w:t>
            </w:r>
          </w:p>
          <w:p w14:paraId="531D0F70" w14:textId="77777777" w:rsidR="0023556B" w:rsidRPr="00237E04" w:rsidRDefault="0023556B" w:rsidP="0023556B">
            <w:pPr>
              <w:widowControl w:val="0"/>
              <w:rPr>
                <w:lang w:val="en-GB"/>
              </w:rPr>
            </w:pPr>
          </w:p>
          <w:p w14:paraId="182825B9" w14:textId="40EBF5EE" w:rsidR="0023556B" w:rsidRPr="00A350D5" w:rsidRDefault="0023556B" w:rsidP="0023556B">
            <w:pPr>
              <w:widowControl w:val="0"/>
              <w:rPr>
                <w:lang w:val="en-US"/>
              </w:rPr>
            </w:pPr>
            <w:r w:rsidRPr="00A350D5">
              <w:rPr>
                <w:lang w:val="en-US"/>
              </w:rPr>
              <w:t xml:space="preserve">Alternatively: If the transfer </w:t>
            </w:r>
            <w:r w:rsidR="000C4AE2">
              <w:rPr>
                <w:lang w:val="en-US"/>
              </w:rPr>
              <w:t xml:space="preserve">is handled </w:t>
            </w:r>
            <w:r>
              <w:rPr>
                <w:lang w:val="en-US"/>
              </w:rPr>
              <w:t xml:space="preserve">by the new </w:t>
            </w:r>
            <w:r>
              <w:rPr>
                <w:lang w:val="en-US"/>
              </w:rPr>
              <w:lastRenderedPageBreak/>
              <w:t xml:space="preserve">hospital and it is not possible to change the hospital during the test, then account for this. </w:t>
            </w:r>
          </w:p>
        </w:tc>
        <w:tc>
          <w:tcPr>
            <w:tcW w:w="746" w:type="pct"/>
          </w:tcPr>
          <w:p w14:paraId="573BEF24" w14:textId="77777777" w:rsidR="0023556B" w:rsidRPr="00A350D5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6B0B9795" w14:textId="11BDF402" w:rsidR="0023556B" w:rsidRPr="00A33711" w:rsidRDefault="0023556B" w:rsidP="0023556B">
            <w:pPr>
              <w:widowControl w:val="0"/>
              <w:rPr>
                <w:lang w:val="en-US"/>
              </w:rPr>
            </w:pPr>
            <w:r w:rsidRPr="00065E1F">
              <w:rPr>
                <w:lang w:val="en-US"/>
              </w:rPr>
              <w:t xml:space="preserve">The patient is registered as admitted </w:t>
            </w:r>
            <w:r w:rsidRPr="00A33711">
              <w:rPr>
                <w:lang w:val="en-US"/>
              </w:rPr>
              <w:t xml:space="preserve">to hospital Y at </w:t>
            </w:r>
          </w:p>
          <w:p w14:paraId="3152161D" w14:textId="5D5DF88D" w:rsidR="0023556B" w:rsidRPr="00A542A4" w:rsidRDefault="0023556B" w:rsidP="0023556B">
            <w:pPr>
              <w:widowControl w:val="0"/>
              <w:rPr>
                <w:lang w:val="sv-SE"/>
              </w:rPr>
            </w:pPr>
            <w:r w:rsidRPr="00A542A4">
              <w:rPr>
                <w:lang w:val="sv-SE"/>
              </w:rPr>
              <w:t xml:space="preserve">HH:MM </w:t>
            </w:r>
            <w:r w:rsidR="008518C7">
              <w:rPr>
                <w:lang w:val="sv-SE"/>
              </w:rPr>
              <w:t xml:space="preserve">on </w:t>
            </w:r>
            <w:r w:rsidRPr="00A542A4">
              <w:rPr>
                <w:lang w:val="sv-SE"/>
              </w:rPr>
              <w:t>DD.MM.YYYY</w:t>
            </w:r>
          </w:p>
        </w:tc>
        <w:tc>
          <w:tcPr>
            <w:tcW w:w="979" w:type="pct"/>
          </w:tcPr>
          <w:p w14:paraId="35272ECD" w14:textId="77777777" w:rsidR="0023556B" w:rsidRPr="00A542A4" w:rsidRDefault="0023556B" w:rsidP="0023556B">
            <w:pPr>
              <w:widowControl w:val="0"/>
              <w:rPr>
                <w:lang w:val="sv-SE"/>
              </w:rPr>
            </w:pPr>
          </w:p>
        </w:tc>
        <w:tc>
          <w:tcPr>
            <w:tcW w:w="825" w:type="pct"/>
          </w:tcPr>
          <w:p w14:paraId="3B3B4743" w14:textId="32979E56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81830101"/>
                <w:placeholder>
                  <w:docPart w:val="5A3C7240FBEA4EC0811D65EC3B1665B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560A6B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65FBC39C" w14:textId="77777777" w:rsidTr="00B616D6">
        <w:tc>
          <w:tcPr>
            <w:tcW w:w="359" w:type="pct"/>
          </w:tcPr>
          <w:p w14:paraId="6FB731B3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3" w:name="_Ref106281006"/>
          </w:p>
        </w:tc>
        <w:bookmarkEnd w:id="53"/>
        <w:tc>
          <w:tcPr>
            <w:tcW w:w="1011" w:type="pct"/>
          </w:tcPr>
          <w:p w14:paraId="4C992060" w14:textId="26CD4F8D" w:rsidR="0023556B" w:rsidRPr="00CD7D02" w:rsidRDefault="0023556B" w:rsidP="0023556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CD7D02">
              <w:rPr>
                <w:lang w:val="en-US"/>
              </w:rPr>
              <w:t xml:space="preserve"> that no HospitalNotification of type [SLHJ] h</w:t>
            </w:r>
            <w:r>
              <w:rPr>
                <w:lang w:val="en-US"/>
              </w:rPr>
              <w:t xml:space="preserve">as been created and sent from </w:t>
            </w:r>
            <w:r w:rsidR="000C4AE2">
              <w:rPr>
                <w:lang w:val="en-US"/>
              </w:rPr>
              <w:t>the previous</w:t>
            </w:r>
            <w:r>
              <w:rPr>
                <w:lang w:val="en-US"/>
              </w:rPr>
              <w:t xml:space="preserve"> hospital (X)</w:t>
            </w:r>
          </w:p>
          <w:p w14:paraId="49DE59DA" w14:textId="77777777" w:rsidR="0023556B" w:rsidRPr="00214E51" w:rsidRDefault="0023556B" w:rsidP="0023556B">
            <w:pPr>
              <w:widowControl w:val="0"/>
              <w:rPr>
                <w:lang w:val="en-GB"/>
              </w:rPr>
            </w:pPr>
          </w:p>
          <w:p w14:paraId="61FA8481" w14:textId="12760535" w:rsidR="0023556B" w:rsidRPr="005F3588" w:rsidRDefault="0023556B" w:rsidP="0023556B">
            <w:pPr>
              <w:widowControl w:val="0"/>
              <w:rPr>
                <w:b/>
                <w:bCs/>
                <w:lang w:val="en-US"/>
              </w:rPr>
            </w:pPr>
            <w:r w:rsidRPr="005F3588">
              <w:rPr>
                <w:i/>
                <w:iCs/>
                <w:lang w:val="en-US"/>
              </w:rPr>
              <w:t xml:space="preserve">Alternatively: </w:t>
            </w:r>
            <w:r w:rsidR="000C4AE2">
              <w:rPr>
                <w:i/>
                <w:iCs/>
                <w:lang w:val="en-US"/>
              </w:rPr>
              <w:t>A</w:t>
            </w:r>
            <w:r w:rsidRPr="005F3588">
              <w:rPr>
                <w:i/>
                <w:iCs/>
                <w:lang w:val="en-US"/>
              </w:rPr>
              <w:t xml:space="preserve">ccount </w:t>
            </w:r>
            <w:r w:rsidR="000C4AE2">
              <w:rPr>
                <w:i/>
                <w:iCs/>
                <w:lang w:val="en-US"/>
              </w:rPr>
              <w:t>for</w:t>
            </w:r>
            <w:r w:rsidRPr="005F3588">
              <w:rPr>
                <w:i/>
                <w:iCs/>
                <w:lang w:val="en-US"/>
              </w:rPr>
              <w:t xml:space="preserve"> how it is ensured that a HospitalNotification of type [SLHJ] is not sent from </w:t>
            </w:r>
            <w:r w:rsidR="000C4AE2">
              <w:rPr>
                <w:i/>
                <w:iCs/>
                <w:lang w:val="en-US"/>
              </w:rPr>
              <w:t>the previous</w:t>
            </w:r>
            <w:r w:rsidRPr="005F3588">
              <w:rPr>
                <w:i/>
                <w:iCs/>
                <w:lang w:val="en-US"/>
              </w:rPr>
              <w:t xml:space="preserve"> hospital (X).</w:t>
            </w:r>
            <w:r>
              <w:rPr>
                <w:i/>
                <w:iCs/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2BA3907" w14:textId="4EEA256C" w:rsidR="0023556B" w:rsidRPr="005F358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D2ABE87" w14:textId="5D2D5AAC" w:rsidR="0023556B" w:rsidRPr="00500AAC" w:rsidRDefault="0023556B" w:rsidP="0023556B">
            <w:pPr>
              <w:widowControl w:val="0"/>
              <w:rPr>
                <w:lang w:val="en-US"/>
              </w:rPr>
            </w:pPr>
            <w:r w:rsidRPr="008A7A1D">
              <w:rPr>
                <w:lang w:val="en-US"/>
              </w:rPr>
              <w:t>A HospitalNotification of type [SLHJ] has not been created and sent fr</w:t>
            </w:r>
            <w:r w:rsidR="000C4AE2">
              <w:rPr>
                <w:lang w:val="en-US"/>
              </w:rPr>
              <w:t>o</w:t>
            </w:r>
            <w:r w:rsidRPr="008A7A1D">
              <w:rPr>
                <w:lang w:val="en-US"/>
              </w:rPr>
              <w:t xml:space="preserve">m the </w:t>
            </w:r>
            <w:r w:rsidR="000C4AE2">
              <w:rPr>
                <w:lang w:val="en-US"/>
              </w:rPr>
              <w:t>previous</w:t>
            </w:r>
            <w:r w:rsidRPr="008A7A1D">
              <w:rPr>
                <w:lang w:val="en-US"/>
              </w:rPr>
              <w:t xml:space="preserve"> </w:t>
            </w:r>
            <w:r>
              <w:rPr>
                <w:lang w:val="en-US"/>
              </w:rPr>
              <w:t>hospital</w:t>
            </w:r>
            <w:r w:rsidRPr="008A7A1D">
              <w:rPr>
                <w:lang w:val="en-US"/>
              </w:rPr>
              <w:t>.</w:t>
            </w:r>
          </w:p>
        </w:tc>
        <w:tc>
          <w:tcPr>
            <w:tcW w:w="979" w:type="pct"/>
          </w:tcPr>
          <w:p w14:paraId="0BDBF3A0" w14:textId="77777777" w:rsidR="0023556B" w:rsidRPr="00500AAC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01DE58B" w14:textId="34324021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88078878"/>
                <w:placeholder>
                  <w:docPart w:val="066A0CBBD7D444659F33EA1E24C2416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556B" w:rsidRPr="00AF4F42" w14:paraId="4B35B211" w14:textId="77777777" w:rsidTr="00B616D6">
        <w:tc>
          <w:tcPr>
            <w:tcW w:w="359" w:type="pct"/>
          </w:tcPr>
          <w:p w14:paraId="147E9AD1" w14:textId="77777777" w:rsidR="0023556B" w:rsidRPr="00AF4F42" w:rsidRDefault="0023556B" w:rsidP="0023556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4" w:name="_Ref110850331"/>
          </w:p>
        </w:tc>
        <w:bookmarkEnd w:id="54"/>
        <w:tc>
          <w:tcPr>
            <w:tcW w:w="1011" w:type="pct"/>
          </w:tcPr>
          <w:p w14:paraId="1FCE33A0" w14:textId="3F9181EE" w:rsidR="0023556B" w:rsidRPr="00237E04" w:rsidRDefault="0023556B" w:rsidP="0023556B">
            <w:pPr>
              <w:widowControl w:val="0"/>
              <w:rPr>
                <w:lang w:val="en-GB"/>
              </w:rPr>
            </w:pPr>
            <w:r w:rsidRPr="00237E04">
              <w:rPr>
                <w:lang w:val="en-GB"/>
              </w:rPr>
              <w:t xml:space="preserve">Select a patient, who is registered as admitted to hospital X and transfer </w:t>
            </w:r>
            <w:r>
              <w:rPr>
                <w:lang w:val="en-GB"/>
              </w:rPr>
              <w:t>this</w:t>
            </w:r>
            <w:r w:rsidRPr="00237E04">
              <w:rPr>
                <w:lang w:val="en-GB"/>
              </w:rPr>
              <w:t xml:space="preserve"> patient to a new hospital Y in </w:t>
            </w:r>
            <w:r>
              <w:rPr>
                <w:lang w:val="en-GB"/>
              </w:rPr>
              <w:t>another region</w:t>
            </w:r>
          </w:p>
          <w:p w14:paraId="366D727F" w14:textId="77777777" w:rsidR="0023556B" w:rsidRPr="005F3588" w:rsidRDefault="0023556B" w:rsidP="0023556B">
            <w:pPr>
              <w:widowControl w:val="0"/>
              <w:rPr>
                <w:lang w:val="en-GB"/>
              </w:rPr>
            </w:pPr>
          </w:p>
          <w:p w14:paraId="5805F2D4" w14:textId="5EE632E1" w:rsidR="0023556B" w:rsidRPr="00214E51" w:rsidRDefault="0023556B" w:rsidP="0023556B">
            <w:pPr>
              <w:widowControl w:val="0"/>
              <w:rPr>
                <w:b/>
                <w:bCs/>
                <w:lang w:val="en-GB"/>
              </w:rPr>
            </w:pPr>
            <w:r w:rsidRPr="005F3588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7741A3FA" w14:textId="77777777" w:rsidR="0023556B" w:rsidRPr="00214E51" w:rsidRDefault="0023556B" w:rsidP="0023556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2C3C9C6A" w14:textId="116EF12C" w:rsidR="0023556B" w:rsidRPr="00F63778" w:rsidRDefault="0023556B" w:rsidP="0023556B">
            <w:pPr>
              <w:widowControl w:val="0"/>
              <w:rPr>
                <w:lang w:val="en-US"/>
              </w:rPr>
            </w:pPr>
            <w:r w:rsidRPr="00F63778">
              <w:rPr>
                <w:lang w:val="en-US"/>
              </w:rPr>
              <w:t>The patient has been discharged from hospital in region X and transferred to another hospital in region Y</w:t>
            </w:r>
          </w:p>
        </w:tc>
        <w:tc>
          <w:tcPr>
            <w:tcW w:w="979" w:type="pct"/>
          </w:tcPr>
          <w:p w14:paraId="2C496C3F" w14:textId="77777777" w:rsidR="0023556B" w:rsidRPr="00F63778" w:rsidRDefault="0023556B" w:rsidP="0023556B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CA6948" w14:textId="2BD0FA8D" w:rsidR="0023556B" w:rsidRPr="00AF4F42" w:rsidRDefault="00000000" w:rsidP="0023556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4868372"/>
                <w:placeholder>
                  <w:docPart w:val="629D8495A0F0456791613FCF7A07C84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556B" w:rsidRPr="008773A4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0D378A2" w14:textId="77777777" w:rsidTr="00B616D6">
        <w:tc>
          <w:tcPr>
            <w:tcW w:w="359" w:type="pct"/>
          </w:tcPr>
          <w:p w14:paraId="730E253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5" w:name="_Ref110850343"/>
          </w:p>
        </w:tc>
        <w:bookmarkEnd w:id="55"/>
        <w:tc>
          <w:tcPr>
            <w:tcW w:w="1011" w:type="pct"/>
          </w:tcPr>
          <w:p w14:paraId="00B64A1C" w14:textId="4298D340" w:rsidR="008B72B0" w:rsidRPr="00E61301" w:rsidRDefault="008B72B0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Demonstrate</w:t>
            </w:r>
            <w:r w:rsidRPr="00E61301">
              <w:rPr>
                <w:lang w:val="en-US"/>
              </w:rPr>
              <w:t xml:space="preserve"> that </w:t>
            </w:r>
            <w:r w:rsidRPr="00E61301">
              <w:rPr>
                <w:u w:val="single"/>
                <w:lang w:val="en-US"/>
              </w:rPr>
              <w:t xml:space="preserve">no </w:t>
            </w:r>
            <w:r w:rsidRPr="00E61301">
              <w:rPr>
                <w:lang w:val="en-US"/>
              </w:rPr>
              <w:t xml:space="preserve">HospitalNotification of type [SLHJ] has been created and sent from the </w:t>
            </w:r>
            <w:r w:rsidR="000C4AE2">
              <w:rPr>
                <w:lang w:val="en-US"/>
              </w:rPr>
              <w:t>previous</w:t>
            </w:r>
            <w:r w:rsidRPr="00E61301">
              <w:rPr>
                <w:lang w:val="en-US"/>
              </w:rPr>
              <w:t xml:space="preserve"> hospital (X)</w:t>
            </w:r>
            <w:r>
              <w:rPr>
                <w:lang w:val="en-US"/>
              </w:rPr>
              <w:t>.</w:t>
            </w:r>
            <w:r w:rsidRPr="00E61301">
              <w:rPr>
                <w:lang w:val="en-US"/>
              </w:rPr>
              <w:t xml:space="preserve"> </w:t>
            </w:r>
          </w:p>
        </w:tc>
        <w:tc>
          <w:tcPr>
            <w:tcW w:w="746" w:type="pct"/>
          </w:tcPr>
          <w:p w14:paraId="6C45BE5B" w14:textId="07AA811F" w:rsidR="008B72B0" w:rsidRPr="00E61301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4AA48D04" w14:textId="7BED10E4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214E51">
              <w:rPr>
                <w:lang w:val="en-GB"/>
              </w:rPr>
              <w:t xml:space="preserve">A HospitalNotification of type [SLHJ] </w:t>
            </w:r>
            <w:r w:rsidRPr="00C92848">
              <w:rPr>
                <w:u w:val="single"/>
                <w:lang w:val="en-GB"/>
              </w:rPr>
              <w:t>has not been</w:t>
            </w:r>
            <w:r w:rsidRPr="00214E51">
              <w:rPr>
                <w:lang w:val="en-GB"/>
              </w:rPr>
              <w:t xml:space="preserve"> created and sent from the </w:t>
            </w:r>
            <w:r w:rsidR="000C4AE2">
              <w:rPr>
                <w:lang w:val="en-GB"/>
              </w:rPr>
              <w:t>previous</w:t>
            </w:r>
            <w:r w:rsidRPr="00214E51">
              <w:rPr>
                <w:lang w:val="en-GB"/>
              </w:rPr>
              <w:t xml:space="preserve"> hospital </w:t>
            </w:r>
          </w:p>
        </w:tc>
        <w:tc>
          <w:tcPr>
            <w:tcW w:w="979" w:type="pct"/>
          </w:tcPr>
          <w:p w14:paraId="25C29D4F" w14:textId="77777777" w:rsidR="008B72B0" w:rsidRPr="00214E5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619A4C9" w14:textId="69A9E38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47586553"/>
                <w:placeholder>
                  <w:docPart w:val="7D87552BB64E407BBD951A9B0D15613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06FD78CE" w14:textId="77777777" w:rsidTr="00B616D6">
        <w:tc>
          <w:tcPr>
            <w:tcW w:w="359" w:type="pct"/>
          </w:tcPr>
          <w:p w14:paraId="5ECCD2E2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2BB15CD" w14:textId="3A8A0AD2" w:rsidR="008B72B0" w:rsidRPr="00DD7250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lang w:val="en-GB"/>
              </w:rPr>
              <w:t xml:space="preserve">Select a patient who is registered as </w:t>
            </w:r>
            <w:r w:rsidR="000C4AE2">
              <w:rPr>
                <w:lang w:val="en-GB"/>
              </w:rPr>
              <w:t>admitted</w:t>
            </w:r>
            <w:r w:rsidRPr="00B933C2">
              <w:rPr>
                <w:b/>
                <w:bCs/>
                <w:color w:val="FF0000"/>
                <w:lang w:val="en-GB"/>
              </w:rPr>
              <w:t xml:space="preserve"> </w:t>
            </w:r>
            <w:r w:rsidRPr="00DD7250">
              <w:rPr>
                <w:lang w:val="en-GB"/>
              </w:rPr>
              <w:t xml:space="preserve">and </w:t>
            </w:r>
            <w:r w:rsidRPr="00216531">
              <w:rPr>
                <w:u w:val="single"/>
                <w:lang w:val="en-GB"/>
              </w:rPr>
              <w:t>discharge</w:t>
            </w:r>
            <w:r w:rsidRPr="00DD7250">
              <w:rPr>
                <w:u w:val="single"/>
                <w:lang w:val="en-GB"/>
              </w:rPr>
              <w:t>/transfer this patient to hospice</w:t>
            </w:r>
            <w:r w:rsidRPr="00DD7250">
              <w:rPr>
                <w:lang w:val="en-GB"/>
              </w:rPr>
              <w:t xml:space="preserve"> </w:t>
            </w:r>
          </w:p>
          <w:p w14:paraId="5A6A15E1" w14:textId="77777777" w:rsidR="008B72B0" w:rsidRPr="00DD7250" w:rsidRDefault="008B72B0" w:rsidP="008B72B0">
            <w:pPr>
              <w:widowControl w:val="0"/>
              <w:rPr>
                <w:lang w:val="en-GB"/>
              </w:rPr>
            </w:pPr>
          </w:p>
          <w:p w14:paraId="72C3065C" w14:textId="431C9EDD" w:rsidR="008B72B0" w:rsidRPr="00214E51" w:rsidRDefault="008B72B0" w:rsidP="008B72B0">
            <w:pPr>
              <w:widowControl w:val="0"/>
              <w:rPr>
                <w:lang w:val="en-GB"/>
              </w:rPr>
            </w:pPr>
            <w:r w:rsidRPr="00DD7250">
              <w:rPr>
                <w:i/>
                <w:iCs/>
                <w:lang w:val="en-GB"/>
              </w:rPr>
              <w:t>Alternatively: If the transfer</w:t>
            </w:r>
            <w:r w:rsidR="000C4AE2">
              <w:rPr>
                <w:i/>
                <w:iCs/>
                <w:lang w:val="en-GB"/>
              </w:rPr>
              <w:t xml:space="preserve"> is handled</w:t>
            </w:r>
            <w:r w:rsidRPr="00DD7250">
              <w:rPr>
                <w:i/>
                <w:iCs/>
                <w:lang w:val="en-GB"/>
              </w:rPr>
              <w:t xml:space="preserve"> by the new </w:t>
            </w:r>
            <w:r w:rsidR="000C4AE2">
              <w:rPr>
                <w:i/>
                <w:iCs/>
                <w:lang w:val="en-GB"/>
              </w:rPr>
              <w:lastRenderedPageBreak/>
              <w:t>department</w:t>
            </w:r>
            <w:r w:rsidRPr="00DD7250">
              <w:rPr>
                <w:i/>
                <w:iCs/>
                <w:lang w:val="en-GB"/>
              </w:rPr>
              <w:t xml:space="preserve"> and it is not possible to change</w:t>
            </w:r>
            <w:r w:rsidR="000C4AE2">
              <w:rPr>
                <w:i/>
                <w:iCs/>
                <w:lang w:val="en-GB"/>
              </w:rPr>
              <w:t xml:space="preserve"> department</w:t>
            </w:r>
            <w:r w:rsidRPr="00DD7250">
              <w:rPr>
                <w:i/>
                <w:iCs/>
                <w:lang w:val="en-GB"/>
              </w:rPr>
              <w:t xml:space="preserve"> during the test, then account for that</w:t>
            </w:r>
            <w:r w:rsidRPr="00214E51">
              <w:rPr>
                <w:i/>
                <w:iCs/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3ED7E498" w14:textId="77777777" w:rsidR="008B72B0" w:rsidRPr="00214E51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B6967B8" w14:textId="13F764AC" w:rsidR="008B72B0" w:rsidRPr="00FB2666" w:rsidRDefault="008B72B0" w:rsidP="008B72B0">
            <w:pPr>
              <w:widowControl w:val="0"/>
              <w:rPr>
                <w:lang w:val="en-US"/>
              </w:rPr>
            </w:pPr>
            <w:r w:rsidRPr="00FB2666">
              <w:rPr>
                <w:lang w:val="en-US"/>
              </w:rPr>
              <w:t>The patient has been discharged to hospice</w:t>
            </w:r>
          </w:p>
        </w:tc>
        <w:tc>
          <w:tcPr>
            <w:tcW w:w="979" w:type="pct"/>
          </w:tcPr>
          <w:p w14:paraId="15BCE925" w14:textId="77777777" w:rsidR="008B72B0" w:rsidRPr="00FB2666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0B48E81E" w14:textId="5AC53EC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7652168"/>
                <w:placeholder>
                  <w:docPart w:val="230D6937115245AFAB49CE62342BFB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E130232" w14:textId="77777777" w:rsidTr="00B616D6">
        <w:tc>
          <w:tcPr>
            <w:tcW w:w="359" w:type="pct"/>
          </w:tcPr>
          <w:p w14:paraId="2345B925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50852725" w14:textId="17378F37" w:rsidR="008B72B0" w:rsidRPr="00A81098" w:rsidRDefault="008B72B0" w:rsidP="008B72B0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</w:t>
            </w:r>
            <w:r w:rsidRPr="00A81098">
              <w:rPr>
                <w:lang w:val="en-GB"/>
              </w:rPr>
              <w:t xml:space="preserve"> that </w:t>
            </w:r>
            <w:r w:rsidRPr="00A81098">
              <w:rPr>
                <w:u w:val="single"/>
                <w:lang w:val="en-GB"/>
              </w:rPr>
              <w:t>no</w:t>
            </w:r>
            <w:r w:rsidRPr="00A81098">
              <w:rPr>
                <w:lang w:val="en-GB"/>
              </w:rPr>
              <w:t xml:space="preserve"> HospitalNotification of type [SLHJ] has been created and sent from the </w:t>
            </w:r>
            <w:r w:rsidR="000C4AE2">
              <w:rPr>
                <w:lang w:val="en-GB"/>
              </w:rPr>
              <w:t>previous department</w:t>
            </w:r>
            <w:r>
              <w:rPr>
                <w:lang w:val="en-GB"/>
              </w:rPr>
              <w:t>.</w:t>
            </w:r>
          </w:p>
          <w:p w14:paraId="1F3B8545" w14:textId="77777777" w:rsidR="008B72B0" w:rsidRPr="00A81098" w:rsidRDefault="008B72B0" w:rsidP="008B72B0">
            <w:pPr>
              <w:widowControl w:val="0"/>
              <w:rPr>
                <w:lang w:val="en-GB"/>
              </w:rPr>
            </w:pPr>
          </w:p>
          <w:p w14:paraId="44DC83A8" w14:textId="4313B5A0" w:rsidR="008B72B0" w:rsidRPr="00E34274" w:rsidRDefault="008B72B0" w:rsidP="008B72B0">
            <w:pPr>
              <w:widowControl w:val="0"/>
              <w:rPr>
                <w:lang w:val="en-GB"/>
              </w:rPr>
            </w:pPr>
            <w:r w:rsidRPr="00E34274">
              <w:rPr>
                <w:i/>
                <w:iCs/>
                <w:lang w:val="en-GB"/>
              </w:rPr>
              <w:t xml:space="preserve">Alternatively: </w:t>
            </w:r>
            <w:r w:rsidR="000C4AE2">
              <w:rPr>
                <w:i/>
                <w:iCs/>
                <w:lang w:val="en-GB"/>
              </w:rPr>
              <w:t xml:space="preserve">Account for </w:t>
            </w:r>
            <w:r w:rsidRPr="00E34274">
              <w:rPr>
                <w:i/>
                <w:iCs/>
                <w:lang w:val="en-GB"/>
              </w:rPr>
              <w:t>how it is ensured that the HospitalNotification of type [SLHJ] is not sent from th</w:t>
            </w:r>
            <w:r>
              <w:rPr>
                <w:i/>
                <w:iCs/>
                <w:lang w:val="en-GB"/>
              </w:rPr>
              <w:t xml:space="preserve">e </w:t>
            </w:r>
            <w:r w:rsidR="000C4AE2">
              <w:rPr>
                <w:i/>
                <w:iCs/>
                <w:lang w:val="en-GB"/>
              </w:rPr>
              <w:t>previous department</w:t>
            </w:r>
            <w:r>
              <w:rPr>
                <w:i/>
                <w:iCs/>
                <w:lang w:val="en-GB"/>
              </w:rPr>
              <w:t xml:space="preserve"> </w:t>
            </w:r>
            <w:r w:rsidR="000C4AE2">
              <w:rPr>
                <w:i/>
                <w:iCs/>
                <w:lang w:val="en-GB"/>
              </w:rPr>
              <w:t>when the patient is</w:t>
            </w:r>
            <w:r>
              <w:rPr>
                <w:i/>
                <w:iCs/>
                <w:lang w:val="en-GB"/>
              </w:rPr>
              <w:t xml:space="preserve"> discharge</w:t>
            </w:r>
            <w:r w:rsidR="000C4AE2">
              <w:rPr>
                <w:i/>
                <w:iCs/>
                <w:lang w:val="en-GB"/>
              </w:rPr>
              <w:t>d</w:t>
            </w:r>
            <w:r>
              <w:rPr>
                <w:i/>
                <w:iCs/>
                <w:lang w:val="en-GB"/>
              </w:rPr>
              <w:t xml:space="preserve"> to hospice  </w:t>
            </w:r>
            <w:r w:rsidRPr="00E34274">
              <w:rPr>
                <w:i/>
                <w:iCs/>
                <w:lang w:val="en-GB"/>
              </w:rPr>
              <w:t xml:space="preserve">  </w:t>
            </w:r>
          </w:p>
        </w:tc>
        <w:tc>
          <w:tcPr>
            <w:tcW w:w="746" w:type="pct"/>
          </w:tcPr>
          <w:p w14:paraId="5AB38BE3" w14:textId="77777777" w:rsidR="008B72B0" w:rsidRPr="00E34274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350A64B9" w14:textId="31326E14" w:rsidR="008B72B0" w:rsidRPr="004039BF" w:rsidRDefault="008B72B0" w:rsidP="008B72B0">
            <w:pPr>
              <w:widowControl w:val="0"/>
              <w:rPr>
                <w:lang w:val="en-US"/>
              </w:rPr>
            </w:pPr>
            <w:r w:rsidRPr="004039BF">
              <w:rPr>
                <w:lang w:val="en-US"/>
              </w:rPr>
              <w:t xml:space="preserve">A HospitalNotification of type [SLHJ] has not been created and sent from the </w:t>
            </w:r>
            <w:r w:rsidR="008128C1">
              <w:rPr>
                <w:lang w:val="en-US"/>
              </w:rPr>
              <w:t>previous department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6AC6DE34" w14:textId="77777777" w:rsidR="008B72B0" w:rsidRPr="004039BF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A47584A" w14:textId="04CD6FFC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22596111"/>
                <w:placeholder>
                  <w:docPart w:val="5DE668B0C3E64374A15E30F1384D2DA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8849BE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42055409" w14:textId="233B2276" w:rsidR="001659DF" w:rsidRPr="00AF4F42" w:rsidRDefault="001659DF" w:rsidP="009D5194">
      <w:pPr>
        <w:rPr>
          <w:lang w:val="en-GB"/>
        </w:rPr>
      </w:pPr>
      <w:bookmarkStart w:id="56" w:name="_Ref116994373"/>
    </w:p>
    <w:p w14:paraId="6C063A03" w14:textId="57977CAD" w:rsidR="008E40AC" w:rsidRPr="009C255C" w:rsidRDefault="008E40AC" w:rsidP="008E40AC">
      <w:pPr>
        <w:pStyle w:val="Overskrift3"/>
        <w:rPr>
          <w:lang w:val="en-GB"/>
        </w:rPr>
      </w:pPr>
      <w:bookmarkStart w:id="57" w:name="_Ref119922530"/>
      <w:bookmarkStart w:id="58" w:name="_Ref117150108"/>
      <w:r w:rsidRPr="009C255C">
        <w:rPr>
          <w:lang w:val="en-GB"/>
        </w:rPr>
        <w:t>Use case</w:t>
      </w:r>
      <w:r w:rsidR="00444BFB" w:rsidRPr="009C255C">
        <w:rPr>
          <w:lang w:val="en-GB"/>
        </w:rPr>
        <w:t xml:space="preserve"> S6: </w:t>
      </w:r>
      <w:r w:rsidR="002D7812">
        <w:rPr>
          <w:lang w:val="en-GB"/>
        </w:rPr>
        <w:t>Discharge</w:t>
      </w:r>
      <w:r w:rsidR="009C255C" w:rsidRPr="009C255C">
        <w:rPr>
          <w:lang w:val="en-GB"/>
        </w:rPr>
        <w:t xml:space="preserve"> of patient/sending of </w:t>
      </w:r>
      <w:r w:rsidR="00444BFB" w:rsidRPr="009C255C">
        <w:rPr>
          <w:lang w:val="en-GB"/>
        </w:rPr>
        <w:t>[SLHJ]</w:t>
      </w:r>
      <w:r w:rsidR="009C255C" w:rsidRPr="009C255C">
        <w:rPr>
          <w:lang w:val="en-GB"/>
        </w:rPr>
        <w:t xml:space="preserve"> without</w:t>
      </w:r>
      <w:r w:rsidR="001C5069">
        <w:rPr>
          <w:lang w:val="en-GB"/>
        </w:rPr>
        <w:t xml:space="preserve"> </w:t>
      </w:r>
      <w:r w:rsidR="00635E06">
        <w:rPr>
          <w:lang w:val="en-GB"/>
        </w:rPr>
        <w:t>requesting</w:t>
      </w:r>
      <w:r w:rsidR="001C5069" w:rsidRPr="00B00FC3">
        <w:rPr>
          <w:rFonts w:cs="Calibri"/>
          <w:szCs w:val="22"/>
          <w:lang w:val="en-US"/>
        </w:rPr>
        <w:t xml:space="preserve"> an </w:t>
      </w:r>
      <w:r w:rsidR="009F5998">
        <w:rPr>
          <w:rFonts w:cs="Calibri"/>
          <w:szCs w:val="22"/>
          <w:lang w:val="en-US"/>
        </w:rPr>
        <w:t>admission note</w:t>
      </w:r>
      <w:bookmarkEnd w:id="57"/>
      <w:r w:rsidR="00444BFB" w:rsidRPr="009C255C">
        <w:rPr>
          <w:lang w:val="en-GB"/>
        </w:rPr>
        <w:t xml:space="preserve"> </w:t>
      </w:r>
      <w:bookmarkEnd w:id="56"/>
      <w:bookmarkEnd w:id="58"/>
      <w:r w:rsidR="00C92848">
        <w:rPr>
          <w:lang w:val="en-GB"/>
        </w:rPr>
        <w:t>(XDIS16)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444BFB" w:rsidRPr="00AF4F42" w14:paraId="46E86126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16113216" w14:textId="3417BFAE" w:rsidR="00444BFB" w:rsidRPr="00AF4F42" w:rsidRDefault="00444BFB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CBB3CA7" w14:textId="5C648870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129129" w14:textId="18EB3053" w:rsidR="00444BFB" w:rsidRPr="00AF4F42" w:rsidRDefault="00444BFB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2D4A8A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3157981B" w14:textId="463F9833" w:rsidR="00444BFB" w:rsidRPr="00AF4F42" w:rsidRDefault="002D4A8A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result </w:t>
            </w:r>
          </w:p>
        </w:tc>
        <w:tc>
          <w:tcPr>
            <w:tcW w:w="979" w:type="pct"/>
            <w:shd w:val="clear" w:color="auto" w:fill="152F4A"/>
          </w:tcPr>
          <w:p w14:paraId="0872FEDB" w14:textId="10127ED1" w:rsidR="00444BFB" w:rsidRPr="00AF4F42" w:rsidRDefault="002D4A8A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444BFB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3EA7D021" w14:textId="79763376" w:rsidR="00444BFB" w:rsidRPr="00AF4F42" w:rsidRDefault="00444BFB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2D4A8A">
              <w:rPr>
                <w:b/>
                <w:bCs/>
                <w:lang w:val="en-GB"/>
              </w:rPr>
              <w:t>assessment</w:t>
            </w:r>
          </w:p>
        </w:tc>
      </w:tr>
      <w:tr w:rsidR="008B72B0" w:rsidRPr="00AF4F42" w14:paraId="6ED8E422" w14:textId="77777777" w:rsidTr="009D5194">
        <w:tc>
          <w:tcPr>
            <w:tcW w:w="359" w:type="pct"/>
          </w:tcPr>
          <w:p w14:paraId="79561E36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59" w:name="_Ref110851227"/>
          </w:p>
        </w:tc>
        <w:bookmarkEnd w:id="59"/>
        <w:tc>
          <w:tcPr>
            <w:tcW w:w="1011" w:type="pct"/>
          </w:tcPr>
          <w:p w14:paraId="77D1F9FF" w14:textId="070E061D" w:rsidR="008B72B0" w:rsidRPr="00F0176A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 w:rsidRPr="00F0176A">
              <w:rPr>
                <w:lang w:val="en-GB"/>
              </w:rPr>
              <w:t xml:space="preserve">Select a patient, who is registered </w:t>
            </w:r>
            <w:r w:rsidR="008F5333" w:rsidRPr="00F0176A">
              <w:rPr>
                <w:lang w:val="en-GB"/>
              </w:rPr>
              <w:t>e.g.,</w:t>
            </w:r>
            <w:r w:rsidRPr="00F0176A">
              <w:rPr>
                <w:lang w:val="en-GB"/>
              </w:rPr>
              <w:t xml:space="preserve"> as </w:t>
            </w:r>
            <w:r w:rsidR="008128C1">
              <w:rPr>
                <w:lang w:val="en-GB"/>
              </w:rPr>
              <w:t>admitted</w:t>
            </w:r>
            <w:r w:rsidRPr="00F0176A">
              <w:rPr>
                <w:lang w:val="en-GB"/>
              </w:rPr>
              <w:t xml:space="preserve"> and now discharge</w:t>
            </w:r>
            <w:r w:rsidRPr="00F0176A">
              <w:rPr>
                <w:u w:val="single"/>
                <w:lang w:val="en-GB"/>
              </w:rPr>
              <w:t xml:space="preserve"> the patient to home/primary sector</w:t>
            </w:r>
            <w:r w:rsidRPr="00F0176A"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4D70998E" w14:textId="77777777" w:rsidR="008B72B0" w:rsidRPr="00F0176A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73BFC868" w14:textId="3230F998" w:rsidR="008B72B0" w:rsidRPr="00D45156" w:rsidRDefault="008B72B0" w:rsidP="008B72B0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>The patient is registered as discharged</w:t>
            </w:r>
            <w:r w:rsidR="008128C1">
              <w:rPr>
                <w:rFonts w:eastAsia="Calibri"/>
                <w:lang w:val="en-GB" w:eastAsia="de-DE"/>
              </w:rPr>
              <w:t xml:space="preserve"> to</w:t>
            </w:r>
            <w:r w:rsidRPr="00D45156">
              <w:rPr>
                <w:rFonts w:eastAsia="Calibri"/>
                <w:lang w:val="en-GB" w:eastAsia="de-DE"/>
              </w:rPr>
              <w:t xml:space="preserve"> home at </w:t>
            </w:r>
            <w:r w:rsidRPr="00D45156">
              <w:rPr>
                <w:rFonts w:eastAsia="Calibri" w:cstheme="minorHAnsi"/>
                <w:lang w:val="en-GB" w:eastAsia="de-DE"/>
              </w:rPr>
              <w:t xml:space="preserve">HH:MM </w:t>
            </w:r>
            <w:r w:rsidR="008518C7">
              <w:rPr>
                <w:rFonts w:eastAsia="Calibri" w:cstheme="minorHAnsi"/>
                <w:lang w:val="en-GB" w:eastAsia="de-DE"/>
              </w:rPr>
              <w:t>on</w:t>
            </w:r>
            <w:r w:rsidR="008518C7" w:rsidRPr="00D45156">
              <w:rPr>
                <w:rFonts w:eastAsia="Calibri" w:cstheme="minorHAnsi"/>
                <w:lang w:val="en-GB" w:eastAsia="de-DE"/>
              </w:rPr>
              <w:t xml:space="preserve"> </w:t>
            </w:r>
            <w:r w:rsidRPr="00D45156">
              <w:rPr>
                <w:rFonts w:eastAsia="Calibri" w:cstheme="minorHAnsi"/>
                <w:lang w:val="en-GB" w:eastAsia="de-DE"/>
              </w:rPr>
              <w:t>DD.MM.YYYY</w:t>
            </w:r>
            <w:r w:rsidRPr="00D45156">
              <w:rPr>
                <w:lang w:val="en-GB"/>
              </w:rPr>
              <w:t xml:space="preserve"> </w:t>
            </w:r>
          </w:p>
        </w:tc>
        <w:tc>
          <w:tcPr>
            <w:tcW w:w="979" w:type="pct"/>
          </w:tcPr>
          <w:p w14:paraId="1F78263C" w14:textId="77777777" w:rsidR="008B72B0" w:rsidRPr="00D45156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5F5F875D" w14:textId="2048D45B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828190862"/>
                <w:placeholder>
                  <w:docPart w:val="3EF2086E0473432298BB5E94D225B74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424307F4" w14:textId="77777777" w:rsidTr="009D5194">
        <w:tc>
          <w:tcPr>
            <w:tcW w:w="359" w:type="pct"/>
          </w:tcPr>
          <w:p w14:paraId="11B4D508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0" w:name="_Ref110852223"/>
          </w:p>
        </w:tc>
        <w:bookmarkEnd w:id="60"/>
        <w:tc>
          <w:tcPr>
            <w:tcW w:w="1011" w:type="pct"/>
          </w:tcPr>
          <w:p w14:paraId="029BD710" w14:textId="02DBF4F7" w:rsidR="008B72B0" w:rsidRPr="003C0E9B" w:rsidRDefault="008B72B0" w:rsidP="008B72B0">
            <w:pPr>
              <w:widowControl w:val="0"/>
              <w:rPr>
                <w:lang w:val="en-GB"/>
              </w:rPr>
            </w:pPr>
            <w:r w:rsidRPr="003C0E9B">
              <w:rPr>
                <w:lang w:val="en-GB"/>
              </w:rPr>
              <w:t xml:space="preserve">Demonstrate that a HospitalNotification </w:t>
            </w:r>
          </w:p>
          <w:p w14:paraId="342A521B" w14:textId="6F7BA2AC" w:rsidR="008B72B0" w:rsidRPr="00A542A4" w:rsidRDefault="008128C1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8B72B0" w:rsidRPr="00A542A4">
              <w:rPr>
                <w:lang w:val="en-US"/>
              </w:rPr>
              <w:t xml:space="preserve">f type [SLHJ] is created and sent, </w:t>
            </w:r>
            <w:r w:rsidR="008B72B0" w:rsidRPr="00A542A4">
              <w:rPr>
                <w:u w:val="single"/>
                <w:lang w:val="en-US"/>
              </w:rPr>
              <w:t>without</w:t>
            </w:r>
            <w:r w:rsidR="008B72B0" w:rsidRPr="00A542A4">
              <w:rPr>
                <w:lang w:val="en-US"/>
              </w:rPr>
              <w:t xml:space="preserve"> containing request for an </w:t>
            </w:r>
            <w:r w:rsidR="008B72B0">
              <w:rPr>
                <w:lang w:val="en-US"/>
              </w:rPr>
              <w:t>admission note</w:t>
            </w:r>
            <w:r w:rsidR="008B72B0" w:rsidRPr="00A542A4">
              <w:rPr>
                <w:lang w:val="en-US"/>
              </w:rPr>
              <w:t xml:space="preserve"> </w:t>
            </w:r>
          </w:p>
          <w:p w14:paraId="514544EB" w14:textId="77777777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  <w:p w14:paraId="615D3DF0" w14:textId="175F554D" w:rsidR="008B72B0" w:rsidRPr="00A542A4" w:rsidRDefault="008B72B0" w:rsidP="008B72B0">
            <w:pPr>
              <w:widowControl w:val="0"/>
              <w:rPr>
                <w:lang w:val="en-US"/>
              </w:rPr>
            </w:pPr>
            <w:r w:rsidRPr="00D45156">
              <w:rPr>
                <w:lang w:val="en-GB"/>
              </w:rPr>
              <w:lastRenderedPageBreak/>
              <w:t>Note: that MedCom can req</w:t>
            </w:r>
            <w:r>
              <w:rPr>
                <w:lang w:val="en-GB"/>
              </w:rPr>
              <w:t xml:space="preserve">uest the discharge of any hospital stay </w:t>
            </w:r>
          </w:p>
        </w:tc>
        <w:tc>
          <w:tcPr>
            <w:tcW w:w="746" w:type="pct"/>
          </w:tcPr>
          <w:p w14:paraId="511E1C91" w14:textId="5ABBF2CE" w:rsidR="008B72B0" w:rsidRPr="00AF4F42" w:rsidRDefault="008B72B0" w:rsidP="008B72B0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68349324" w14:textId="31946E50" w:rsidR="008B72B0" w:rsidRPr="00034591" w:rsidRDefault="008B72B0" w:rsidP="008B72B0">
            <w:pPr>
              <w:widowControl w:val="0"/>
              <w:rPr>
                <w:lang w:val="en-GB"/>
              </w:rPr>
            </w:pPr>
            <w:r w:rsidRPr="00F23BF7">
              <w:rPr>
                <w:lang w:val="en-GB"/>
              </w:rPr>
              <w:t xml:space="preserve">A </w:t>
            </w:r>
            <w:r w:rsidR="001906A9" w:rsidRPr="00F23BF7">
              <w:rPr>
                <w:lang w:val="en-GB"/>
              </w:rPr>
              <w:t>HospitalNotification</w:t>
            </w:r>
            <w:r w:rsidRPr="00F23BF7">
              <w:rPr>
                <w:lang w:val="en-GB"/>
              </w:rPr>
              <w:t xml:space="preserve"> of type [STIN] i</w:t>
            </w:r>
            <w:r>
              <w:rPr>
                <w:lang w:val="en-GB"/>
              </w:rPr>
              <w:t xml:space="preserve">s created and sent first (with request for an admission note), then a HospitalNotification of type [SLHJ] is created and sent (but without request for an </w:t>
            </w:r>
            <w:r>
              <w:rPr>
                <w:lang w:val="en-GB"/>
              </w:rPr>
              <w:lastRenderedPageBreak/>
              <w:t xml:space="preserve">admission note. </w:t>
            </w:r>
          </w:p>
        </w:tc>
        <w:tc>
          <w:tcPr>
            <w:tcW w:w="979" w:type="pct"/>
          </w:tcPr>
          <w:p w14:paraId="43FDCBE8" w14:textId="77777777" w:rsidR="008B72B0" w:rsidRPr="00034591" w:rsidRDefault="008B72B0" w:rsidP="008B72B0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845879" w14:textId="3817170E" w:rsidR="008B72B0" w:rsidRPr="00AF4F42" w:rsidRDefault="00000000" w:rsidP="008B72B0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076854125"/>
                <w:placeholder>
                  <w:docPart w:val="347723885A2F4912B02B3CBE643CBD4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8B72B0" w:rsidRPr="00AF4F42" w14:paraId="15459F08" w14:textId="77777777" w:rsidTr="009D5194">
        <w:tc>
          <w:tcPr>
            <w:tcW w:w="359" w:type="pct"/>
          </w:tcPr>
          <w:p w14:paraId="022FC107" w14:textId="77777777" w:rsidR="008B72B0" w:rsidRPr="00AF4F42" w:rsidRDefault="008B72B0" w:rsidP="008B72B0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675F5369" w14:textId="4D3224C0" w:rsidR="008B72B0" w:rsidRPr="00A24465" w:rsidRDefault="008B72B0" w:rsidP="008B72B0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Discharge </w:t>
            </w:r>
            <w:r w:rsidRPr="00A24465">
              <w:rPr>
                <w:b/>
                <w:bCs/>
                <w:lang w:val="en-GB"/>
              </w:rPr>
              <w:t xml:space="preserve">of a patient who </w:t>
            </w:r>
            <w:r w:rsidR="008128C1">
              <w:rPr>
                <w:b/>
                <w:bCs/>
                <w:lang w:val="en-GB"/>
              </w:rPr>
              <w:t>is</w:t>
            </w:r>
            <w:r w:rsidRPr="00A24465">
              <w:rPr>
                <w:b/>
                <w:bCs/>
                <w:lang w:val="en-GB"/>
              </w:rPr>
              <w:t xml:space="preserve"> transferred to another hospital but </w:t>
            </w:r>
            <w:r w:rsidR="008128C1">
              <w:rPr>
                <w:b/>
                <w:bCs/>
                <w:lang w:val="en-GB"/>
              </w:rPr>
              <w:t>handles</w:t>
            </w:r>
            <w:r>
              <w:rPr>
                <w:b/>
                <w:bCs/>
                <w:lang w:val="en-GB"/>
              </w:rPr>
              <w:t xml:space="preserve"> the transport </w:t>
            </w:r>
            <w:r w:rsidR="008128C1">
              <w:rPr>
                <w:b/>
                <w:bCs/>
                <w:lang w:val="en-GB"/>
              </w:rPr>
              <w:t>her-/</w:t>
            </w:r>
            <w:r>
              <w:rPr>
                <w:b/>
                <w:bCs/>
                <w:lang w:val="en-GB"/>
              </w:rPr>
              <w:t xml:space="preserve">himself </w:t>
            </w:r>
          </w:p>
          <w:p w14:paraId="2B0E29FF" w14:textId="77777777" w:rsidR="008B72B0" w:rsidRDefault="008B72B0" w:rsidP="008B72B0">
            <w:pPr>
              <w:widowControl w:val="0"/>
              <w:rPr>
                <w:b/>
                <w:bCs/>
                <w:lang w:val="en-GB"/>
              </w:rPr>
            </w:pPr>
          </w:p>
          <w:p w14:paraId="77B5AF84" w14:textId="22F4035C" w:rsidR="008B72B0" w:rsidRPr="00CC6B6A" w:rsidRDefault="008B72B0" w:rsidP="008B72B0">
            <w:pPr>
              <w:widowControl w:val="0"/>
              <w:rPr>
                <w:i/>
                <w:iCs/>
                <w:lang w:val="en-GB"/>
              </w:rPr>
            </w:pPr>
            <w:r w:rsidRPr="00922BF7">
              <w:rPr>
                <w:i/>
                <w:iCs/>
                <w:lang w:val="en-GB"/>
              </w:rPr>
              <w:t>In case</w:t>
            </w:r>
            <w:r>
              <w:rPr>
                <w:i/>
                <w:iCs/>
                <w:lang w:val="en-GB"/>
              </w:rPr>
              <w:t>s</w:t>
            </w:r>
            <w:r w:rsidRPr="00922BF7">
              <w:rPr>
                <w:i/>
                <w:iCs/>
                <w:lang w:val="en-GB"/>
              </w:rPr>
              <w:t xml:space="preserve"> where the patient </w:t>
            </w:r>
            <w:r>
              <w:rPr>
                <w:i/>
                <w:iCs/>
                <w:lang w:val="en-GB"/>
              </w:rPr>
              <w:t>handles the transport, himself fr</w:t>
            </w:r>
            <w:r w:rsidR="008128C1">
              <w:rPr>
                <w:i/>
                <w:iCs/>
                <w:lang w:val="en-GB"/>
              </w:rPr>
              <w:t>o</w:t>
            </w:r>
            <w:r>
              <w:rPr>
                <w:i/>
                <w:iCs/>
                <w:lang w:val="en-GB"/>
              </w:rPr>
              <w:t>m hospital X</w:t>
            </w:r>
            <w:r w:rsidRPr="00647E16">
              <w:rPr>
                <w:rFonts w:ascii="Wingdings" w:eastAsia="Wingdings" w:hAnsi="Wingdings" w:cs="Wingdings"/>
                <w:i/>
                <w:lang w:val="en-GB"/>
              </w:rPr>
              <w:sym w:font="Wingdings" w:char="F0E0"/>
            </w:r>
            <w:r>
              <w:rPr>
                <w:i/>
                <w:iCs/>
                <w:lang w:val="en-GB"/>
              </w:rPr>
              <w:t xml:space="preserve"> hospital Y, </w:t>
            </w:r>
            <w:r w:rsidRPr="00561753">
              <w:rPr>
                <w:i/>
                <w:iCs/>
                <w:lang w:val="en-GB"/>
              </w:rPr>
              <w:t xml:space="preserve">the hospital from which the patient is being transferred may deviate from the rule not to send a </w:t>
            </w:r>
            <w:r>
              <w:rPr>
                <w:i/>
                <w:iCs/>
                <w:lang w:val="en-GB"/>
              </w:rPr>
              <w:t>HospitalNotification</w:t>
            </w:r>
            <w:r w:rsidRPr="00561753">
              <w:rPr>
                <w:i/>
                <w:iCs/>
                <w:lang w:val="en-GB"/>
              </w:rPr>
              <w:t xml:space="preserve"> of the type [SLHJ].</w:t>
            </w:r>
            <w:r>
              <w:rPr>
                <w:i/>
                <w:iCs/>
                <w:lang w:val="en-GB"/>
              </w:rPr>
              <w:t xml:space="preserve"> In these cases, the planned transfer </w:t>
            </w:r>
            <w:r w:rsidRPr="00CC6B6A">
              <w:rPr>
                <w:i/>
                <w:iCs/>
                <w:sz w:val="20"/>
                <w:szCs w:val="20"/>
                <w:lang w:val="en-GB"/>
              </w:rPr>
              <w:t xml:space="preserve">must be evident/communicated in a different manner. For example, in a care plan and/or in a clinical email. </w:t>
            </w:r>
          </w:p>
          <w:p w14:paraId="6A103F42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  <w:p w14:paraId="2038CDF2" w14:textId="42EBE5F3" w:rsidR="008B72B0" w:rsidRDefault="008B72B0" w:rsidP="008B72B0">
            <w:pPr>
              <w:widowControl w:val="0"/>
              <w:rPr>
                <w:lang w:val="en-GB"/>
              </w:rPr>
            </w:pPr>
            <w:r w:rsidRPr="00592F32">
              <w:rPr>
                <w:lang w:val="en-GB"/>
              </w:rPr>
              <w:t>If this is the case, account for how SUT guides the user to ensure that the planned transfer is communicated to the receiver in another way.</w:t>
            </w:r>
          </w:p>
          <w:p w14:paraId="7D0CEA6D" w14:textId="63D406A3" w:rsidR="008B72B0" w:rsidRPr="00A542A4" w:rsidRDefault="008B72B0" w:rsidP="008B72B0">
            <w:pPr>
              <w:widowControl w:val="0"/>
              <w:rPr>
                <w:b/>
                <w:bCs/>
                <w:lang w:val="en-US"/>
              </w:rPr>
            </w:pPr>
          </w:p>
        </w:tc>
        <w:tc>
          <w:tcPr>
            <w:tcW w:w="746" w:type="pct"/>
          </w:tcPr>
          <w:p w14:paraId="738A6357" w14:textId="77777777" w:rsidR="008B72B0" w:rsidRPr="00A542A4" w:rsidRDefault="008B72B0" w:rsidP="008B72B0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1F11E83C" w14:textId="65BF838A" w:rsidR="008B72B0" w:rsidRPr="00A542A4" w:rsidRDefault="00847E2D" w:rsidP="008B72B0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The SUT clearly communicate to the receiver that th</w:t>
            </w:r>
            <w:r w:rsidR="00131952">
              <w:rPr>
                <w:lang w:val="en-US"/>
              </w:rPr>
              <w:t xml:space="preserve">ere is planned a transfer of the patient to another hospital. </w:t>
            </w:r>
          </w:p>
        </w:tc>
        <w:tc>
          <w:tcPr>
            <w:tcW w:w="979" w:type="pct"/>
          </w:tcPr>
          <w:p w14:paraId="0D07015E" w14:textId="77777777" w:rsidR="008B72B0" w:rsidRPr="00A542A4" w:rsidRDefault="008B72B0" w:rsidP="008B72B0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60CC3622" w14:textId="77CA30E2" w:rsidR="008B72B0" w:rsidRPr="00AF4F42" w:rsidRDefault="00000000" w:rsidP="008B72B0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26127400"/>
                <w:placeholder>
                  <w:docPart w:val="0AC2AB132EFF48B6886D583213D381E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8B72B0" w:rsidRPr="000A68AF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E04C3AA" w14:textId="77777777" w:rsidTr="009D5194">
        <w:tc>
          <w:tcPr>
            <w:tcW w:w="359" w:type="pct"/>
          </w:tcPr>
          <w:p w14:paraId="16F3CE38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066565C" w14:textId="0E0836CD" w:rsidR="00B7065C" w:rsidRPr="002D5738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Discharge</w:t>
            </w:r>
            <w:r w:rsidRPr="002D5738">
              <w:rPr>
                <w:b/>
                <w:bCs/>
                <w:lang w:val="en-GB"/>
              </w:rPr>
              <w:t xml:space="preserve"> of patient, who </w:t>
            </w:r>
            <w:r w:rsidR="008128C1">
              <w:rPr>
                <w:b/>
                <w:bCs/>
                <w:lang w:val="en-GB"/>
              </w:rPr>
              <w:t>is</w:t>
            </w:r>
            <w:r w:rsidRPr="002D5738">
              <w:rPr>
                <w:b/>
                <w:bCs/>
                <w:lang w:val="en-GB"/>
              </w:rPr>
              <w:t xml:space="preserve"> absent after leave </w:t>
            </w:r>
          </w:p>
          <w:p w14:paraId="7CB43CB4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FDA6043" w14:textId="7E7A68F6" w:rsidR="00B7065C" w:rsidRPr="001E322E" w:rsidRDefault="00B7065C" w:rsidP="00B7065C">
            <w:pPr>
              <w:widowControl w:val="0"/>
              <w:rPr>
                <w:lang w:val="en-GB"/>
              </w:rPr>
            </w:pPr>
            <w:r w:rsidRPr="001E322E">
              <w:rPr>
                <w:lang w:val="en-GB"/>
              </w:rPr>
              <w:t>Select a patient, who i</w:t>
            </w:r>
            <w:r>
              <w:rPr>
                <w:lang w:val="en-GB"/>
              </w:rPr>
              <w:t xml:space="preserve">s registered as on leave and now register the patient as </w:t>
            </w:r>
            <w:r>
              <w:rPr>
                <w:lang w:val="en-GB"/>
              </w:rPr>
              <w:lastRenderedPageBreak/>
              <w:t xml:space="preserve">discharged </w:t>
            </w:r>
            <w:r w:rsidR="008128C1">
              <w:rPr>
                <w:lang w:val="en-GB"/>
              </w:rPr>
              <w:t xml:space="preserve">and sent </w:t>
            </w:r>
            <w:r>
              <w:rPr>
                <w:lang w:val="en-GB"/>
              </w:rPr>
              <w:t xml:space="preserve">home </w:t>
            </w:r>
          </w:p>
          <w:p w14:paraId="223AF8D6" w14:textId="347F4E3E" w:rsidR="00B7065C" w:rsidRPr="005070FD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4B68EFF3" w14:textId="77777777" w:rsidR="00B7065C" w:rsidRPr="005070FD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3CA1EB0" w14:textId="359822E0" w:rsidR="00B7065C" w:rsidRPr="005070FD" w:rsidRDefault="00B7065C" w:rsidP="00B7065C">
            <w:pPr>
              <w:widowControl w:val="0"/>
              <w:rPr>
                <w:lang w:val="en-GB"/>
              </w:rPr>
            </w:pPr>
            <w:r w:rsidRPr="00D45156">
              <w:rPr>
                <w:rFonts w:eastAsia="Calibri"/>
                <w:lang w:val="en-GB" w:eastAsia="de-DE"/>
              </w:rPr>
              <w:t xml:space="preserve">The patient is registered as </w:t>
            </w:r>
            <w:r>
              <w:rPr>
                <w:rFonts w:eastAsia="Calibri"/>
                <w:lang w:val="en-GB" w:eastAsia="de-DE"/>
              </w:rPr>
              <w:t>discharged</w:t>
            </w:r>
            <w:r w:rsidRPr="00D45156">
              <w:rPr>
                <w:rFonts w:eastAsia="Calibri"/>
                <w:lang w:val="en-GB" w:eastAsia="de-DE"/>
              </w:rPr>
              <w:t xml:space="preserve"> </w:t>
            </w:r>
            <w:r w:rsidR="008128C1">
              <w:rPr>
                <w:rFonts w:eastAsia="Calibri"/>
                <w:lang w:val="en-GB" w:eastAsia="de-DE"/>
              </w:rPr>
              <w:t xml:space="preserve">and sent </w:t>
            </w:r>
            <w:r w:rsidRPr="00D45156">
              <w:rPr>
                <w:rFonts w:eastAsia="Calibri"/>
                <w:lang w:val="en-GB" w:eastAsia="de-DE"/>
              </w:rPr>
              <w:t xml:space="preserve">home at </w:t>
            </w:r>
            <w:r w:rsidRPr="00D45156">
              <w:rPr>
                <w:rFonts w:eastAsia="Calibri" w:cstheme="minorHAnsi"/>
                <w:lang w:val="en-GB" w:eastAsia="de-DE"/>
              </w:rPr>
              <w:t xml:space="preserve">HH:MM </w:t>
            </w:r>
            <w:r w:rsidR="008518C7">
              <w:rPr>
                <w:rFonts w:eastAsia="Calibri" w:cstheme="minorHAnsi"/>
                <w:lang w:val="en-GB" w:eastAsia="de-DE"/>
              </w:rPr>
              <w:t>on</w:t>
            </w:r>
            <w:r w:rsidR="008518C7" w:rsidRPr="00D45156">
              <w:rPr>
                <w:rFonts w:eastAsia="Calibri" w:cstheme="minorHAnsi"/>
                <w:lang w:val="en-GB" w:eastAsia="de-DE"/>
              </w:rPr>
              <w:t xml:space="preserve"> </w:t>
            </w:r>
            <w:r w:rsidRPr="00D45156">
              <w:rPr>
                <w:rFonts w:eastAsia="Calibri" w:cstheme="minorHAnsi"/>
                <w:lang w:val="en-GB" w:eastAsia="de-DE"/>
              </w:rPr>
              <w:t>DD.MM.YYYY</w:t>
            </w:r>
          </w:p>
        </w:tc>
        <w:tc>
          <w:tcPr>
            <w:tcW w:w="979" w:type="pct"/>
          </w:tcPr>
          <w:p w14:paraId="4C07FE82" w14:textId="77777777" w:rsidR="00B7065C" w:rsidRPr="005070FD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9BBA062" w14:textId="3552EE11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16114328"/>
                <w:placeholder>
                  <w:docPart w:val="26BC3D4CA2964A209D09B95E22084A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C44953" w14:paraId="08A237AC" w14:textId="77777777" w:rsidTr="009D5194">
        <w:tc>
          <w:tcPr>
            <w:tcW w:w="359" w:type="pct"/>
          </w:tcPr>
          <w:p w14:paraId="692DB6C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164FF0BA" w14:textId="77777777" w:rsidR="00B7065C" w:rsidRDefault="00B7065C" w:rsidP="00B7065C">
            <w:pPr>
              <w:widowControl w:val="0"/>
            </w:pPr>
          </w:p>
          <w:p w14:paraId="1A51B559" w14:textId="712F79CC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1B28F4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</w:t>
            </w:r>
            <w:r w:rsidR="001906A9">
              <w:rPr>
                <w:lang w:val="en-GB"/>
              </w:rPr>
              <w:t>HospitalNotification</w:t>
            </w:r>
            <w:r>
              <w:rPr>
                <w:lang w:val="en-GB"/>
              </w:rPr>
              <w:t xml:space="preserve"> of type [SLHJ], </w:t>
            </w:r>
            <w:r w:rsidRPr="001B28F4">
              <w:rPr>
                <w:lang w:val="en-GB"/>
              </w:rPr>
              <w:t>is c</w:t>
            </w:r>
            <w:r>
              <w:rPr>
                <w:lang w:val="en-GB"/>
              </w:rPr>
              <w:t xml:space="preserve">reated and sent, </w:t>
            </w:r>
            <w:r w:rsidRPr="00731BA2">
              <w:rPr>
                <w:u w:val="single"/>
                <w:lang w:val="en-GB"/>
              </w:rPr>
              <w:t>without containing a request</w:t>
            </w:r>
            <w:r w:rsidR="008128C1">
              <w:rPr>
                <w:u w:val="single"/>
                <w:lang w:val="en-GB"/>
              </w:rPr>
              <w:t xml:space="preserve"> for an admission note</w:t>
            </w:r>
            <w:r>
              <w:rPr>
                <w:lang w:val="en-GB"/>
              </w:rPr>
              <w:t xml:space="preserve"> </w:t>
            </w:r>
          </w:p>
          <w:p w14:paraId="19CAB3D6" w14:textId="386692CE" w:rsidR="00B7065C" w:rsidRPr="00731BA2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</w:tc>
        <w:tc>
          <w:tcPr>
            <w:tcW w:w="746" w:type="pct"/>
          </w:tcPr>
          <w:p w14:paraId="1061D8A9" w14:textId="77777777" w:rsidR="00B7065C" w:rsidRPr="00731BA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14C17C8D" w14:textId="1F8EA6F4" w:rsidR="00B7065C" w:rsidRPr="00DE0307" w:rsidRDefault="00B7065C" w:rsidP="00B7065C">
            <w:pPr>
              <w:widowControl w:val="0"/>
              <w:rPr>
                <w:rFonts w:eastAsia="Calibri"/>
                <w:lang w:val="en-GB" w:eastAsia="de-DE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8128C1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8128C1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</w:t>
            </w:r>
            <w:r w:rsidR="008128C1">
              <w:rPr>
                <w:lang w:val="en-GB"/>
              </w:rPr>
              <w:t xml:space="preserve"> is</w:t>
            </w:r>
            <w:r w:rsidRPr="00DE0307">
              <w:rPr>
                <w:lang w:val="en-GB"/>
              </w:rPr>
              <w:t xml:space="preserve"> 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request for an </w:t>
            </w:r>
            <w:r>
              <w:rPr>
                <w:lang w:val="en-GB"/>
              </w:rPr>
              <w:t>admission note</w:t>
            </w:r>
            <w:r w:rsidR="008128C1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[SLHJ]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</w:tc>
        <w:tc>
          <w:tcPr>
            <w:tcW w:w="979" w:type="pct"/>
          </w:tcPr>
          <w:p w14:paraId="5DD3E6B1" w14:textId="77777777" w:rsidR="00B7065C" w:rsidRPr="00DE0307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545FA5B" w14:textId="1D893BEE" w:rsidR="00B7065C" w:rsidRPr="00DE0307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826167539"/>
                <w:placeholder>
                  <w:docPart w:val="FD2D6BE864C24236AA2E75210BD8808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742673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1D9C1232" w14:textId="77777777" w:rsidR="00444BFB" w:rsidRPr="00DE0307" w:rsidRDefault="00444BFB" w:rsidP="00444BFB">
      <w:pPr>
        <w:rPr>
          <w:lang w:val="en-GB"/>
        </w:rPr>
      </w:pPr>
    </w:p>
    <w:p w14:paraId="59D15A83" w14:textId="36E1460A" w:rsidR="00444BFB" w:rsidRPr="000128AA" w:rsidRDefault="00550186" w:rsidP="00550186">
      <w:pPr>
        <w:pStyle w:val="Overskrift3"/>
        <w:rPr>
          <w:lang w:val="en-GB"/>
        </w:rPr>
      </w:pPr>
      <w:bookmarkStart w:id="61" w:name="_Ref116994381"/>
      <w:bookmarkStart w:id="62" w:name="_Ref119922564"/>
      <w:r w:rsidRPr="000128AA">
        <w:rPr>
          <w:lang w:val="en-GB"/>
        </w:rPr>
        <w:t xml:space="preserve">Use case S7: </w:t>
      </w:r>
      <w:r w:rsidR="000128AA" w:rsidRPr="000128AA">
        <w:rPr>
          <w:lang w:val="en-GB"/>
        </w:rPr>
        <w:t>Dead</w:t>
      </w:r>
      <w:r w:rsidRPr="000128AA">
        <w:rPr>
          <w:lang w:val="en-GB"/>
        </w:rPr>
        <w:t>/</w:t>
      </w:r>
      <w:r w:rsidR="000128AA" w:rsidRPr="000128AA">
        <w:rPr>
          <w:lang w:val="en-GB"/>
        </w:rPr>
        <w:t xml:space="preserve">sending of </w:t>
      </w:r>
      <w:r w:rsidRPr="000128AA">
        <w:rPr>
          <w:lang w:val="en-GB"/>
        </w:rPr>
        <w:t>[MORS]</w:t>
      </w:r>
      <w:r w:rsidR="000128AA" w:rsidRPr="000128AA">
        <w:rPr>
          <w:lang w:val="en-GB"/>
        </w:rPr>
        <w:t xml:space="preserve"> with</w:t>
      </w:r>
      <w:r w:rsidR="000128AA">
        <w:rPr>
          <w:lang w:val="en-GB"/>
        </w:rPr>
        <w:t xml:space="preserve">out </w:t>
      </w:r>
      <w:r w:rsidR="00A71FAE">
        <w:rPr>
          <w:lang w:val="en-GB"/>
        </w:rPr>
        <w:t>request</w:t>
      </w:r>
      <w:r w:rsidR="00635E06">
        <w:rPr>
          <w:lang w:val="en-GB"/>
        </w:rPr>
        <w:t>ing</w:t>
      </w:r>
      <w:r w:rsidRPr="000128AA">
        <w:rPr>
          <w:lang w:val="en-GB"/>
        </w:rPr>
        <w:t xml:space="preserve"> </w:t>
      </w:r>
      <w:r w:rsidR="006C1D2D">
        <w:rPr>
          <w:lang w:val="en-GB"/>
        </w:rPr>
        <w:t>an</w:t>
      </w:r>
      <w:r w:rsidR="00FE3058">
        <w:rPr>
          <w:lang w:val="en-GB"/>
        </w:rPr>
        <w:t xml:space="preserve"> admission note</w:t>
      </w:r>
      <w:r w:rsidR="006C1D2D">
        <w:rPr>
          <w:lang w:val="en-GB"/>
        </w:rPr>
        <w:t xml:space="preserve"> </w:t>
      </w:r>
      <w:r w:rsidR="00FE3058">
        <w:rPr>
          <w:lang w:val="en-GB"/>
        </w:rPr>
        <w:t>(</w:t>
      </w:r>
      <w:r w:rsidRPr="000128AA">
        <w:rPr>
          <w:lang w:val="en-GB"/>
        </w:rPr>
        <w:t>XDIS16</w:t>
      </w:r>
      <w:bookmarkEnd w:id="61"/>
      <w:bookmarkEnd w:id="62"/>
      <w:r w:rsidR="00FE3058">
        <w:rPr>
          <w:lang w:val="en-GB"/>
        </w:rPr>
        <w:t>)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550186" w:rsidRPr="00AF4F42" w14:paraId="24770328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2C0AC05E" w14:textId="352E880D" w:rsidR="00550186" w:rsidRPr="00AF4F42" w:rsidRDefault="0055018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382A007" w14:textId="2EFF4AC9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5420A21" w14:textId="70C11AB0" w:rsidR="00550186" w:rsidRPr="00AF4F42" w:rsidRDefault="0055018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A71FAE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18B68CF" w14:textId="3747BC68" w:rsidR="00550186" w:rsidRPr="00AF4F42" w:rsidRDefault="00A71FAE" w:rsidP="001659DF">
            <w:pPr>
              <w:widowControl w:val="0"/>
              <w:rPr>
                <w:rFonts w:eastAsia="Calibri"/>
                <w:b/>
                <w:bCs/>
                <w:lang w:val="en-GB" w:eastAsia="de-DE"/>
              </w:rPr>
            </w:pPr>
            <w:r>
              <w:rPr>
                <w:b/>
                <w:bCs/>
                <w:lang w:val="en-GB"/>
              </w:rPr>
              <w:t xml:space="preserve">Expected </w:t>
            </w:r>
            <w:r w:rsidR="00550186" w:rsidRPr="00AF4F42">
              <w:rPr>
                <w:b/>
                <w:bCs/>
                <w:lang w:val="en-GB"/>
              </w:rPr>
              <w:t>result</w:t>
            </w:r>
          </w:p>
        </w:tc>
        <w:tc>
          <w:tcPr>
            <w:tcW w:w="979" w:type="pct"/>
            <w:shd w:val="clear" w:color="auto" w:fill="152F4A"/>
          </w:tcPr>
          <w:p w14:paraId="1C40985B" w14:textId="6068CBD8" w:rsidR="00550186" w:rsidRPr="00AF4F42" w:rsidRDefault="00A71FAE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Actual</w:t>
            </w:r>
            <w:r w:rsidR="0055018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752195A6" w14:textId="2850B667" w:rsidR="00550186" w:rsidRPr="00AF4F42" w:rsidRDefault="0055018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A71FAE">
              <w:rPr>
                <w:b/>
                <w:bCs/>
                <w:lang w:val="en-GB"/>
              </w:rPr>
              <w:t>asses</w:t>
            </w:r>
            <w:r w:rsidR="00677C7D">
              <w:rPr>
                <w:b/>
                <w:bCs/>
                <w:lang w:val="en-GB"/>
              </w:rPr>
              <w:t>s</w:t>
            </w:r>
            <w:r w:rsidR="00A71FAE">
              <w:rPr>
                <w:b/>
                <w:bCs/>
                <w:lang w:val="en-GB"/>
              </w:rPr>
              <w:t>ment</w:t>
            </w:r>
          </w:p>
        </w:tc>
      </w:tr>
      <w:tr w:rsidR="00B7065C" w:rsidRPr="00AF4F42" w14:paraId="5307AD65" w14:textId="77777777" w:rsidTr="00B616D6">
        <w:tc>
          <w:tcPr>
            <w:tcW w:w="359" w:type="pct"/>
          </w:tcPr>
          <w:p w14:paraId="7A60C6E5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3" w:name="_Ref110851272"/>
          </w:p>
        </w:tc>
        <w:bookmarkEnd w:id="63"/>
        <w:tc>
          <w:tcPr>
            <w:tcW w:w="1011" w:type="pct"/>
          </w:tcPr>
          <w:p w14:paraId="0B167F00" w14:textId="6976FDC5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  <w:r w:rsidRPr="002671E9">
              <w:rPr>
                <w:b/>
                <w:lang w:val="en-GB"/>
              </w:rPr>
              <w:t>The patient has died u</w:t>
            </w:r>
            <w:r>
              <w:rPr>
                <w:b/>
                <w:lang w:val="en-GB"/>
              </w:rPr>
              <w:t>pon arrival at hospital</w:t>
            </w:r>
          </w:p>
          <w:p w14:paraId="638CAE8D" w14:textId="77777777" w:rsidR="00B7065C" w:rsidRPr="002671E9" w:rsidRDefault="00B7065C" w:rsidP="00B7065C">
            <w:pPr>
              <w:widowControl w:val="0"/>
              <w:rPr>
                <w:b/>
                <w:lang w:val="en-GB"/>
              </w:rPr>
            </w:pPr>
          </w:p>
          <w:p w14:paraId="6DBB40BD" w14:textId="5B8624E9" w:rsidR="00B7065C" w:rsidRPr="008B56FC" w:rsidRDefault="00B7065C" w:rsidP="00B7065C">
            <w:pPr>
              <w:widowControl w:val="0"/>
              <w:rPr>
                <w:lang w:val="en-GB"/>
              </w:rPr>
            </w:pPr>
            <w:r w:rsidRPr="008B56FC">
              <w:rPr>
                <w:lang w:val="en-GB"/>
              </w:rPr>
              <w:t xml:space="preserve">Select a test patient and register the patient as dead </w:t>
            </w:r>
            <w:r>
              <w:rPr>
                <w:lang w:val="en-GB"/>
              </w:rPr>
              <w:t>(upon arrival)</w:t>
            </w:r>
          </w:p>
        </w:tc>
        <w:tc>
          <w:tcPr>
            <w:tcW w:w="746" w:type="pct"/>
          </w:tcPr>
          <w:p w14:paraId="43AF951C" w14:textId="77777777" w:rsidR="00B7065C" w:rsidRPr="008B56FC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41F83627" w14:textId="5B5B21FF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 xml:space="preserve">The patient has been registered as dead </w:t>
            </w:r>
            <w:r w:rsidR="006529D6">
              <w:rPr>
                <w:rFonts w:eastAsia="Calibri"/>
                <w:lang w:val="en-GB" w:eastAsia="de-DE"/>
              </w:rPr>
              <w:t>at</w:t>
            </w:r>
            <w:r w:rsidR="006529D6" w:rsidRPr="007734D6">
              <w:rPr>
                <w:rFonts w:eastAsia="Calibri"/>
                <w:lang w:val="en-GB" w:eastAsia="de-DE"/>
              </w:rPr>
              <w:t xml:space="preserve"> </w:t>
            </w:r>
            <w:r w:rsidRPr="007734D6">
              <w:rPr>
                <w:rFonts w:eastAsia="Calibri"/>
                <w:lang w:val="en-GB" w:eastAsia="de-DE"/>
              </w:rPr>
              <w:t>HH:MM on DD.MM.YYYY</w:t>
            </w:r>
          </w:p>
        </w:tc>
        <w:tc>
          <w:tcPr>
            <w:tcW w:w="979" w:type="pct"/>
          </w:tcPr>
          <w:p w14:paraId="6A424DFB" w14:textId="77777777" w:rsidR="00B7065C" w:rsidRPr="007734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CB691E5" w14:textId="4EC8699A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29107179"/>
                <w:placeholder>
                  <w:docPart w:val="4C4A768F62E14D1E9C8A4382E69C93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73C7EC11" w14:textId="77777777" w:rsidTr="00B616D6">
        <w:tc>
          <w:tcPr>
            <w:tcW w:w="359" w:type="pct"/>
          </w:tcPr>
          <w:p w14:paraId="6FC07801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4" w:name="_Ref110851240"/>
          </w:p>
        </w:tc>
        <w:bookmarkEnd w:id="64"/>
        <w:tc>
          <w:tcPr>
            <w:tcW w:w="1011" w:type="pct"/>
          </w:tcPr>
          <w:p w14:paraId="255FBB4B" w14:textId="0CE7523C" w:rsidR="00B7065C" w:rsidRPr="007734D6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lang w:val="en-GB"/>
              </w:rPr>
              <w:t>Document that a HospitalNotification o</w:t>
            </w:r>
            <w:r>
              <w:rPr>
                <w:lang w:val="en-GB"/>
              </w:rPr>
              <w:t>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note)</w:t>
            </w:r>
          </w:p>
          <w:p w14:paraId="45C8BC18" w14:textId="53748A58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40E4B6C4" w14:textId="079315FE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21445313" w14:textId="2240E874" w:rsidR="00B7065C" w:rsidRPr="00B15F5C" w:rsidRDefault="00B7065C" w:rsidP="00B7065C">
            <w:pPr>
              <w:widowControl w:val="0"/>
              <w:rPr>
                <w:lang w:val="en-GB"/>
              </w:rPr>
            </w:pPr>
            <w:r w:rsidRPr="00B15F5C">
              <w:rPr>
                <w:lang w:val="en-GB"/>
              </w:rPr>
              <w:t xml:space="preserve">A </w:t>
            </w:r>
            <w:r w:rsidR="001906A9" w:rsidRPr="00B15F5C">
              <w:rPr>
                <w:lang w:val="en-GB"/>
              </w:rPr>
              <w:t>HospitalNotification</w:t>
            </w:r>
            <w:r w:rsidRPr="00B15F5C">
              <w:rPr>
                <w:lang w:val="en-GB"/>
              </w:rPr>
              <w:t xml:space="preserve"> of type [MORS] is created and sent (</w:t>
            </w:r>
            <w:r w:rsidRPr="00F712D8">
              <w:rPr>
                <w:u w:val="single"/>
                <w:lang w:val="en-GB"/>
              </w:rPr>
              <w:t>without containing request</w:t>
            </w:r>
            <w:r>
              <w:rPr>
                <w:lang w:val="en-GB"/>
              </w:rPr>
              <w:t xml:space="preserve"> for an admission note</w:t>
            </w:r>
            <w:r w:rsidRPr="00B15F5C">
              <w:rPr>
                <w:lang w:val="en-GB"/>
              </w:rPr>
              <w:t xml:space="preserve">) </w:t>
            </w:r>
          </w:p>
        </w:tc>
        <w:tc>
          <w:tcPr>
            <w:tcW w:w="979" w:type="pct"/>
          </w:tcPr>
          <w:p w14:paraId="5533B985" w14:textId="77777777" w:rsidR="00B7065C" w:rsidRPr="00B15F5C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3C61174E" w14:textId="30A8ED55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94275388"/>
                <w:placeholder>
                  <w:docPart w:val="0C79DA7B1650472EA67AA169E66ED44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263C14D" w14:textId="77777777" w:rsidTr="00B616D6">
        <w:tc>
          <w:tcPr>
            <w:tcW w:w="359" w:type="pct"/>
          </w:tcPr>
          <w:p w14:paraId="7115FF87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5" w:name="_Ref110851264"/>
          </w:p>
        </w:tc>
        <w:bookmarkEnd w:id="65"/>
        <w:tc>
          <w:tcPr>
            <w:tcW w:w="1011" w:type="pct"/>
          </w:tcPr>
          <w:p w14:paraId="0F501B2C" w14:textId="3E5675BD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B312A4">
              <w:rPr>
                <w:b/>
                <w:bCs/>
                <w:lang w:val="en-GB"/>
              </w:rPr>
              <w:t xml:space="preserve">The patient dies during the hospital stay </w:t>
            </w:r>
          </w:p>
          <w:p w14:paraId="284FC89F" w14:textId="77777777" w:rsidR="00B7065C" w:rsidRDefault="00B7065C" w:rsidP="00B7065C">
            <w:pPr>
              <w:widowControl w:val="0"/>
              <w:rPr>
                <w:b/>
                <w:bCs/>
                <w:lang w:val="en-GB"/>
              </w:rPr>
            </w:pPr>
          </w:p>
          <w:p w14:paraId="2A0FB90E" w14:textId="51604F57" w:rsidR="00B7065C" w:rsidRPr="007C2EA0" w:rsidRDefault="00B7065C" w:rsidP="00B7065C">
            <w:pPr>
              <w:widowControl w:val="0"/>
              <w:rPr>
                <w:lang w:val="en-GB"/>
              </w:rPr>
            </w:pPr>
            <w:r w:rsidRPr="007C2EA0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 xml:space="preserve">a patient who is </w:t>
            </w:r>
            <w:r>
              <w:rPr>
                <w:lang w:val="en-GB"/>
              </w:rPr>
              <w:lastRenderedPageBreak/>
              <w:t xml:space="preserve">registered as </w:t>
            </w:r>
            <w:r w:rsidR="008128C1">
              <w:rPr>
                <w:lang w:val="en-GB"/>
              </w:rPr>
              <w:t>admitted</w:t>
            </w:r>
            <w:r>
              <w:rPr>
                <w:lang w:val="en-GB"/>
              </w:rPr>
              <w:t xml:space="preserve"> and now register the patient as dead (</w:t>
            </w:r>
            <w:r w:rsidR="008128C1">
              <w:rPr>
                <w:lang w:val="en-GB"/>
              </w:rPr>
              <w:t>during</w:t>
            </w:r>
            <w:r>
              <w:rPr>
                <w:lang w:val="en-GB"/>
              </w:rPr>
              <w:t xml:space="preserve"> admission)</w:t>
            </w:r>
          </w:p>
          <w:p w14:paraId="73F8D7E0" w14:textId="0B0AB862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C7E93B4" w14:textId="77777777" w:rsidR="00B7065C" w:rsidRPr="00456BA4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080" w:type="pct"/>
          </w:tcPr>
          <w:p w14:paraId="0EF52674" w14:textId="4D048F3B" w:rsidR="00B7065C" w:rsidRPr="00456BA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D0DD3F" w14:textId="77777777" w:rsidR="00B7065C" w:rsidRPr="00456BA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0C4A111" w14:textId="2F08EC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38696242"/>
                <w:placeholder>
                  <w:docPart w:val="EABF662B867F44609FE03F4BB3E2233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15EB05" w14:textId="77777777" w:rsidTr="00B616D6">
        <w:tc>
          <w:tcPr>
            <w:tcW w:w="359" w:type="pct"/>
          </w:tcPr>
          <w:p w14:paraId="0416646D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6" w:name="_Ref110852243"/>
          </w:p>
        </w:tc>
        <w:bookmarkEnd w:id="66"/>
        <w:tc>
          <w:tcPr>
            <w:tcW w:w="1011" w:type="pct"/>
          </w:tcPr>
          <w:p w14:paraId="6A1758BA" w14:textId="4BAC319E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 xml:space="preserve">Demonstrate that a HospitalNotification of type [MORS],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>,</w:t>
            </w:r>
            <w:r w:rsidR="008128C1">
              <w:rPr>
                <w:lang w:val="en-US"/>
              </w:rPr>
              <w:t xml:space="preserve"> </w:t>
            </w:r>
            <w:r w:rsidRPr="00A542A4">
              <w:rPr>
                <w:lang w:val="en-US"/>
              </w:rPr>
              <w:t xml:space="preserve">is </w:t>
            </w:r>
            <w:r w:rsidR="008F5333" w:rsidRPr="00A542A4">
              <w:rPr>
                <w:lang w:val="en-US"/>
              </w:rPr>
              <w:t>created,</w:t>
            </w:r>
            <w:r w:rsidRPr="00A542A4">
              <w:rPr>
                <w:lang w:val="en-US"/>
              </w:rPr>
              <w:t xml:space="preserve"> and sent</w:t>
            </w:r>
            <w:r w:rsidR="009E0785">
              <w:rPr>
                <w:lang w:val="en-US"/>
              </w:rPr>
              <w:t>.</w:t>
            </w:r>
          </w:p>
        </w:tc>
        <w:tc>
          <w:tcPr>
            <w:tcW w:w="746" w:type="pct"/>
          </w:tcPr>
          <w:p w14:paraId="1CB3BB14" w14:textId="3B4F16FD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361CAA22" w14:textId="0557D3EF" w:rsidR="00B7065C" w:rsidRPr="00A542A4" w:rsidRDefault="00B7065C" w:rsidP="00B7065C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Fi</w:t>
            </w:r>
            <w:r w:rsidR="008128C1">
              <w:rPr>
                <w:lang w:val="en-US"/>
              </w:rPr>
              <w:t>r</w:t>
            </w:r>
            <w:r w:rsidRPr="00A542A4">
              <w:rPr>
                <w:lang w:val="en-US"/>
              </w:rPr>
              <w:t>st</w:t>
            </w:r>
            <w:r w:rsidR="008128C1">
              <w:rPr>
                <w:lang w:val="en-US"/>
              </w:rPr>
              <w:t>,</w:t>
            </w:r>
            <w:r w:rsidRPr="00A542A4">
              <w:rPr>
                <w:lang w:val="en-US"/>
              </w:rPr>
              <w:t xml:space="preserve"> </w:t>
            </w:r>
            <w:r w:rsidR="008128C1">
              <w:rPr>
                <w:lang w:val="en-US"/>
              </w:rPr>
              <w:t>a</w:t>
            </w:r>
            <w:r w:rsidRPr="00A542A4">
              <w:rPr>
                <w:lang w:val="en-US"/>
              </w:rPr>
              <w:t xml:space="preserve"> HospitalNotification of type [STIN] </w:t>
            </w:r>
            <w:r w:rsidR="008128C1">
              <w:rPr>
                <w:lang w:val="en-US"/>
              </w:rPr>
              <w:t xml:space="preserve">is </w:t>
            </w:r>
            <w:r w:rsidRPr="00A542A4">
              <w:rPr>
                <w:lang w:val="en-US"/>
              </w:rPr>
              <w:t xml:space="preserve">created and sent, then a HospitalNotification of type [MORS ] </w:t>
            </w:r>
            <w:r w:rsidRPr="00A542A4">
              <w:rPr>
                <w:u w:val="single"/>
                <w:lang w:val="en-US"/>
              </w:rPr>
              <w:t xml:space="preserve">without request for an </w:t>
            </w:r>
            <w:r>
              <w:rPr>
                <w:u w:val="single"/>
                <w:lang w:val="en-US"/>
              </w:rPr>
              <w:t>admission note</w:t>
            </w:r>
            <w:r w:rsidRPr="00A542A4">
              <w:rPr>
                <w:lang w:val="en-US"/>
              </w:rPr>
              <w:t xml:space="preserve"> </w:t>
            </w:r>
          </w:p>
        </w:tc>
        <w:tc>
          <w:tcPr>
            <w:tcW w:w="979" w:type="pct"/>
          </w:tcPr>
          <w:p w14:paraId="04B7B937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174924D0" w14:textId="2BCC0D2C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9996866"/>
                <w:placeholder>
                  <w:docPart w:val="41E147F8586B40BA895F248BFB9C49E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51F60E53" w14:textId="77777777" w:rsidTr="00B616D6">
        <w:tc>
          <w:tcPr>
            <w:tcW w:w="359" w:type="pct"/>
          </w:tcPr>
          <w:p w14:paraId="42D871E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7" w:name="_Ref110851289"/>
          </w:p>
        </w:tc>
        <w:bookmarkEnd w:id="67"/>
        <w:tc>
          <w:tcPr>
            <w:tcW w:w="1011" w:type="pct"/>
          </w:tcPr>
          <w:p w14:paraId="2F64E2C9" w14:textId="646C7B85" w:rsidR="00B7065C" w:rsidRPr="002C2F87" w:rsidRDefault="00B7065C" w:rsidP="00B7065C">
            <w:pPr>
              <w:widowControl w:val="0"/>
              <w:rPr>
                <w:b/>
                <w:bCs/>
                <w:lang w:val="en-GB"/>
              </w:rPr>
            </w:pPr>
            <w:r w:rsidRPr="002C2F87">
              <w:rPr>
                <w:b/>
                <w:bCs/>
                <w:lang w:val="en-GB"/>
              </w:rPr>
              <w:t xml:space="preserve">The patient dies during leave </w:t>
            </w:r>
          </w:p>
          <w:p w14:paraId="28AF3ED9" w14:textId="77777777" w:rsidR="00B7065C" w:rsidRPr="002C2F87" w:rsidRDefault="00B7065C" w:rsidP="00B7065C">
            <w:pPr>
              <w:widowControl w:val="0"/>
              <w:rPr>
                <w:lang w:val="en-GB"/>
              </w:rPr>
            </w:pPr>
          </w:p>
          <w:p w14:paraId="04973870" w14:textId="7CDAA97F" w:rsidR="00B7065C" w:rsidRPr="007F234F" w:rsidRDefault="00B7065C" w:rsidP="00B7065C">
            <w:pPr>
              <w:widowControl w:val="0"/>
              <w:rPr>
                <w:lang w:val="en-GB"/>
              </w:rPr>
            </w:pPr>
            <w:r w:rsidRPr="00411C34">
              <w:rPr>
                <w:lang w:val="en-GB"/>
              </w:rPr>
              <w:t xml:space="preserve">Select a patient </w:t>
            </w:r>
            <w:r>
              <w:rPr>
                <w:lang w:val="en-GB"/>
              </w:rPr>
              <w:t xml:space="preserve">who is registered as on leave, and now register the patient as dead  </w:t>
            </w:r>
          </w:p>
        </w:tc>
        <w:tc>
          <w:tcPr>
            <w:tcW w:w="746" w:type="pct"/>
          </w:tcPr>
          <w:p w14:paraId="385CE207" w14:textId="77777777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5E57E901" w14:textId="656EDAE2" w:rsidR="00B7065C" w:rsidRPr="00411C34" w:rsidRDefault="00B7065C" w:rsidP="00B7065C">
            <w:pPr>
              <w:widowControl w:val="0"/>
              <w:rPr>
                <w:lang w:val="en-GB"/>
              </w:rPr>
            </w:pPr>
            <w:r w:rsidRPr="007734D6">
              <w:rPr>
                <w:rFonts w:eastAsia="Calibri"/>
                <w:lang w:val="en-GB" w:eastAsia="de-DE"/>
              </w:rPr>
              <w:t>The patient has been registered as dead on HH:MM on DD.MM.YYYY</w:t>
            </w:r>
          </w:p>
        </w:tc>
        <w:tc>
          <w:tcPr>
            <w:tcW w:w="979" w:type="pct"/>
          </w:tcPr>
          <w:p w14:paraId="6D92A99F" w14:textId="77777777" w:rsidR="00B7065C" w:rsidRPr="00411C34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E8225EF" w14:textId="45B29F1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39653860"/>
                <w:placeholder>
                  <w:docPart w:val="840AF550A6854B35BD71A0F03559CF7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31AC77F4" w14:textId="77777777" w:rsidTr="00B616D6">
        <w:tc>
          <w:tcPr>
            <w:tcW w:w="359" w:type="pct"/>
          </w:tcPr>
          <w:p w14:paraId="63C3AC09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68" w:name="_Ref110852256"/>
          </w:p>
        </w:tc>
        <w:bookmarkEnd w:id="68"/>
        <w:tc>
          <w:tcPr>
            <w:tcW w:w="1011" w:type="pct"/>
          </w:tcPr>
          <w:p w14:paraId="45FB81EF" w14:textId="1336EFD3" w:rsidR="00B7065C" w:rsidRPr="00450021" w:rsidRDefault="00B7065C" w:rsidP="00B7065C">
            <w:pPr>
              <w:widowControl w:val="0"/>
              <w:rPr>
                <w:lang w:val="en-GB"/>
              </w:rPr>
            </w:pPr>
            <w:r w:rsidRPr="00450021">
              <w:rPr>
                <w:lang w:val="en-GB"/>
              </w:rPr>
              <w:t>Demonstrate that a HospitalNotification o</w:t>
            </w:r>
            <w:r>
              <w:rPr>
                <w:lang w:val="en-GB"/>
              </w:rPr>
              <w:t>f type [MORS], that does</w:t>
            </w:r>
            <w:r w:rsidR="00386165">
              <w:rPr>
                <w:lang w:val="en-GB"/>
              </w:rPr>
              <w:t xml:space="preserve"> </w:t>
            </w:r>
            <w:r>
              <w:rPr>
                <w:lang w:val="en-GB"/>
              </w:rPr>
              <w:t>n</w:t>
            </w:r>
            <w:r w:rsidR="00386165">
              <w:rPr>
                <w:lang w:val="en-GB"/>
              </w:rPr>
              <w:t>o</w:t>
            </w:r>
            <w:r>
              <w:rPr>
                <w:lang w:val="en-GB"/>
              </w:rPr>
              <w:t>t contain a request for an admission note</w:t>
            </w:r>
            <w:r w:rsidR="0041533A">
              <w:rPr>
                <w:lang w:val="en-GB"/>
              </w:rPr>
              <w:t>,</w:t>
            </w:r>
            <w:r>
              <w:rPr>
                <w:lang w:val="en-GB"/>
              </w:rPr>
              <w:t xml:space="preserve"> is </w:t>
            </w:r>
            <w:r w:rsidR="0041533A">
              <w:rPr>
                <w:lang w:val="en-GB"/>
              </w:rPr>
              <w:t>created,</w:t>
            </w:r>
            <w:r>
              <w:rPr>
                <w:lang w:val="en-GB"/>
              </w:rPr>
              <w:t xml:space="preserve"> and sent  </w:t>
            </w:r>
          </w:p>
          <w:p w14:paraId="64ABD253" w14:textId="67F0EAA5" w:rsidR="00B7065C" w:rsidRPr="0041533A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2EB09A10" w14:textId="63F9B363" w:rsidR="00B7065C" w:rsidRPr="00AF4F42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78B84010" w14:textId="028D8471" w:rsidR="00B7065C" w:rsidRPr="00DD37E6" w:rsidRDefault="00B7065C" w:rsidP="00B7065C">
            <w:pPr>
              <w:widowControl w:val="0"/>
              <w:rPr>
                <w:lang w:val="en-GB"/>
              </w:rPr>
            </w:pPr>
            <w:r w:rsidRPr="00DE0307">
              <w:rPr>
                <w:lang w:val="en-GB"/>
              </w:rPr>
              <w:t>F</w:t>
            </w:r>
            <w:r>
              <w:rPr>
                <w:lang w:val="en-GB"/>
              </w:rPr>
              <w:t>irst</w:t>
            </w:r>
            <w:r w:rsidR="00386165">
              <w:rPr>
                <w:lang w:val="en-GB"/>
              </w:rPr>
              <w:t>,</w:t>
            </w:r>
            <w:r>
              <w:rPr>
                <w:lang w:val="en-GB"/>
              </w:rPr>
              <w:t xml:space="preserve"> </w:t>
            </w:r>
            <w:r w:rsidR="00386165">
              <w:rPr>
                <w:lang w:val="en-GB"/>
              </w:rPr>
              <w:t>a</w:t>
            </w:r>
            <w:r w:rsidRPr="00DE0307">
              <w:rPr>
                <w:lang w:val="en-GB"/>
              </w:rPr>
              <w:t xml:space="preserve"> HospitalNotification of type [STIN] (with request for an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 xml:space="preserve">) </w:t>
            </w:r>
            <w:r w:rsidR="00386165">
              <w:rPr>
                <w:lang w:val="en-GB"/>
              </w:rPr>
              <w:t xml:space="preserve">is </w:t>
            </w:r>
            <w:r w:rsidRPr="00DE0307">
              <w:rPr>
                <w:lang w:val="en-GB"/>
              </w:rPr>
              <w:t xml:space="preserve">created and sent, then </w:t>
            </w:r>
            <w:r w:rsidRPr="00DE0307">
              <w:rPr>
                <w:u w:val="single"/>
                <w:lang w:val="en-GB"/>
              </w:rPr>
              <w:t>possibly</w:t>
            </w:r>
            <w:r w:rsidRPr="00DE0307">
              <w:rPr>
                <w:lang w:val="en-GB"/>
              </w:rPr>
              <w:t xml:space="preserve"> a HospitalNotification </w:t>
            </w:r>
            <w:r>
              <w:rPr>
                <w:lang w:val="en-GB"/>
              </w:rPr>
              <w:t xml:space="preserve">of type </w:t>
            </w:r>
            <w:r w:rsidRPr="00DE0307">
              <w:rPr>
                <w:lang w:val="en-GB"/>
              </w:rPr>
              <w:t xml:space="preserve">[STOR] (without </w:t>
            </w:r>
            <w:r w:rsidR="00386165">
              <w:rPr>
                <w:lang w:val="en-GB"/>
              </w:rPr>
              <w:t xml:space="preserve">a </w:t>
            </w:r>
            <w:r w:rsidRPr="00DE0307">
              <w:rPr>
                <w:lang w:val="en-GB"/>
              </w:rPr>
              <w:t xml:space="preserve">request for an </w:t>
            </w:r>
            <w:r>
              <w:rPr>
                <w:lang w:val="en-GB"/>
              </w:rPr>
              <w:t>admission note</w:t>
            </w:r>
            <w:r w:rsidR="00386165">
              <w:rPr>
                <w:lang w:val="en-GB"/>
              </w:rPr>
              <w:t>)</w:t>
            </w:r>
            <w:r w:rsidRPr="00DE0307">
              <w:rPr>
                <w:lang w:val="en-GB"/>
              </w:rPr>
              <w:t xml:space="preserve"> and finally a HospitalNotification of type [</w:t>
            </w:r>
            <w:r>
              <w:rPr>
                <w:lang w:val="en-GB"/>
              </w:rPr>
              <w:t>MORS</w:t>
            </w:r>
            <w:r w:rsidRPr="00DE0307">
              <w:rPr>
                <w:lang w:val="en-GB"/>
              </w:rPr>
              <w:t xml:space="preserve">] (without request for </w:t>
            </w:r>
            <w:r>
              <w:rPr>
                <w:lang w:val="en-GB"/>
              </w:rPr>
              <w:t>admission note</w:t>
            </w:r>
            <w:r w:rsidRPr="00DE0307">
              <w:rPr>
                <w:lang w:val="en-GB"/>
              </w:rPr>
              <w:t>) is</w:t>
            </w:r>
            <w:r>
              <w:rPr>
                <w:lang w:val="en-GB"/>
              </w:rPr>
              <w:t xml:space="preserve"> created and</w:t>
            </w:r>
            <w:r w:rsidRPr="00DE0307">
              <w:rPr>
                <w:lang w:val="en-GB"/>
              </w:rPr>
              <w:t xml:space="preserve"> sent   </w:t>
            </w:r>
          </w:p>
          <w:p w14:paraId="48131E78" w14:textId="510DE2EF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979" w:type="pct"/>
          </w:tcPr>
          <w:p w14:paraId="2084C673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825" w:type="pct"/>
          </w:tcPr>
          <w:p w14:paraId="20BDEFFD" w14:textId="3DF83F2B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182407093"/>
                <w:placeholder>
                  <w:docPart w:val="1AAE64C7D79F4AE4A62D386B0DD2D20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EC626C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7C60F0" w14:textId="77777777" w:rsidR="00550186" w:rsidRPr="00AF4F42" w:rsidRDefault="00550186">
      <w:pPr>
        <w:rPr>
          <w:lang w:val="en-GB"/>
        </w:rPr>
      </w:pPr>
    </w:p>
    <w:p w14:paraId="28E3105A" w14:textId="77777777" w:rsidR="001659DF" w:rsidRPr="00AF4F42" w:rsidRDefault="001659DF" w:rsidP="009D5194">
      <w:pPr>
        <w:rPr>
          <w:lang w:val="en-GB"/>
        </w:rPr>
      </w:pPr>
      <w:bookmarkStart w:id="69" w:name="_Ref116994387"/>
      <w:r w:rsidRPr="00AF4F42">
        <w:rPr>
          <w:lang w:val="en-GB"/>
        </w:rPr>
        <w:br w:type="page"/>
      </w:r>
    </w:p>
    <w:p w14:paraId="7BB6EAB0" w14:textId="787ED7CB" w:rsidR="00550186" w:rsidRPr="009648FE" w:rsidRDefault="00550186" w:rsidP="00550186">
      <w:pPr>
        <w:pStyle w:val="Overskrift3"/>
        <w:rPr>
          <w:lang w:val="en-GB"/>
        </w:rPr>
      </w:pPr>
      <w:bookmarkStart w:id="70" w:name="_Ref119922571"/>
      <w:r w:rsidRPr="009648FE">
        <w:rPr>
          <w:lang w:val="en-GB"/>
        </w:rPr>
        <w:lastRenderedPageBreak/>
        <w:t>Use case S.CANC</w:t>
      </w:r>
      <w:r w:rsidR="00440776" w:rsidRPr="009648FE">
        <w:rPr>
          <w:lang w:val="en-GB"/>
        </w:rPr>
        <w:t xml:space="preserve">: </w:t>
      </w:r>
      <w:r w:rsidR="009648FE" w:rsidRPr="009648FE">
        <w:rPr>
          <w:lang w:val="en-GB"/>
        </w:rPr>
        <w:t>Cancellation</w:t>
      </w:r>
      <w:r w:rsidR="00440776" w:rsidRPr="009648FE">
        <w:rPr>
          <w:lang w:val="en-GB"/>
        </w:rPr>
        <w:t>/</w:t>
      </w:r>
      <w:r w:rsidR="009648FE" w:rsidRPr="009648FE">
        <w:rPr>
          <w:lang w:val="en-GB"/>
        </w:rPr>
        <w:t xml:space="preserve">sending of </w:t>
      </w:r>
      <w:r w:rsidR="00C34169" w:rsidRPr="009648FE">
        <w:rPr>
          <w:lang w:val="en-GB"/>
        </w:rPr>
        <w:t xml:space="preserve">AN_XX </w:t>
      </w:r>
      <w:r w:rsidR="009648FE" w:rsidRPr="009648FE">
        <w:rPr>
          <w:lang w:val="en-GB"/>
        </w:rPr>
        <w:t>w</w:t>
      </w:r>
      <w:r w:rsidR="009648FE">
        <w:rPr>
          <w:lang w:val="en-GB"/>
        </w:rPr>
        <w:t>ithout request</w:t>
      </w:r>
      <w:r w:rsidR="00994C3A">
        <w:rPr>
          <w:lang w:val="en-GB"/>
        </w:rPr>
        <w:t>ing an</w:t>
      </w:r>
      <w:r w:rsidR="004A6356">
        <w:rPr>
          <w:lang w:val="en-GB"/>
        </w:rPr>
        <w:t xml:space="preserve"> </w:t>
      </w:r>
      <w:r w:rsidR="009F5998">
        <w:rPr>
          <w:lang w:val="en-GB"/>
        </w:rPr>
        <w:t>admission note</w:t>
      </w:r>
      <w:r w:rsidR="004A6356">
        <w:rPr>
          <w:lang w:val="en-GB"/>
        </w:rPr>
        <w:t xml:space="preserve"> </w:t>
      </w:r>
      <w:r w:rsidR="00440776" w:rsidRPr="009648FE">
        <w:rPr>
          <w:lang w:val="en-GB"/>
        </w:rPr>
        <w:t>XDIS16</w:t>
      </w:r>
      <w:bookmarkEnd w:id="69"/>
      <w:bookmarkEnd w:id="70"/>
    </w:p>
    <w:p w14:paraId="726F78B4" w14:textId="6526E6FF" w:rsidR="00605D43" w:rsidRPr="00825268" w:rsidRDefault="004A6356" w:rsidP="00605D43">
      <w:pPr>
        <w:rPr>
          <w:lang w:val="en-GB"/>
        </w:rPr>
      </w:pPr>
      <w:r w:rsidRPr="00825268">
        <w:rPr>
          <w:lang w:val="en-GB"/>
        </w:rPr>
        <w:t>Cancellation</w:t>
      </w:r>
      <w:r w:rsidR="00825268" w:rsidRPr="00825268">
        <w:rPr>
          <w:lang w:val="en-GB"/>
        </w:rPr>
        <w:t xml:space="preserve">s relate to cases where: </w:t>
      </w:r>
    </w:p>
    <w:p w14:paraId="40C70EE9" w14:textId="4F70F8D8" w:rsidR="00605D43" w:rsidRPr="004F21EE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825268" w:rsidRPr="004F21EE">
        <w:rPr>
          <w:lang w:val="en-GB"/>
        </w:rPr>
        <w:t xml:space="preserve"> HospitalNotification</w:t>
      </w:r>
      <w:r>
        <w:rPr>
          <w:lang w:val="en-GB"/>
        </w:rPr>
        <w:t xml:space="preserve"> is sent for the</w:t>
      </w:r>
      <w:r w:rsidR="0069166D" w:rsidRPr="004F21EE">
        <w:rPr>
          <w:lang w:val="en-GB"/>
        </w:rPr>
        <w:t xml:space="preserve"> wrong patient </w:t>
      </w:r>
    </w:p>
    <w:p w14:paraId="1136ECC2" w14:textId="3C074465" w:rsidR="00605D43" w:rsidRPr="00992508" w:rsidRDefault="00386165" w:rsidP="00605D43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4F21EE" w:rsidRPr="00992508">
        <w:rPr>
          <w:lang w:val="en-GB"/>
        </w:rPr>
        <w:t xml:space="preserve"> wrong type of HospitalNotification</w:t>
      </w:r>
      <w:r>
        <w:rPr>
          <w:lang w:val="en-GB"/>
        </w:rPr>
        <w:t xml:space="preserve"> is sent</w:t>
      </w:r>
      <w:r w:rsidR="004F21EE" w:rsidRPr="00992508">
        <w:rPr>
          <w:lang w:val="en-GB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605D43" w:rsidRPr="00AF4F42" w14:paraId="04BADCC1" w14:textId="77777777" w:rsidTr="00495259">
        <w:trPr>
          <w:tblHeader/>
        </w:trPr>
        <w:tc>
          <w:tcPr>
            <w:tcW w:w="359" w:type="pct"/>
            <w:shd w:val="clear" w:color="auto" w:fill="152F4A"/>
          </w:tcPr>
          <w:p w14:paraId="301BAC27" w14:textId="1112C42C" w:rsidR="00605D43" w:rsidRPr="00AF4F42" w:rsidRDefault="00605D43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30A81C7A" w14:textId="786F56C9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C5932A9" w14:textId="1905D8ED" w:rsidR="00605D43" w:rsidRPr="00AF4F42" w:rsidRDefault="00605D43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703647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44F95C07" w14:textId="49FFEDAF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2D4C6231" w14:textId="2D4A1E0B" w:rsidR="00605D43" w:rsidRPr="00AF4F42" w:rsidRDefault="00703647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605D43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25" w:type="pct"/>
            <w:shd w:val="clear" w:color="auto" w:fill="152F4A"/>
          </w:tcPr>
          <w:p w14:paraId="665FCFFC" w14:textId="23C3AC9F" w:rsidR="00605D43" w:rsidRPr="00AF4F42" w:rsidRDefault="00605D43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703647">
              <w:rPr>
                <w:b/>
                <w:bCs/>
                <w:lang w:val="en-GB"/>
              </w:rPr>
              <w:t>assessment</w:t>
            </w:r>
          </w:p>
        </w:tc>
      </w:tr>
      <w:tr w:rsidR="00B7065C" w:rsidRPr="00AF4F42" w14:paraId="0D7000D8" w14:textId="1CDD13BF" w:rsidTr="00B616D6">
        <w:tc>
          <w:tcPr>
            <w:tcW w:w="359" w:type="pct"/>
          </w:tcPr>
          <w:p w14:paraId="7050752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1" w:name="_Ref106281272"/>
          </w:p>
        </w:tc>
        <w:bookmarkEnd w:id="71"/>
        <w:tc>
          <w:tcPr>
            <w:tcW w:w="1011" w:type="pct"/>
          </w:tcPr>
          <w:p w14:paraId="0B2D281A" w14:textId="7B4BDC67" w:rsidR="00B7065C" w:rsidRDefault="00B7065C" w:rsidP="00B7065C">
            <w:pPr>
              <w:widowControl w:val="0"/>
              <w:rPr>
                <w:lang w:val="en-GB"/>
              </w:rPr>
            </w:pPr>
            <w:r w:rsidRPr="00E56850">
              <w:rPr>
                <w:lang w:val="en-GB"/>
              </w:rPr>
              <w:t xml:space="preserve">Select a patient who is registered as, </w:t>
            </w:r>
            <w:r w:rsidR="001906A9" w:rsidRPr="00E56850">
              <w:rPr>
                <w:lang w:val="en-GB"/>
              </w:rPr>
              <w:t>e.g.</w:t>
            </w:r>
            <w:r w:rsidRPr="00E56850">
              <w:rPr>
                <w:lang w:val="en-GB"/>
              </w:rPr>
              <w:t xml:space="preserve"> admitted (wro</w:t>
            </w:r>
            <w:r>
              <w:rPr>
                <w:lang w:val="en-GB"/>
              </w:rPr>
              <w:t xml:space="preserve">ng patient). Cancel the registration, which is </w:t>
            </w:r>
            <w:r w:rsidR="00386165">
              <w:rPr>
                <w:lang w:val="en-GB"/>
              </w:rPr>
              <w:t>incorrect,</w:t>
            </w:r>
            <w:r>
              <w:rPr>
                <w:lang w:val="en-GB"/>
              </w:rPr>
              <w:t xml:space="preserve">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>HospitalNotification which is incorrect</w:t>
            </w:r>
          </w:p>
          <w:p w14:paraId="5B849240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59AACCCE" w14:textId="5F95EBFD" w:rsidR="00B7065C" w:rsidRPr="002031B6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>Demonstrate how it is h</w:t>
            </w:r>
            <w:r>
              <w:rPr>
                <w:lang w:val="en-GB"/>
              </w:rPr>
              <w:t>andled in the user interface</w:t>
            </w:r>
            <w:r w:rsidR="00F27EE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746" w:type="pct"/>
          </w:tcPr>
          <w:p w14:paraId="087FD5E1" w14:textId="36C738C2" w:rsidR="00B7065C" w:rsidRPr="00A542A4" w:rsidRDefault="00B7065C" w:rsidP="00B7065C">
            <w:pPr>
              <w:widowControl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80" w:type="pct"/>
          </w:tcPr>
          <w:p w14:paraId="2B3CC074" w14:textId="063A8E7C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>.</w:t>
            </w:r>
          </w:p>
        </w:tc>
        <w:tc>
          <w:tcPr>
            <w:tcW w:w="979" w:type="pct"/>
          </w:tcPr>
          <w:p w14:paraId="54AFDFF5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7A2F8E38" w14:textId="19557F64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3555205"/>
                <w:placeholder>
                  <w:docPart w:val="BAFC117D2718429BBE165C9F902325B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6C772B35" w14:textId="77777777" w:rsidTr="00B616D6">
        <w:tc>
          <w:tcPr>
            <w:tcW w:w="359" w:type="pct"/>
          </w:tcPr>
          <w:p w14:paraId="5DD8B564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2" w:name="_Ref110852270"/>
          </w:p>
        </w:tc>
        <w:bookmarkEnd w:id="72"/>
        <w:tc>
          <w:tcPr>
            <w:tcW w:w="1011" w:type="pct"/>
          </w:tcPr>
          <w:p w14:paraId="2B4C528F" w14:textId="4E46E898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HospitalNotification </w:t>
            </w:r>
          </w:p>
          <w:p w14:paraId="1D630A9D" w14:textId="77777777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  <w:p w14:paraId="4EF81563" w14:textId="59AEDC9A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HospitalNotification that is cancelled e.g. [AN_STIN]/ </w:t>
            </w:r>
            <w:r w:rsidR="008F5333">
              <w:rPr>
                <w:lang w:val="en-GB"/>
              </w:rPr>
              <w:t>”Annullering Start sygehusophold - indlagt</w:t>
            </w:r>
            <w:r>
              <w:rPr>
                <w:lang w:val="en-GB"/>
              </w:rPr>
              <w:t>”</w:t>
            </w:r>
          </w:p>
          <w:p w14:paraId="2F54B240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7F2FBD94" w14:textId="75DAFD93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5DB3A0AF" w14:textId="7460B8FD" w:rsidR="00B7065C" w:rsidRPr="00025985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746" w:type="pct"/>
          </w:tcPr>
          <w:p w14:paraId="4F2844DF" w14:textId="762685F8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1080" w:type="pct"/>
          </w:tcPr>
          <w:p w14:paraId="37AAABD4" w14:textId="476EB255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 w:rsidR="008C61D7"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</w:t>
            </w:r>
            <w:r w:rsidR="00386165">
              <w:rPr>
                <w:lang w:val="en-GB"/>
              </w:rPr>
              <w:t>. T</w:t>
            </w:r>
            <w:r>
              <w:rPr>
                <w:lang w:val="en-GB"/>
              </w:rPr>
              <w:t>hen a HospitalNotification of the type [AN_XX] without a request for an admission note (XDIS16)</w:t>
            </w:r>
            <w:r w:rsidR="002B1505">
              <w:rPr>
                <w:lang w:val="en-GB"/>
              </w:rPr>
              <w:t xml:space="preserve"> is created</w:t>
            </w:r>
            <w:r w:rsidR="009F66AA">
              <w:rPr>
                <w:lang w:val="en-GB"/>
              </w:rPr>
              <w:t>.</w:t>
            </w:r>
          </w:p>
          <w:p w14:paraId="7B6E70E2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56E6FD0C" w14:textId="652430E4" w:rsidR="00B7065C" w:rsidRPr="005B2ED6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cancellation has been sent to the recipient of the original HospitalNotification. </w:t>
            </w:r>
          </w:p>
        </w:tc>
        <w:tc>
          <w:tcPr>
            <w:tcW w:w="979" w:type="pct"/>
          </w:tcPr>
          <w:p w14:paraId="76868D9F" w14:textId="08033563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22F40BEB" w14:textId="49087F91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13713817"/>
                <w:placeholder>
                  <w:docPart w:val="16C0F53E77FD4F689D6C747E1E5BE9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DF7F3A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9D37561" w14:textId="77777777" w:rsidTr="00B616D6">
        <w:tc>
          <w:tcPr>
            <w:tcW w:w="359" w:type="pct"/>
          </w:tcPr>
          <w:p w14:paraId="7849D48F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3" w:name="_Ref106281289"/>
          </w:p>
        </w:tc>
        <w:bookmarkEnd w:id="73"/>
        <w:tc>
          <w:tcPr>
            <w:tcW w:w="1011" w:type="pct"/>
          </w:tcPr>
          <w:p w14:paraId="272A567B" w14:textId="7591DC64" w:rsidR="00B7065C" w:rsidRDefault="00B7065C" w:rsidP="00B7065C">
            <w:pPr>
              <w:widowControl w:val="0"/>
              <w:rPr>
                <w:lang w:val="en-GB"/>
              </w:rPr>
            </w:pPr>
            <w:r w:rsidRPr="00156DFA">
              <w:rPr>
                <w:lang w:val="en-GB"/>
              </w:rPr>
              <w:t>Select a patient who i</w:t>
            </w:r>
            <w:r>
              <w:rPr>
                <w:lang w:val="en-GB"/>
              </w:rPr>
              <w:t xml:space="preserve">s registered on </w:t>
            </w:r>
            <w:r w:rsidR="001906A9">
              <w:rPr>
                <w:lang w:val="en-GB"/>
              </w:rPr>
              <w:t>e.g.</w:t>
            </w:r>
            <w:r>
              <w:rPr>
                <w:lang w:val="en-GB"/>
              </w:rPr>
              <w:t xml:space="preserve"> leave (wrong status </w:t>
            </w:r>
            <w:r w:rsidR="00386165">
              <w:rPr>
                <w:lang w:val="en-GB"/>
              </w:rPr>
              <w:t>of</w:t>
            </w:r>
            <w:r>
              <w:rPr>
                <w:lang w:val="en-GB"/>
              </w:rPr>
              <w:t xml:space="preserve"> hospital stay). Cancel the registration which is incorrect, and which has resulted in the sending of </w:t>
            </w:r>
            <w:r w:rsidR="00386165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“HospitalNotification”, which is incorrect. </w:t>
            </w:r>
          </w:p>
          <w:p w14:paraId="7F14B1D4" w14:textId="77777777" w:rsidR="00B7065C" w:rsidRDefault="00B7065C" w:rsidP="00B7065C">
            <w:pPr>
              <w:widowControl w:val="0"/>
              <w:rPr>
                <w:lang w:val="en-GB"/>
              </w:rPr>
            </w:pPr>
          </w:p>
          <w:p w14:paraId="3DAA1AD2" w14:textId="3A312675" w:rsidR="00B7065C" w:rsidRPr="00156DFA" w:rsidRDefault="00B7065C" w:rsidP="00B7065C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Show how this is handled in the user interface </w:t>
            </w:r>
          </w:p>
          <w:p w14:paraId="452EBCC2" w14:textId="77777777" w:rsidR="00B7065C" w:rsidRPr="00156DFA" w:rsidRDefault="00B7065C" w:rsidP="00B7065C">
            <w:pPr>
              <w:widowControl w:val="0"/>
              <w:rPr>
                <w:lang w:val="en-GB"/>
              </w:rPr>
            </w:pPr>
          </w:p>
          <w:p w14:paraId="436C5B99" w14:textId="180E9403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F02DAEB" w14:textId="2F5DD5DA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1080" w:type="pct"/>
          </w:tcPr>
          <w:p w14:paraId="1B953726" w14:textId="3A065C25" w:rsidR="00B7065C" w:rsidRPr="00AF4F42" w:rsidRDefault="00B7065C" w:rsidP="00B7065C">
            <w:pPr>
              <w:rPr>
                <w:lang w:val="en-GB"/>
              </w:rPr>
            </w:pPr>
            <w:r>
              <w:rPr>
                <w:lang w:val="en-GB"/>
              </w:rPr>
              <w:t>The registration is cancelled</w:t>
            </w:r>
            <w:r w:rsidRPr="00AF4F42">
              <w:rPr>
                <w:lang w:val="en-GB"/>
              </w:rPr>
              <w:t xml:space="preserve">. </w:t>
            </w:r>
          </w:p>
        </w:tc>
        <w:tc>
          <w:tcPr>
            <w:tcW w:w="979" w:type="pct"/>
          </w:tcPr>
          <w:p w14:paraId="4671751C" w14:textId="77777777" w:rsidR="00B7065C" w:rsidRPr="00AF4F42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09A697E1" w14:textId="09DDEA8E" w:rsidR="00B7065C" w:rsidRPr="00AF4F42" w:rsidRDefault="00000000" w:rsidP="00B7065C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79449062"/>
                <w:placeholder>
                  <w:docPart w:val="963A3D7DD0CE421898582180A435E9A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B7065C" w:rsidRPr="00AF4F42" w14:paraId="11C77FE3" w14:textId="77777777" w:rsidTr="00B616D6">
        <w:tc>
          <w:tcPr>
            <w:tcW w:w="359" w:type="pct"/>
          </w:tcPr>
          <w:p w14:paraId="62205B9C" w14:textId="77777777" w:rsidR="00B7065C" w:rsidRPr="00AF4F42" w:rsidRDefault="00B7065C" w:rsidP="00B7065C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1" w:type="pct"/>
          </w:tcPr>
          <w:p w14:paraId="0773991F" w14:textId="77777777" w:rsidR="00B7065C" w:rsidRPr="00877455" w:rsidRDefault="00B7065C" w:rsidP="00B7065C">
            <w:pPr>
              <w:widowControl w:val="0"/>
              <w:rPr>
                <w:lang w:val="en-GB"/>
              </w:rPr>
            </w:pPr>
            <w:r w:rsidRPr="00877455">
              <w:rPr>
                <w:lang w:val="en-GB"/>
              </w:rPr>
              <w:t xml:space="preserve">Demonstrate that </w:t>
            </w:r>
            <w:r>
              <w:rPr>
                <w:lang w:val="en-GB"/>
              </w:rPr>
              <w:t xml:space="preserve">a HospitalNotification of type AN_XX has been created and sent to the recipient of the wrong HospitalNotification </w:t>
            </w:r>
          </w:p>
          <w:p w14:paraId="78C5FAEC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5E382692" w14:textId="65F77173" w:rsidR="00B7065C" w:rsidRPr="00F5735F" w:rsidRDefault="00B7065C" w:rsidP="00B7065C">
            <w:pPr>
              <w:widowControl w:val="0"/>
              <w:rPr>
                <w:lang w:val="en-GB"/>
              </w:rPr>
            </w:pPr>
            <w:r w:rsidRPr="00F5735F">
              <w:rPr>
                <w:lang w:val="en-GB"/>
              </w:rPr>
              <w:t>XX= 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HospitalNotification that is cancelled e.g. [AN_STIN]/ </w:t>
            </w:r>
            <w:r w:rsidR="008F5333">
              <w:rPr>
                <w:lang w:val="en-GB"/>
              </w:rPr>
              <w:t>”Annullering Start sygehusophold - indlagt</w:t>
            </w:r>
            <w:r>
              <w:rPr>
                <w:lang w:val="en-GB"/>
              </w:rPr>
              <w:t>”</w:t>
            </w:r>
          </w:p>
          <w:p w14:paraId="2B2C8C2D" w14:textId="77777777" w:rsidR="00B7065C" w:rsidRPr="009E2015" w:rsidRDefault="00B7065C" w:rsidP="00B7065C">
            <w:pPr>
              <w:widowControl w:val="0"/>
              <w:rPr>
                <w:lang w:val="en-GB"/>
              </w:rPr>
            </w:pPr>
          </w:p>
          <w:p w14:paraId="670A6BB8" w14:textId="77777777" w:rsidR="00B7065C" w:rsidRPr="00025985" w:rsidRDefault="00B7065C" w:rsidP="00B7065C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>the cancellation of any H</w:t>
            </w:r>
            <w:r>
              <w:rPr>
                <w:lang w:val="en-GB"/>
              </w:rPr>
              <w:t xml:space="preserve">ospitalNotification </w:t>
            </w:r>
          </w:p>
          <w:p w14:paraId="7339B221" w14:textId="77777777" w:rsidR="00B7065C" w:rsidRPr="0089192D" w:rsidRDefault="00B7065C" w:rsidP="00B7065C">
            <w:pPr>
              <w:widowControl w:val="0"/>
              <w:rPr>
                <w:lang w:val="en-GB"/>
              </w:rPr>
            </w:pPr>
          </w:p>
          <w:p w14:paraId="0E674D09" w14:textId="4C6BA68B" w:rsidR="00B7065C" w:rsidRPr="00A542A4" w:rsidRDefault="00B7065C" w:rsidP="00B7065C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2C03122F" w14:textId="5D676B14" w:rsidR="00B7065C" w:rsidRPr="00AF4F42" w:rsidRDefault="00B7065C" w:rsidP="00B7065C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080" w:type="pct"/>
          </w:tcPr>
          <w:p w14:paraId="684CA8CA" w14:textId="60C8308D" w:rsidR="00B7065C" w:rsidRPr="0039323D" w:rsidRDefault="00B7065C" w:rsidP="00B7065C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 w:rsidR="001906A9" w:rsidRPr="0039323D">
              <w:rPr>
                <w:lang w:val="en-GB"/>
              </w:rPr>
              <w:t>HospitalNotification</w:t>
            </w:r>
            <w:r w:rsidRPr="0039323D">
              <w:rPr>
                <w:lang w:val="en-GB"/>
              </w:rPr>
              <w:t xml:space="preserve"> of type [X</w:t>
            </w:r>
            <w:r>
              <w:rPr>
                <w:lang w:val="en-GB"/>
              </w:rPr>
              <w:t>X] has been created and sent, then a HospitalNotification of the type [AN_XX] without a request for an admission note (XDIS16)</w:t>
            </w:r>
          </w:p>
          <w:p w14:paraId="5FF43216" w14:textId="77777777" w:rsidR="00B7065C" w:rsidRPr="005B2ED6" w:rsidRDefault="00B7065C" w:rsidP="00B7065C">
            <w:pPr>
              <w:widowControl w:val="0"/>
              <w:rPr>
                <w:lang w:val="en-GB"/>
              </w:rPr>
            </w:pPr>
          </w:p>
          <w:p w14:paraId="0CDD6C98" w14:textId="363254A1" w:rsidR="00B7065C" w:rsidRPr="00745883" w:rsidRDefault="00B7065C" w:rsidP="00B7065C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lang w:val="en-GB"/>
              </w:rPr>
              <w:t>The cancellation has been sent to the recipient of the original HospitalNotification</w:t>
            </w:r>
          </w:p>
        </w:tc>
        <w:tc>
          <w:tcPr>
            <w:tcW w:w="979" w:type="pct"/>
          </w:tcPr>
          <w:p w14:paraId="259BBCB1" w14:textId="77777777" w:rsidR="00B7065C" w:rsidRPr="00745883" w:rsidRDefault="00B7065C" w:rsidP="00B7065C">
            <w:pPr>
              <w:widowControl w:val="0"/>
              <w:rPr>
                <w:lang w:val="en-GB"/>
              </w:rPr>
            </w:pPr>
          </w:p>
        </w:tc>
        <w:tc>
          <w:tcPr>
            <w:tcW w:w="825" w:type="pct"/>
          </w:tcPr>
          <w:p w14:paraId="62A291FD" w14:textId="73CC7458" w:rsidR="00B7065C" w:rsidRPr="00AF4F42" w:rsidRDefault="00000000" w:rsidP="00B7065C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75260145"/>
                <w:placeholder>
                  <w:docPart w:val="4AC49D57DC484B0BB950B10C88F8F8A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B7065C" w:rsidRPr="00660F16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05C0956F" w14:textId="77777777" w:rsidR="00E9320F" w:rsidRPr="00AF4F42" w:rsidRDefault="00E9320F">
      <w:pPr>
        <w:rPr>
          <w:lang w:val="en-GB"/>
        </w:rPr>
      </w:pPr>
    </w:p>
    <w:p w14:paraId="1CE4B36D" w14:textId="7DB5421E" w:rsidR="00E9320F" w:rsidRPr="0066131E" w:rsidRDefault="00E9320F" w:rsidP="00E9320F">
      <w:pPr>
        <w:pStyle w:val="Overskrift3"/>
        <w:rPr>
          <w:lang w:val="en-GB"/>
        </w:rPr>
      </w:pPr>
      <w:bookmarkStart w:id="74" w:name="_Ref116994394"/>
      <w:bookmarkStart w:id="75" w:name="_Ref117150280"/>
      <w:r w:rsidRPr="0066131E">
        <w:rPr>
          <w:lang w:val="en-GB"/>
        </w:rPr>
        <w:lastRenderedPageBreak/>
        <w:t xml:space="preserve">Use case S.CORR: </w:t>
      </w:r>
      <w:r w:rsidR="0066131E" w:rsidRPr="0066131E">
        <w:rPr>
          <w:lang w:val="en-GB"/>
        </w:rPr>
        <w:t>Correction</w:t>
      </w:r>
      <w:r w:rsidRPr="0066131E">
        <w:rPr>
          <w:lang w:val="en-GB"/>
        </w:rPr>
        <w:t>/</w:t>
      </w:r>
      <w:r w:rsidR="0066131E" w:rsidRPr="0066131E">
        <w:rPr>
          <w:lang w:val="en-GB"/>
        </w:rPr>
        <w:t>sen</w:t>
      </w:r>
      <w:r w:rsidR="0066131E">
        <w:rPr>
          <w:lang w:val="en-GB"/>
        </w:rPr>
        <w:t>ding of</w:t>
      </w:r>
      <w:r w:rsidRPr="0066131E">
        <w:rPr>
          <w:lang w:val="en-GB"/>
        </w:rPr>
        <w:t xml:space="preserve"> </w:t>
      </w:r>
      <w:r w:rsidR="00C34169" w:rsidRPr="0066131E">
        <w:rPr>
          <w:lang w:val="en-GB"/>
        </w:rPr>
        <w:t xml:space="preserve">RE_XX </w:t>
      </w:r>
      <w:r w:rsidR="0066131E">
        <w:rPr>
          <w:lang w:val="en-GB"/>
        </w:rPr>
        <w:t xml:space="preserve">without </w:t>
      </w:r>
      <w:r w:rsidR="004415D9">
        <w:rPr>
          <w:lang w:val="en-GB"/>
        </w:rPr>
        <w:t>request</w:t>
      </w:r>
      <w:r w:rsidR="00994C3A">
        <w:rPr>
          <w:lang w:val="en-GB"/>
        </w:rPr>
        <w:t xml:space="preserve">ing </w:t>
      </w:r>
      <w:r w:rsidR="009F5998">
        <w:rPr>
          <w:lang w:val="en-GB"/>
        </w:rPr>
        <w:t>admission note</w:t>
      </w:r>
      <w:r w:rsidR="00635E06">
        <w:rPr>
          <w:lang w:val="en-GB"/>
        </w:rPr>
        <w:t xml:space="preserve"> </w:t>
      </w:r>
      <w:r w:rsidR="00C34169" w:rsidRPr="0066131E">
        <w:rPr>
          <w:lang w:val="en-GB"/>
        </w:rPr>
        <w:t>XDIS16</w:t>
      </w:r>
      <w:bookmarkEnd w:id="74"/>
      <w:bookmarkEnd w:id="75"/>
    </w:p>
    <w:p w14:paraId="0CF9F333" w14:textId="5E5C13F6" w:rsidR="00C34169" w:rsidRPr="0025762E" w:rsidRDefault="006D56FA" w:rsidP="00C34169">
      <w:pPr>
        <w:rPr>
          <w:lang w:val="en-GB"/>
        </w:rPr>
      </w:pPr>
      <w:r w:rsidRPr="0025762E">
        <w:rPr>
          <w:lang w:val="en-GB"/>
        </w:rPr>
        <w:t>Corrections relate</w:t>
      </w:r>
      <w:r w:rsidR="0025762E" w:rsidRPr="0025762E">
        <w:rPr>
          <w:lang w:val="en-GB"/>
        </w:rPr>
        <w:t xml:space="preserve"> to cases w</w:t>
      </w:r>
      <w:r w:rsidR="0025762E">
        <w:rPr>
          <w:lang w:val="en-GB"/>
        </w:rPr>
        <w:t>here:</w:t>
      </w:r>
    </w:p>
    <w:p w14:paraId="6BF3B135" w14:textId="6FC554D3" w:rsidR="00C34169" w:rsidRPr="00F40266" w:rsidRDefault="00386165" w:rsidP="00C34169">
      <w:pPr>
        <w:pStyle w:val="Listeafsnit"/>
        <w:numPr>
          <w:ilvl w:val="0"/>
          <w:numId w:val="23"/>
        </w:numPr>
        <w:rPr>
          <w:lang w:val="en-GB"/>
        </w:rPr>
      </w:pPr>
      <w:r>
        <w:rPr>
          <w:lang w:val="en-GB"/>
        </w:rPr>
        <w:t>A</w:t>
      </w:r>
      <w:r w:rsidR="0025762E" w:rsidRPr="00F40266">
        <w:rPr>
          <w:lang w:val="en-GB"/>
        </w:rPr>
        <w:t xml:space="preserve"> HospitalNotification with wrong time </w:t>
      </w:r>
      <w:r w:rsidR="00F40266" w:rsidRPr="00F40266">
        <w:rPr>
          <w:lang w:val="en-GB"/>
        </w:rPr>
        <w:t>of admissio</w:t>
      </w:r>
      <w:r w:rsidR="00F40266">
        <w:rPr>
          <w:lang w:val="en-GB"/>
        </w:rPr>
        <w:t>n</w:t>
      </w:r>
      <w:r w:rsidR="0025762E" w:rsidRPr="00F40266">
        <w:rPr>
          <w:lang w:val="en-GB"/>
        </w:rPr>
        <w:t xml:space="preserve"> </w:t>
      </w:r>
      <w:r>
        <w:rPr>
          <w:lang w:val="en-GB"/>
        </w:rPr>
        <w:t>is sent</w:t>
      </w:r>
    </w:p>
    <w:p w14:paraId="7EE23B9B" w14:textId="34D01411" w:rsidR="00C34169" w:rsidRPr="00A542A4" w:rsidRDefault="00386165" w:rsidP="00C34169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A</w:t>
      </w:r>
      <w:r w:rsidR="00F40266" w:rsidRPr="00A542A4">
        <w:rPr>
          <w:lang w:val="en-US"/>
        </w:rPr>
        <w:t xml:space="preserve"> HospitalNotification with wrong </w:t>
      </w:r>
      <w:r w:rsidR="00C7554E" w:rsidRPr="00A542A4">
        <w:rPr>
          <w:lang w:val="en-US"/>
        </w:rPr>
        <w:t xml:space="preserve">hospital </w:t>
      </w:r>
      <w:r>
        <w:rPr>
          <w:lang w:val="en-US"/>
        </w:rPr>
        <w:t>department is sent</w:t>
      </w:r>
      <w:r w:rsidR="00C7554E" w:rsidRPr="00A542A4">
        <w:rPr>
          <w:lang w:val="en-US"/>
        </w:rPr>
        <w:t xml:space="preserve">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2"/>
        <w:gridCol w:w="2713"/>
        <w:gridCol w:w="2004"/>
        <w:gridCol w:w="2967"/>
        <w:gridCol w:w="2551"/>
        <w:gridCol w:w="2229"/>
      </w:tblGrid>
      <w:tr w:rsidR="00182E56" w:rsidRPr="00AF4F42" w14:paraId="1C76F7A5" w14:textId="77777777" w:rsidTr="00485E98">
        <w:trPr>
          <w:tblHeader/>
        </w:trPr>
        <w:tc>
          <w:tcPr>
            <w:tcW w:w="358" w:type="pct"/>
            <w:shd w:val="clear" w:color="auto" w:fill="152F4A"/>
          </w:tcPr>
          <w:p w14:paraId="6F1DCB31" w14:textId="53130D3A" w:rsidR="00182E56" w:rsidRPr="00AF4F42" w:rsidRDefault="00182E56" w:rsidP="001659DF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1010" w:type="pct"/>
            <w:shd w:val="clear" w:color="auto" w:fill="152F4A"/>
          </w:tcPr>
          <w:p w14:paraId="65090AB7" w14:textId="316354DB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26ECE852" w14:textId="09EDEF8A" w:rsidR="00182E56" w:rsidRPr="00AF4F42" w:rsidRDefault="00182E56" w:rsidP="001659DF">
            <w:pPr>
              <w:widowControl w:val="0"/>
              <w:rPr>
                <w:b/>
                <w:bCs/>
                <w:sz w:val="16"/>
                <w:szCs w:val="16"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 w:rsidR="008D3F19"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1105" w:type="pct"/>
            <w:shd w:val="clear" w:color="auto" w:fill="152F4A"/>
          </w:tcPr>
          <w:p w14:paraId="69996375" w14:textId="2357905F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950" w:type="pct"/>
            <w:shd w:val="clear" w:color="auto" w:fill="152F4A"/>
          </w:tcPr>
          <w:p w14:paraId="3C897F42" w14:textId="23A19B9A" w:rsidR="00182E56" w:rsidRPr="00AF4F42" w:rsidRDefault="008D3F19" w:rsidP="001659DF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="00182E56"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830" w:type="pct"/>
            <w:shd w:val="clear" w:color="auto" w:fill="152F4A"/>
          </w:tcPr>
          <w:p w14:paraId="01E3D535" w14:textId="1558A3D7" w:rsidR="00182E56" w:rsidRPr="00AF4F42" w:rsidRDefault="00182E56" w:rsidP="001659DF">
            <w:pPr>
              <w:widowControl w:val="0"/>
              <w:rPr>
                <w:rFonts w:cstheme="minorHAnsi"/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 w:rsidR="008D3F19"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5E9A0EB9" w14:textId="77777777" w:rsidTr="001659DF">
        <w:tc>
          <w:tcPr>
            <w:tcW w:w="358" w:type="pct"/>
          </w:tcPr>
          <w:p w14:paraId="66E9EF82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6" w:name="_Ref106281298"/>
          </w:p>
        </w:tc>
        <w:bookmarkEnd w:id="76"/>
        <w:tc>
          <w:tcPr>
            <w:tcW w:w="1010" w:type="pct"/>
          </w:tcPr>
          <w:p w14:paraId="1DB3CA06" w14:textId="6DCE8BF4" w:rsidR="0023000B" w:rsidRDefault="0023000B" w:rsidP="0023000B">
            <w:pPr>
              <w:widowControl w:val="0"/>
              <w:rPr>
                <w:lang w:val="en-GB"/>
              </w:rPr>
            </w:pPr>
            <w:r w:rsidRPr="000D03DE">
              <w:rPr>
                <w:lang w:val="en-GB"/>
              </w:rPr>
              <w:t xml:space="preserve">Select a patient who is registered as, </w:t>
            </w:r>
            <w:r w:rsidR="001906A9" w:rsidRPr="000D03DE">
              <w:rPr>
                <w:lang w:val="en-GB"/>
              </w:rPr>
              <w:t>e.g.,</w:t>
            </w:r>
            <w:r w:rsidRPr="000D03D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admitted. </w:t>
            </w:r>
          </w:p>
          <w:p w14:paraId="51F0C16B" w14:textId="7570E2DD" w:rsidR="0023000B" w:rsidRPr="00F10CD8" w:rsidRDefault="0023000B" w:rsidP="0023000B">
            <w:pPr>
              <w:widowControl w:val="0"/>
              <w:rPr>
                <w:lang w:val="en-GB"/>
              </w:rPr>
            </w:pPr>
            <w:r w:rsidRPr="00F10CD8">
              <w:rPr>
                <w:lang w:val="en-GB"/>
              </w:rPr>
              <w:t xml:space="preserve"> Adjust the time of the hospital stay</w:t>
            </w:r>
            <w:r>
              <w:rPr>
                <w:lang w:val="en-GB"/>
              </w:rPr>
              <w:t>.</w:t>
            </w:r>
          </w:p>
          <w:p w14:paraId="1C38F42C" w14:textId="77777777" w:rsidR="0023000B" w:rsidRDefault="0023000B" w:rsidP="0023000B">
            <w:pPr>
              <w:widowControl w:val="0"/>
              <w:rPr>
                <w:lang w:val="en-GB"/>
              </w:rPr>
            </w:pPr>
          </w:p>
          <w:p w14:paraId="7E70DDE9" w14:textId="2D9EACF1" w:rsidR="0023000B" w:rsidRPr="00F10CD8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how this is handled in the user interface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37962E49" w14:textId="189B3DE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177A7B1E" w14:textId="1DB2D62E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01656E0C" w14:textId="1960DC50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corrected </w:t>
            </w:r>
          </w:p>
          <w:p w14:paraId="50D1E425" w14:textId="78DE40B6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F2A4CC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34CFAF34" w14:textId="3F5908DF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85965897"/>
                <w:placeholder>
                  <w:docPart w:val="6518B35F8AC94B53B3A22ED1FFF3AC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135C10AF" w14:textId="77777777" w:rsidTr="001659DF">
        <w:tc>
          <w:tcPr>
            <w:tcW w:w="358" w:type="pct"/>
          </w:tcPr>
          <w:p w14:paraId="2BFC58A1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7" w:name="_Ref110852524"/>
          </w:p>
        </w:tc>
        <w:bookmarkEnd w:id="77"/>
        <w:tc>
          <w:tcPr>
            <w:tcW w:w="1010" w:type="pct"/>
          </w:tcPr>
          <w:p w14:paraId="71CBC6B0" w14:textId="409B6397" w:rsidR="0023000B" w:rsidRPr="00667F74" w:rsidRDefault="0023000B" w:rsidP="0023000B">
            <w:pPr>
              <w:widowControl w:val="0"/>
              <w:rPr>
                <w:lang w:val="en-GB"/>
              </w:rPr>
            </w:pPr>
            <w:r w:rsidRPr="00667F74">
              <w:rPr>
                <w:lang w:val="en-GB"/>
              </w:rPr>
              <w:t>Demons</w:t>
            </w:r>
            <w:r w:rsidR="00386165">
              <w:rPr>
                <w:lang w:val="en-GB"/>
              </w:rPr>
              <w:t>t</w:t>
            </w:r>
            <w:r w:rsidRPr="00667F74">
              <w:rPr>
                <w:lang w:val="en-GB"/>
              </w:rPr>
              <w:t xml:space="preserve">rate that </w:t>
            </w:r>
            <w:r>
              <w:rPr>
                <w:lang w:val="en-GB"/>
              </w:rPr>
              <w:t>a HospitalNotification of type [RE_XX] is created and sent to the receiver of the original HospitalNotification</w:t>
            </w:r>
            <w:r w:rsidR="00386165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</w:p>
          <w:p w14:paraId="1FC641C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4ED2B5F7" w14:textId="267EDE95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 xml:space="preserve">e of HospitalNotification that is cancelled e.g. [RE_STIN]/ </w:t>
            </w:r>
            <w:r w:rsidR="008F5333">
              <w:rPr>
                <w:lang w:val="en-GB"/>
              </w:rPr>
              <w:t>”Rettelse Start sygehusophold – indlagt”</w:t>
            </w:r>
            <w:r w:rsidR="00386165">
              <w:rPr>
                <w:lang w:val="en-GB"/>
              </w:rPr>
              <w:t>.</w:t>
            </w:r>
          </w:p>
          <w:p w14:paraId="1747A582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AE0DA0E" w14:textId="08AEFD51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="00386165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6F19FC16" w14:textId="5393236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32A20F5B" w14:textId="03F67F84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  <w:r w:rsidR="00396121">
              <w:rPr>
                <w:lang w:val="en-GB"/>
              </w:rPr>
              <w:t>.</w:t>
            </w:r>
          </w:p>
          <w:p w14:paraId="7566391E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32C37C0B" w14:textId="50F33FCA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0917D102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52E8D040" w14:textId="7566CBF3" w:rsidR="0023000B" w:rsidRPr="005940F4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488A159F" w14:textId="3ED5272D" w:rsidR="0023000B" w:rsidRPr="005940F4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746C3D97" w14:textId="16603C0B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74390803"/>
                <w:placeholder>
                  <w:docPart w:val="211783810A1C4B58AA3A48D808D6F0E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5589F321" w14:textId="77777777" w:rsidTr="001659DF">
        <w:tc>
          <w:tcPr>
            <w:tcW w:w="358" w:type="pct"/>
          </w:tcPr>
          <w:p w14:paraId="05135AF5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8" w:name="_Ref106281308"/>
          </w:p>
        </w:tc>
        <w:bookmarkEnd w:id="78"/>
        <w:tc>
          <w:tcPr>
            <w:tcW w:w="1010" w:type="pct"/>
          </w:tcPr>
          <w:p w14:paraId="552B89D9" w14:textId="458DF6B9" w:rsidR="0023000B" w:rsidRPr="005940F4" w:rsidRDefault="0023000B" w:rsidP="0023000B">
            <w:pPr>
              <w:widowControl w:val="0"/>
              <w:rPr>
                <w:lang w:val="en-GB"/>
              </w:rPr>
            </w:pPr>
            <w:r w:rsidRPr="005940F4">
              <w:rPr>
                <w:lang w:val="en-GB"/>
              </w:rPr>
              <w:t>Select a patient</w:t>
            </w:r>
            <w:r>
              <w:rPr>
                <w:lang w:val="en-GB"/>
              </w:rPr>
              <w:t xml:space="preserve"> who is registered as e.g., admitted. Correct the </w:t>
            </w:r>
            <w:r w:rsidR="00386165">
              <w:rPr>
                <w:lang w:val="en-GB"/>
              </w:rPr>
              <w:t>department</w:t>
            </w:r>
            <w:r>
              <w:rPr>
                <w:lang w:val="en-GB"/>
              </w:rPr>
              <w:t xml:space="preserve"> in </w:t>
            </w:r>
            <w:r>
              <w:rPr>
                <w:lang w:val="en-GB"/>
              </w:rPr>
              <w:lastRenderedPageBreak/>
              <w:t xml:space="preserve">which the patient is admitted. </w:t>
            </w:r>
          </w:p>
          <w:p w14:paraId="071DB520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3C3B361" w14:textId="4448C17D" w:rsidR="0023000B" w:rsidRPr="000412FF" w:rsidRDefault="0023000B" w:rsidP="0023000B">
            <w:pPr>
              <w:widowControl w:val="0"/>
              <w:rPr>
                <w:lang w:val="en-GB"/>
              </w:rPr>
            </w:pPr>
            <w:r w:rsidRPr="000412FF">
              <w:rPr>
                <w:lang w:val="en-GB"/>
              </w:rPr>
              <w:t>Do</w:t>
            </w:r>
            <w:r>
              <w:rPr>
                <w:lang w:val="en-GB"/>
              </w:rPr>
              <w:t>cument how this</w:t>
            </w:r>
            <w:r w:rsidRPr="000412FF">
              <w:rPr>
                <w:lang w:val="en-GB"/>
              </w:rPr>
              <w:t xml:space="preserve"> is handled in user </w:t>
            </w:r>
            <w:r>
              <w:rPr>
                <w:lang w:val="en-GB"/>
              </w:rPr>
              <w:t xml:space="preserve">interface </w:t>
            </w:r>
          </w:p>
          <w:p w14:paraId="5295161C" w14:textId="29E30DE2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746" w:type="pct"/>
          </w:tcPr>
          <w:p w14:paraId="3C7E1759" w14:textId="390A1890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105" w:type="pct"/>
          </w:tcPr>
          <w:p w14:paraId="21C8E9E1" w14:textId="03AB23A4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registration is corrected </w:t>
            </w:r>
          </w:p>
          <w:p w14:paraId="4C528FBE" w14:textId="514366BB" w:rsidR="0023000B" w:rsidRPr="00AF4F4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950" w:type="pct"/>
          </w:tcPr>
          <w:p w14:paraId="166140C5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2BFE89C1" w14:textId="13FAFFF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07682515"/>
                <w:placeholder>
                  <w:docPart w:val="258D36A0AA504EF4AACF52F7FDDE9C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70D951B5" w14:textId="77777777" w:rsidTr="001659DF">
        <w:tc>
          <w:tcPr>
            <w:tcW w:w="358" w:type="pct"/>
          </w:tcPr>
          <w:p w14:paraId="02CFB97E" w14:textId="77777777" w:rsidR="0023000B" w:rsidRPr="00AF4F42" w:rsidRDefault="0023000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  <w:bookmarkStart w:id="79" w:name="_Ref110852531"/>
          </w:p>
        </w:tc>
        <w:bookmarkEnd w:id="79"/>
        <w:tc>
          <w:tcPr>
            <w:tcW w:w="1010" w:type="pct"/>
          </w:tcPr>
          <w:p w14:paraId="6A3F06BD" w14:textId="2CE3351C" w:rsidR="0023000B" w:rsidRPr="00E9410D" w:rsidRDefault="0023000B" w:rsidP="0023000B">
            <w:pPr>
              <w:widowControl w:val="0"/>
              <w:rPr>
                <w:lang w:val="en-GB"/>
              </w:rPr>
            </w:pPr>
            <w:r w:rsidRPr="00E9410D">
              <w:rPr>
                <w:lang w:val="en-GB"/>
              </w:rPr>
              <w:t xml:space="preserve">Demonstrate that a </w:t>
            </w:r>
            <w:r w:rsidR="001906A9" w:rsidRPr="00E9410D">
              <w:rPr>
                <w:lang w:val="en-GB"/>
              </w:rPr>
              <w:t>HospitalNotification</w:t>
            </w:r>
            <w:r w:rsidRPr="00E9410D">
              <w:rPr>
                <w:lang w:val="en-GB"/>
              </w:rPr>
              <w:t xml:space="preserve"> o</w:t>
            </w:r>
            <w:r>
              <w:rPr>
                <w:lang w:val="en-GB"/>
              </w:rPr>
              <w:t>f type RE_XX is created and sent to the recipient of the original HospitalNotification</w:t>
            </w:r>
            <w:r w:rsidR="00386165">
              <w:rPr>
                <w:lang w:val="en-GB"/>
              </w:rPr>
              <w:t>.</w:t>
            </w:r>
          </w:p>
          <w:p w14:paraId="7E08E7AC" w14:textId="2D2EA6DF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36ACB0CA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2945CE6C" w14:textId="237945F8" w:rsidR="0023000B" w:rsidRPr="00D77990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XX=</w:t>
            </w:r>
            <w:r w:rsidRPr="00F5735F">
              <w:rPr>
                <w:lang w:val="en-GB"/>
              </w:rPr>
              <w:t>depend</w:t>
            </w:r>
            <w:r>
              <w:rPr>
                <w:lang w:val="en-GB"/>
              </w:rPr>
              <w:t xml:space="preserve">s </w:t>
            </w:r>
            <w:r w:rsidRPr="00F5735F">
              <w:rPr>
                <w:lang w:val="en-GB"/>
              </w:rPr>
              <w:t>on the typ</w:t>
            </w:r>
            <w:r>
              <w:rPr>
                <w:lang w:val="en-GB"/>
              </w:rPr>
              <w:t>e of HospitalNotification that is cancelled e.g. [RE_STIN]/</w:t>
            </w:r>
            <w:r w:rsidR="008F5333">
              <w:rPr>
                <w:lang w:val="en-GB"/>
              </w:rPr>
              <w:t>”Rettelse Start sygehusophold - indlagt</w:t>
            </w:r>
            <w:r>
              <w:rPr>
                <w:lang w:val="en-GB"/>
              </w:rPr>
              <w:t>”</w:t>
            </w:r>
          </w:p>
          <w:p w14:paraId="760CD6D4" w14:textId="77777777" w:rsidR="0023000B" w:rsidRPr="00D9463F" w:rsidRDefault="0023000B" w:rsidP="0023000B">
            <w:pPr>
              <w:widowControl w:val="0"/>
              <w:rPr>
                <w:lang w:val="en-GB"/>
              </w:rPr>
            </w:pPr>
          </w:p>
          <w:p w14:paraId="760BDB41" w14:textId="27258D67" w:rsidR="0023000B" w:rsidRPr="00D9463F" w:rsidRDefault="0023000B" w:rsidP="0023000B">
            <w:pPr>
              <w:widowControl w:val="0"/>
              <w:rPr>
                <w:lang w:val="en-GB"/>
              </w:rPr>
            </w:pPr>
            <w:r w:rsidRPr="00025985">
              <w:rPr>
                <w:lang w:val="en-GB"/>
              </w:rPr>
              <w:t xml:space="preserve">Notice: MedCom can request </w:t>
            </w:r>
            <w:r>
              <w:rPr>
                <w:lang w:val="en-GB"/>
              </w:rPr>
              <w:t xml:space="preserve">a demonstration of </w:t>
            </w:r>
            <w:r w:rsidRPr="00025985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correction</w:t>
            </w:r>
            <w:r w:rsidRPr="00025985">
              <w:rPr>
                <w:lang w:val="en-GB"/>
              </w:rPr>
              <w:t xml:space="preserve"> of any H</w:t>
            </w:r>
            <w:r>
              <w:rPr>
                <w:lang w:val="en-GB"/>
              </w:rPr>
              <w:t>ospitalNotification</w:t>
            </w:r>
            <w:r w:rsidRPr="00012F1D">
              <w:rPr>
                <w:lang w:val="en-GB"/>
              </w:rPr>
              <w:t>.</w:t>
            </w:r>
          </w:p>
        </w:tc>
        <w:tc>
          <w:tcPr>
            <w:tcW w:w="746" w:type="pct"/>
          </w:tcPr>
          <w:p w14:paraId="3FE74D91" w14:textId="2E332A99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1105" w:type="pct"/>
          </w:tcPr>
          <w:p w14:paraId="4161935E" w14:textId="66AE7D03" w:rsidR="0023000B" w:rsidRPr="00A542A4" w:rsidRDefault="0023000B" w:rsidP="0023000B">
            <w:pPr>
              <w:widowControl w:val="0"/>
              <w:rPr>
                <w:lang w:val="en-US"/>
              </w:rPr>
            </w:pPr>
            <w:r w:rsidRPr="00A542A4">
              <w:rPr>
                <w:lang w:val="en-US"/>
              </w:rPr>
              <w:t>A HospitalNotification of type [RE_XX] is created and sent</w:t>
            </w:r>
            <w:r w:rsidR="006D24D8">
              <w:rPr>
                <w:lang w:val="en-US"/>
              </w:rPr>
              <w:t>.</w:t>
            </w:r>
            <w:r w:rsidRPr="00A542A4">
              <w:rPr>
                <w:lang w:val="en-US"/>
              </w:rPr>
              <w:t xml:space="preserve"> </w:t>
            </w:r>
          </w:p>
          <w:p w14:paraId="575F5317" w14:textId="77777777" w:rsidR="0023000B" w:rsidRPr="00A542A4" w:rsidRDefault="0023000B" w:rsidP="0023000B">
            <w:pPr>
              <w:widowControl w:val="0"/>
              <w:rPr>
                <w:lang w:val="en-US"/>
              </w:rPr>
            </w:pPr>
          </w:p>
          <w:p w14:paraId="06CDD97C" w14:textId="29162497" w:rsidR="0023000B" w:rsidRPr="00012F1D" w:rsidRDefault="0023000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[X</w:t>
            </w:r>
            <w:r>
              <w:rPr>
                <w:lang w:val="en-GB"/>
              </w:rPr>
              <w:t>X] has been created and sent, then a HospitalNotification of the type [RE_XX] without a request for an admission note (XDIS16)</w:t>
            </w:r>
          </w:p>
          <w:p w14:paraId="221D1B6D" w14:textId="77777777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  <w:p w14:paraId="51B1F2F9" w14:textId="77777777" w:rsidR="0023000B" w:rsidRDefault="0023000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The correction has been sent to the recipient of the original HospitalNotification. </w:t>
            </w:r>
          </w:p>
          <w:p w14:paraId="32C31426" w14:textId="77777777" w:rsidR="0023000B" w:rsidRPr="00A166F1" w:rsidRDefault="0023000B" w:rsidP="0023000B">
            <w:pPr>
              <w:widowControl w:val="0"/>
              <w:rPr>
                <w:lang w:val="en-GB"/>
              </w:rPr>
            </w:pPr>
          </w:p>
          <w:p w14:paraId="2797954F" w14:textId="00E8B98B" w:rsidR="0023000B" w:rsidRPr="00132082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 w:rsidRPr="005940F4">
              <w:rPr>
                <w:lang w:val="en-GB"/>
              </w:rPr>
              <w:t>No HospitalNotification of type AN_XX has been sent prior to</w:t>
            </w:r>
            <w:r>
              <w:rPr>
                <w:lang w:val="en-GB"/>
              </w:rPr>
              <w:t xml:space="preserve"> </w:t>
            </w:r>
            <w:r w:rsidRPr="005940F4">
              <w:rPr>
                <w:lang w:val="en-GB"/>
              </w:rPr>
              <w:t>RE_XX.</w:t>
            </w:r>
          </w:p>
        </w:tc>
        <w:tc>
          <w:tcPr>
            <w:tcW w:w="950" w:type="pct"/>
          </w:tcPr>
          <w:p w14:paraId="7D47C52C" w14:textId="32B88992" w:rsidR="0023000B" w:rsidRPr="0013208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45642225" w14:textId="71F2C5D6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83308134"/>
                <w:placeholder>
                  <w:docPart w:val="E402ABFDB66E4D42AFB0409F36163D5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3358FB" w:rsidRPr="003358FB" w14:paraId="664005CB" w14:textId="77777777" w:rsidTr="001659DF">
        <w:tc>
          <w:tcPr>
            <w:tcW w:w="358" w:type="pct"/>
          </w:tcPr>
          <w:p w14:paraId="413A9F4B" w14:textId="77777777" w:rsidR="003358FB" w:rsidRPr="00AF4F42" w:rsidRDefault="003358FB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5CC98F7C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7A2F4E38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2DE3CF0B" w14:textId="77777777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74067049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50608B78" w14:textId="3BB5908E" w:rsidR="003358FB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</w:t>
            </w:r>
            <w:r w:rsidR="00F55B14">
              <w:rPr>
                <w:lang w:val="en-GB"/>
              </w:rPr>
              <w:t>time of the admission</w:t>
            </w:r>
            <w:r>
              <w:rPr>
                <w:lang w:val="en-GB"/>
              </w:rPr>
              <w:t xml:space="preserve">. </w:t>
            </w:r>
          </w:p>
          <w:p w14:paraId="633E583E" w14:textId="77777777" w:rsidR="003358FB" w:rsidRDefault="003358FB" w:rsidP="0023000B">
            <w:pPr>
              <w:widowControl w:val="0"/>
              <w:rPr>
                <w:lang w:val="en-GB"/>
              </w:rPr>
            </w:pPr>
          </w:p>
          <w:p w14:paraId="00FDE062" w14:textId="7B093403" w:rsidR="003358FB" w:rsidRPr="00E9410D" w:rsidRDefault="003358FB" w:rsidP="0023000B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Demonstrate that no correction has been sent to </w:t>
            </w:r>
            <w:r>
              <w:rPr>
                <w:lang w:val="en-GB"/>
              </w:rPr>
              <w:lastRenderedPageBreak/>
              <w:t>the admission notification [STIN]</w:t>
            </w:r>
          </w:p>
        </w:tc>
        <w:tc>
          <w:tcPr>
            <w:tcW w:w="746" w:type="pct"/>
          </w:tcPr>
          <w:p w14:paraId="2695C4CD" w14:textId="77777777" w:rsidR="003358FB" w:rsidRDefault="003358F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19659726" w14:textId="77777777" w:rsidR="003358FB" w:rsidRDefault="003358FB" w:rsidP="0023000B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</w:t>
            </w:r>
          </w:p>
          <w:p w14:paraId="21839062" w14:textId="77777777" w:rsidR="00F55B14" w:rsidRDefault="00F55B14" w:rsidP="0023000B">
            <w:pPr>
              <w:widowControl w:val="0"/>
              <w:rPr>
                <w:lang w:val="en-US"/>
              </w:rPr>
            </w:pPr>
          </w:p>
          <w:p w14:paraId="5AABC4F6" w14:textId="3EAF5C16" w:rsidR="00F55B14" w:rsidRPr="00A542A4" w:rsidRDefault="00F55B14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 HospitalNotification of type [RE_STIN] has been sent, as the correction has been executed after the discharge. </w:t>
            </w:r>
          </w:p>
        </w:tc>
        <w:tc>
          <w:tcPr>
            <w:tcW w:w="950" w:type="pct"/>
          </w:tcPr>
          <w:p w14:paraId="0AB00A91" w14:textId="77777777" w:rsidR="003358FB" w:rsidRPr="00132082" w:rsidRDefault="003358F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E921BC5" w14:textId="0CCBCF42" w:rsidR="003358FB" w:rsidRPr="00863179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9588635"/>
                <w:placeholder>
                  <w:docPart w:val="5E5BF223C373485E9B7D5A00C52A3B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F55B14" w:rsidRPr="00F55B14" w14:paraId="7294DD65" w14:textId="77777777" w:rsidTr="001659DF">
        <w:tc>
          <w:tcPr>
            <w:tcW w:w="358" w:type="pct"/>
          </w:tcPr>
          <w:p w14:paraId="143168BC" w14:textId="77777777" w:rsidR="00F55B14" w:rsidRPr="00AF4F42" w:rsidRDefault="00F55B14" w:rsidP="0023000B">
            <w:pPr>
              <w:pStyle w:val="Overskrift4"/>
              <w:keepNext w:val="0"/>
              <w:widowControl w:val="0"/>
              <w:rPr>
                <w:lang w:val="en-GB"/>
              </w:rPr>
            </w:pPr>
          </w:p>
        </w:tc>
        <w:tc>
          <w:tcPr>
            <w:tcW w:w="1010" w:type="pct"/>
          </w:tcPr>
          <w:p w14:paraId="368E7B1F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Select a patient who is registered as admitted. </w:t>
            </w:r>
          </w:p>
          <w:p w14:paraId="13161FB8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52CB85F2" w14:textId="7777777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Discharge the patient to home/primary sector.</w:t>
            </w:r>
          </w:p>
          <w:p w14:paraId="64DE8647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7D24B2D" w14:textId="4A4233B5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 xml:space="preserve">Make a correction to the time of discharge. </w:t>
            </w:r>
          </w:p>
          <w:p w14:paraId="699AE113" w14:textId="77777777" w:rsidR="00F55B14" w:rsidRDefault="00F55B14" w:rsidP="00F55B14">
            <w:pPr>
              <w:widowControl w:val="0"/>
              <w:rPr>
                <w:lang w:val="en-GB"/>
              </w:rPr>
            </w:pPr>
          </w:p>
          <w:p w14:paraId="468BA872" w14:textId="0AEC5A07" w:rsidR="00F55B14" w:rsidRDefault="00F55B14" w:rsidP="00F55B14">
            <w:pPr>
              <w:widowControl w:val="0"/>
              <w:rPr>
                <w:lang w:val="en-GB"/>
              </w:rPr>
            </w:pPr>
            <w:r>
              <w:rPr>
                <w:lang w:val="en-GB"/>
              </w:rPr>
              <w:t>Demonstrate that a correction has been sent to the discharge notification [SLHJ]</w:t>
            </w:r>
          </w:p>
        </w:tc>
        <w:tc>
          <w:tcPr>
            <w:tcW w:w="746" w:type="pct"/>
          </w:tcPr>
          <w:p w14:paraId="76CA076F" w14:textId="77777777" w:rsidR="00F55B14" w:rsidRDefault="00F55B14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1105" w:type="pct"/>
          </w:tcPr>
          <w:p w14:paraId="72B04D26" w14:textId="008F2103" w:rsidR="00F55B14" w:rsidRDefault="00F55B14" w:rsidP="00F55B14">
            <w:pPr>
              <w:widowControl w:val="0"/>
              <w:rPr>
                <w:lang w:val="en-GB"/>
              </w:rPr>
            </w:pPr>
            <w:r w:rsidRPr="0039323D">
              <w:rPr>
                <w:lang w:val="en-GB"/>
              </w:rPr>
              <w:t xml:space="preserve">A </w:t>
            </w:r>
            <w:r>
              <w:rPr>
                <w:lang w:val="en-GB"/>
              </w:rPr>
              <w:t>H</w:t>
            </w:r>
            <w:r w:rsidRPr="0039323D">
              <w:rPr>
                <w:lang w:val="en-GB"/>
              </w:rPr>
              <w:t>ospitalNotification of type [</w:t>
            </w:r>
            <w:r>
              <w:rPr>
                <w:lang w:val="en-GB"/>
              </w:rPr>
              <w:t>STIN] has been created and sent, then a HospitalNotification of the type [SLHJ], and finally a HospitalNotification of type [RE_SLHJ].</w:t>
            </w:r>
          </w:p>
          <w:p w14:paraId="3F8C2E5A" w14:textId="77777777" w:rsidR="00F55B14" w:rsidRPr="0039323D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950" w:type="pct"/>
          </w:tcPr>
          <w:p w14:paraId="7FDB0470" w14:textId="77777777" w:rsidR="00F55B14" w:rsidRPr="00132082" w:rsidRDefault="00F55B14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830" w:type="pct"/>
          </w:tcPr>
          <w:p w14:paraId="10464369" w14:textId="2CFA28EB" w:rsidR="00F55B14" w:rsidRPr="00F55B14" w:rsidRDefault="00000000" w:rsidP="0023000B">
            <w:pPr>
              <w:widowControl w:val="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16296191"/>
                <w:placeholder>
                  <w:docPart w:val="AD23A4469BDA4BB0B6F358BD91B569B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55B14" w:rsidRPr="006F08A1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319808D0" w14:textId="0123977B" w:rsidR="00413BF6" w:rsidRPr="00AF4F42" w:rsidRDefault="00413BF6" w:rsidP="009C7E07">
      <w:pPr>
        <w:tabs>
          <w:tab w:val="left" w:pos="12191"/>
        </w:tabs>
        <w:rPr>
          <w:lang w:val="en-GB"/>
        </w:rPr>
      </w:pPr>
    </w:p>
    <w:p w14:paraId="3A9B2E86" w14:textId="77777777" w:rsidR="001659DF" w:rsidRPr="00AF4F42" w:rsidRDefault="001659DF" w:rsidP="00A542A4">
      <w:pPr>
        <w:rPr>
          <w:lang w:val="en-GB"/>
        </w:rPr>
      </w:pPr>
      <w:r w:rsidRPr="00AF4F42">
        <w:rPr>
          <w:lang w:val="en-GB"/>
        </w:rPr>
        <w:br w:type="page"/>
      </w:r>
    </w:p>
    <w:p w14:paraId="684E05E7" w14:textId="1E670B92" w:rsidR="00E767CD" w:rsidRPr="00AF4F42" w:rsidRDefault="00E767CD" w:rsidP="00E767CD">
      <w:pPr>
        <w:pStyle w:val="Overskrift2"/>
        <w:rPr>
          <w:lang w:val="en-GB"/>
        </w:rPr>
      </w:pPr>
      <w:bookmarkStart w:id="80" w:name="_Toc142385947"/>
      <w:r w:rsidRPr="00AF4F42">
        <w:rPr>
          <w:lang w:val="en-GB"/>
        </w:rPr>
        <w:lastRenderedPageBreak/>
        <w:t xml:space="preserve">Test </w:t>
      </w:r>
      <w:r w:rsidR="003065E4">
        <w:rPr>
          <w:lang w:val="en-GB"/>
        </w:rPr>
        <w:t>of general requirements</w:t>
      </w:r>
      <w:bookmarkEnd w:id="80"/>
      <w:r w:rsidR="003065E4">
        <w:rPr>
          <w:lang w:val="en-GB"/>
        </w:rPr>
        <w:t xml:space="preserve"> </w:t>
      </w:r>
    </w:p>
    <w:p w14:paraId="207DC3EA" w14:textId="2D960E7A" w:rsidR="001F1142" w:rsidRPr="00051237" w:rsidRDefault="00957044" w:rsidP="001F1142">
      <w:pPr>
        <w:rPr>
          <w:lang w:val="en-GB"/>
        </w:rPr>
      </w:pPr>
      <w:r w:rsidRPr="00B16992">
        <w:rPr>
          <w:lang w:val="en-GB"/>
        </w:rPr>
        <w:t xml:space="preserve">The purpose og these test steps is to ensure that the technical </w:t>
      </w:r>
      <w:r w:rsidR="00B16992" w:rsidRPr="00B16992">
        <w:rPr>
          <w:lang w:val="en-GB"/>
        </w:rPr>
        <w:t>s</w:t>
      </w:r>
      <w:r w:rsidR="00B16992">
        <w:rPr>
          <w:lang w:val="en-GB"/>
        </w:rPr>
        <w:t xml:space="preserve">ending of HospitalNotification is implemented with </w:t>
      </w:r>
      <w:r w:rsidR="009728D8">
        <w:rPr>
          <w:lang w:val="en-GB"/>
        </w:rPr>
        <w:t>satisfactory quality, i.e. supports governa</w:t>
      </w:r>
      <w:r w:rsidR="00051237">
        <w:rPr>
          <w:lang w:val="en-GB"/>
        </w:rPr>
        <w:t xml:space="preserve">nce for message communication at a general level, as </w:t>
      </w:r>
      <w:r w:rsidR="006D24D8">
        <w:rPr>
          <w:lang w:val="en-GB"/>
        </w:rPr>
        <w:t>well</w:t>
      </w:r>
      <w:r w:rsidR="00051237">
        <w:rPr>
          <w:lang w:val="en-GB"/>
        </w:rPr>
        <w:t xml:space="preserve"> as governance for HospitalNotification as described in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\r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64780C">
        <w:rPr>
          <w:lang w:val="en-GB"/>
        </w:rPr>
        <w:t>1.4</w:t>
      </w:r>
      <w:r w:rsidR="001F1142" w:rsidRPr="00AF4F42">
        <w:rPr>
          <w:lang w:val="en-GB"/>
        </w:rPr>
        <w:fldChar w:fldCharType="end"/>
      </w:r>
      <w:r w:rsidR="00EA590F" w:rsidRPr="00051237">
        <w:rPr>
          <w:lang w:val="en-GB"/>
        </w:rPr>
        <w:t xml:space="preserve"> </w:t>
      </w:r>
      <w:r w:rsidR="001F1142" w:rsidRPr="00AF4F42">
        <w:rPr>
          <w:lang w:val="en-GB"/>
        </w:rPr>
        <w:fldChar w:fldCharType="begin"/>
      </w:r>
      <w:r w:rsidR="001F1142" w:rsidRPr="00051237">
        <w:rPr>
          <w:lang w:val="en-GB"/>
        </w:rPr>
        <w:instrText xml:space="preserve"> REF _Ref106173522 \h </w:instrText>
      </w:r>
      <w:r w:rsidR="001F1142" w:rsidRPr="00AF4F42">
        <w:rPr>
          <w:lang w:val="en-GB"/>
        </w:rPr>
      </w:r>
      <w:r w:rsidR="001F1142" w:rsidRPr="00AF4F42">
        <w:rPr>
          <w:lang w:val="en-GB"/>
        </w:rPr>
        <w:fldChar w:fldCharType="separate"/>
      </w:r>
      <w:r w:rsidR="0064780C" w:rsidRPr="00AF4F42">
        <w:rPr>
          <w:lang w:val="en-GB"/>
        </w:rPr>
        <w:t>B</w:t>
      </w:r>
      <w:r w:rsidR="0064780C">
        <w:rPr>
          <w:lang w:val="en-GB"/>
        </w:rPr>
        <w:t>ackground materials</w:t>
      </w:r>
      <w:r w:rsidR="001F1142" w:rsidRPr="00AF4F42">
        <w:rPr>
          <w:lang w:val="en-GB"/>
        </w:rPr>
        <w:fldChar w:fldCharType="end"/>
      </w:r>
      <w:r w:rsidR="001F1142" w:rsidRPr="00051237">
        <w:rPr>
          <w:lang w:val="en-GB"/>
        </w:rPr>
        <w:t>.</w:t>
      </w:r>
    </w:p>
    <w:p w14:paraId="6C250390" w14:textId="77777777" w:rsidR="009C5FF4" w:rsidRPr="00051237" w:rsidRDefault="009C5FF4" w:rsidP="00A84148">
      <w:pPr>
        <w:rPr>
          <w:lang w:val="en-GB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049"/>
        <w:gridCol w:w="3497"/>
        <w:gridCol w:w="1984"/>
        <w:gridCol w:w="3497"/>
        <w:gridCol w:w="2037"/>
        <w:gridCol w:w="1362"/>
      </w:tblGrid>
      <w:tr w:rsidR="00E33909" w:rsidRPr="00AF4F42" w14:paraId="3131011E" w14:textId="77777777" w:rsidTr="009E1135">
        <w:trPr>
          <w:tblHeader/>
        </w:trPr>
        <w:tc>
          <w:tcPr>
            <w:tcW w:w="1049" w:type="dxa"/>
            <w:shd w:val="clear" w:color="auto" w:fill="152F4A"/>
          </w:tcPr>
          <w:p w14:paraId="746AE9AC" w14:textId="18BCB57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step #</w:t>
            </w:r>
          </w:p>
        </w:tc>
        <w:tc>
          <w:tcPr>
            <w:tcW w:w="3497" w:type="dxa"/>
            <w:shd w:val="clear" w:color="auto" w:fill="152F4A"/>
          </w:tcPr>
          <w:p w14:paraId="44936AF0" w14:textId="2A6A56C4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Action</w:t>
            </w:r>
          </w:p>
        </w:tc>
        <w:tc>
          <w:tcPr>
            <w:tcW w:w="1984" w:type="dxa"/>
            <w:shd w:val="clear" w:color="auto" w:fill="152F4A"/>
          </w:tcPr>
          <w:p w14:paraId="667A51FA" w14:textId="37410DE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data/test</w:t>
            </w:r>
            <w:r>
              <w:rPr>
                <w:b/>
                <w:bCs/>
                <w:lang w:val="en-GB"/>
              </w:rPr>
              <w:t xml:space="preserve"> </w:t>
            </w:r>
            <w:r w:rsidRPr="00AF4F42">
              <w:rPr>
                <w:b/>
                <w:bCs/>
                <w:lang w:val="en-GB"/>
              </w:rPr>
              <w:t>person</w:t>
            </w:r>
          </w:p>
        </w:tc>
        <w:tc>
          <w:tcPr>
            <w:tcW w:w="3497" w:type="dxa"/>
            <w:shd w:val="clear" w:color="auto" w:fill="152F4A"/>
          </w:tcPr>
          <w:p w14:paraId="7DA7C706" w14:textId="0613BE52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Expected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2037" w:type="dxa"/>
            <w:shd w:val="clear" w:color="auto" w:fill="152F4A"/>
          </w:tcPr>
          <w:p w14:paraId="288B1DE7" w14:textId="44DAE9BA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Actual</w:t>
            </w:r>
            <w:r w:rsidRPr="00AF4F42">
              <w:rPr>
                <w:b/>
                <w:bCs/>
                <w:lang w:val="en-GB"/>
              </w:rPr>
              <w:t xml:space="preserve"> result</w:t>
            </w:r>
          </w:p>
        </w:tc>
        <w:tc>
          <w:tcPr>
            <w:tcW w:w="1362" w:type="dxa"/>
            <w:shd w:val="clear" w:color="auto" w:fill="152F4A"/>
          </w:tcPr>
          <w:p w14:paraId="7C06EFF8" w14:textId="09355477" w:rsidR="00E33909" w:rsidRPr="00AF4F42" w:rsidRDefault="00E33909" w:rsidP="00E33909">
            <w:pPr>
              <w:widowControl w:val="0"/>
              <w:rPr>
                <w:b/>
                <w:bCs/>
                <w:lang w:val="en-GB"/>
              </w:rPr>
            </w:pPr>
            <w:r w:rsidRPr="00AF4F42">
              <w:rPr>
                <w:b/>
                <w:bCs/>
                <w:lang w:val="en-GB"/>
              </w:rPr>
              <w:t>MedCom-</w:t>
            </w:r>
            <w:r>
              <w:rPr>
                <w:b/>
                <w:bCs/>
                <w:lang w:val="en-GB"/>
              </w:rPr>
              <w:t>assessment</w:t>
            </w:r>
          </w:p>
        </w:tc>
      </w:tr>
      <w:tr w:rsidR="0023000B" w:rsidRPr="00AF4F42" w14:paraId="27C45B00" w14:textId="77777777" w:rsidTr="009E1135">
        <w:tc>
          <w:tcPr>
            <w:tcW w:w="1049" w:type="dxa"/>
            <w:shd w:val="clear" w:color="auto" w:fill="auto"/>
          </w:tcPr>
          <w:p w14:paraId="180B11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rFonts w:eastAsiaTheme="minorEastAsia"/>
                <w:lang w:val="en-GB"/>
              </w:rPr>
            </w:pPr>
          </w:p>
        </w:tc>
        <w:tc>
          <w:tcPr>
            <w:tcW w:w="3497" w:type="dxa"/>
            <w:shd w:val="clear" w:color="auto" w:fill="auto"/>
          </w:tcPr>
          <w:p w14:paraId="2A0CF111" w14:textId="77777777" w:rsidR="0023000B" w:rsidRDefault="0023000B" w:rsidP="0023000B">
            <w:pPr>
              <w:widowControl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Identification of recipient</w:t>
            </w:r>
          </w:p>
          <w:p w14:paraId="7BA56DE0" w14:textId="3C24039B" w:rsidR="0023000B" w:rsidRPr="0026426A" w:rsidRDefault="0023000B" w:rsidP="0023000B">
            <w:pPr>
              <w:widowControl w:val="0"/>
              <w:rPr>
                <w:lang w:val="en-US"/>
              </w:rPr>
            </w:pPr>
            <w:r w:rsidRPr="0026426A">
              <w:rPr>
                <w:lang w:val="en-US"/>
              </w:rPr>
              <w:t xml:space="preserve">Explain how the patient’s </w:t>
            </w:r>
            <w:r w:rsidRPr="00863179">
              <w:rPr>
                <w:lang w:val="en-US"/>
              </w:rPr>
              <w:t xml:space="preserve">municipality of </w:t>
            </w:r>
            <w:r w:rsidR="006D24D8" w:rsidRPr="00863179">
              <w:rPr>
                <w:lang w:val="en-US"/>
              </w:rPr>
              <w:t>residence</w:t>
            </w:r>
            <w:r w:rsidRPr="00863179">
              <w:rPr>
                <w:lang w:val="en-US"/>
              </w:rPr>
              <w:t xml:space="preserve"> </w:t>
            </w:r>
            <w:r w:rsidRPr="006D24D8">
              <w:rPr>
                <w:lang w:val="en-US"/>
              </w:rPr>
              <w:t xml:space="preserve">is identified in the </w:t>
            </w:r>
            <w:r w:rsidRPr="00863179">
              <w:rPr>
                <w:lang w:val="en-US"/>
              </w:rPr>
              <w:t>production environment.</w:t>
            </w:r>
          </w:p>
        </w:tc>
        <w:tc>
          <w:tcPr>
            <w:tcW w:w="1984" w:type="dxa"/>
            <w:shd w:val="clear" w:color="auto" w:fill="auto"/>
          </w:tcPr>
          <w:p w14:paraId="147535D2" w14:textId="0A67DC40" w:rsidR="0023000B" w:rsidRPr="0026426A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6F9E6E1C" w14:textId="2C9826BB" w:rsidR="0023000B" w:rsidRPr="0078478B" w:rsidRDefault="0023000B" w:rsidP="0023000B">
            <w:pPr>
              <w:widowControl w:val="0"/>
              <w:rPr>
                <w:lang w:val="en-US"/>
              </w:rPr>
            </w:pPr>
            <w:r w:rsidRPr="0078478B">
              <w:rPr>
                <w:lang w:val="en-US"/>
              </w:rPr>
              <w:t xml:space="preserve">For example: </w:t>
            </w:r>
            <w:r w:rsidR="006D24D8">
              <w:rPr>
                <w:lang w:val="en-US"/>
              </w:rPr>
              <w:t>Via lookup in the personal</w:t>
            </w:r>
            <w:r w:rsidR="000F0656">
              <w:rPr>
                <w:lang w:val="en-US"/>
              </w:rPr>
              <w:t xml:space="preserve"> identification number </w:t>
            </w:r>
            <w:r w:rsidR="006D24D8">
              <w:rPr>
                <w:lang w:val="en-US"/>
              </w:rPr>
              <w:t>database (</w:t>
            </w:r>
            <w:r w:rsidR="00B968A0">
              <w:rPr>
                <w:lang w:val="en-US"/>
              </w:rPr>
              <w:t xml:space="preserve">DK: </w:t>
            </w:r>
            <w:r w:rsidR="006D24D8">
              <w:rPr>
                <w:lang w:val="en-US"/>
              </w:rPr>
              <w:t>CPR-register)</w:t>
            </w:r>
          </w:p>
        </w:tc>
        <w:tc>
          <w:tcPr>
            <w:tcW w:w="2037" w:type="dxa"/>
            <w:shd w:val="clear" w:color="auto" w:fill="auto"/>
          </w:tcPr>
          <w:p w14:paraId="2BF32A8C" w14:textId="75602167" w:rsidR="0023000B" w:rsidRPr="0078478B" w:rsidRDefault="0023000B" w:rsidP="0023000B">
            <w:pPr>
              <w:widowControl w:val="0"/>
              <w:jc w:val="center"/>
              <w:rPr>
                <w:lang w:val="en-US"/>
              </w:rPr>
            </w:pPr>
          </w:p>
        </w:tc>
        <w:tc>
          <w:tcPr>
            <w:tcW w:w="1362" w:type="dxa"/>
            <w:shd w:val="clear" w:color="auto" w:fill="auto"/>
          </w:tcPr>
          <w:p w14:paraId="78531E75" w14:textId="25CF73E9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4016036"/>
                <w:placeholder>
                  <w:docPart w:val="2C7D5079763E41BBB6F5B1181F2A348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AC698F" w14:textId="77777777" w:rsidTr="009E1135">
        <w:tc>
          <w:tcPr>
            <w:tcW w:w="1049" w:type="dxa"/>
          </w:tcPr>
          <w:p w14:paraId="37388E5A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C4522C4" w14:textId="77777777" w:rsidR="0023000B" w:rsidRPr="00DD1E9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DD1E93">
              <w:rPr>
                <w:b/>
                <w:bCs/>
                <w:lang w:val="en-US"/>
              </w:rPr>
              <w:t>Timestamps</w:t>
            </w:r>
          </w:p>
          <w:p w14:paraId="2F4D861B" w14:textId="237CD1D4" w:rsidR="0023000B" w:rsidRDefault="0023000B" w:rsidP="0023000B">
            <w:pPr>
              <w:widowControl w:val="0"/>
              <w:rPr>
                <w:lang w:val="en-US"/>
              </w:rPr>
            </w:pPr>
            <w:r w:rsidRPr="006A1B4B">
              <w:rPr>
                <w:lang w:val="en-US"/>
              </w:rPr>
              <w:t>Register a patient as a</w:t>
            </w:r>
            <w:r>
              <w:rPr>
                <w:lang w:val="en-US"/>
              </w:rPr>
              <w:t xml:space="preserve">dmitted at 10:00 and show that Encounter.period.start specifies admission time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).</w:t>
            </w:r>
          </w:p>
          <w:p w14:paraId="50B7708B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FB9D708" w14:textId="168B30BB" w:rsidR="0023000B" w:rsidRPr="006A1B4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677B1A8E" w14:textId="5500A998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78B6B2D1" w14:textId="0769F8AE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Encounter.period.start = 10:00.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3F6F816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049816B9" w14:textId="417D7DC2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5657313"/>
                <w:placeholder>
                  <w:docPart w:val="E531EA7618A94D76AFD283888569446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9CFD2ED" w14:textId="77777777" w:rsidTr="009E1135">
        <w:tc>
          <w:tcPr>
            <w:tcW w:w="1049" w:type="dxa"/>
          </w:tcPr>
          <w:p w14:paraId="0F354E5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39CFD69D" w14:textId="2686506C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</w:t>
            </w:r>
            <w:r w:rsidRPr="00932580">
              <w:rPr>
                <w:lang w:val="en-US"/>
              </w:rPr>
              <w:t xml:space="preserve"> any patient who is</w:t>
            </w:r>
            <w:r w:rsidR="0081540E">
              <w:rPr>
                <w:lang w:val="en-US"/>
              </w:rPr>
              <w:t xml:space="preserve"> </w:t>
            </w:r>
            <w:r w:rsidR="00F407F7">
              <w:rPr>
                <w:lang w:val="en-US"/>
              </w:rPr>
              <w:t>registered as admitted.</w:t>
            </w:r>
            <w:r w:rsidRPr="00932580">
              <w:rPr>
                <w:lang w:val="en-US"/>
              </w:rPr>
              <w:t xml:space="preserve"> Now register the patient </w:t>
            </w:r>
            <w:r w:rsidR="006D24D8">
              <w:rPr>
                <w:lang w:val="en-US"/>
              </w:rPr>
              <w:t xml:space="preserve">as </w:t>
            </w:r>
            <w:r w:rsidRPr="00932580">
              <w:rPr>
                <w:lang w:val="en-US"/>
              </w:rPr>
              <w:t xml:space="preserve">on leave at 11:00 and show that Encounter.extension:leavePeriod.start </w:t>
            </w:r>
            <w:r>
              <w:rPr>
                <w:lang w:val="en-US"/>
              </w:rPr>
              <w:t>specifies</w:t>
            </w:r>
            <w:r w:rsidRPr="00932580">
              <w:rPr>
                <w:lang w:val="en-US"/>
              </w:rPr>
              <w:t xml:space="preserve"> the time of leave start</w:t>
            </w:r>
            <w:r>
              <w:rPr>
                <w:lang w:val="en-US"/>
              </w:rPr>
              <w:t xml:space="preserve"> 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962B09F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0B0A41BC" w14:textId="45422B7D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238887A4" w14:textId="0F07B52E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47C856D9" w14:textId="59AAFFC6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932580">
              <w:rPr>
                <w:lang w:val="en-US"/>
              </w:rPr>
              <w:t>Encounter.extension:leavePeriod.start</w:t>
            </w:r>
            <w:r>
              <w:rPr>
                <w:lang w:val="en-US"/>
              </w:rPr>
              <w:t xml:space="preserve"> = 11:00. This is </w:t>
            </w:r>
            <w:r w:rsidR="006D24D8">
              <w:rPr>
                <w:lang w:val="en-US"/>
              </w:rPr>
              <w:t xml:space="preserve">not linked to </w:t>
            </w:r>
            <w:r>
              <w:rPr>
                <w:lang w:val="en-US"/>
              </w:rPr>
              <w:t>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</w:t>
            </w:r>
            <w:r>
              <w:rPr>
                <w:lang w:val="en-US"/>
              </w:rPr>
              <w:t xml:space="preserve">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6BB8AC7B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26BDC8DF" w14:textId="2A5A34A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55319894"/>
                <w:placeholder>
                  <w:docPart w:val="8036E1CC1A9448A293F01932B171977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2DA4A725" w14:textId="77777777" w:rsidTr="009E1135">
        <w:tc>
          <w:tcPr>
            <w:tcW w:w="1049" w:type="dxa"/>
          </w:tcPr>
          <w:p w14:paraId="22AFA85F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D0C2FEE" w14:textId="0B0F761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</w:t>
            </w:r>
            <w:r w:rsidR="006D24D8">
              <w:rPr>
                <w:lang w:val="en-US"/>
              </w:rPr>
              <w:t xml:space="preserve">as </w:t>
            </w:r>
            <w:r>
              <w:rPr>
                <w:lang w:val="en-US"/>
              </w:rPr>
              <w:t xml:space="preserve">on leave. Now register this patient as returned from leave at 17:00 and show that Encounter.extension:leavePeriod.end specifies the end time of the leave </w:t>
            </w:r>
            <w:r>
              <w:rPr>
                <w:lang w:val="en-US"/>
              </w:rPr>
              <w:lastRenderedPageBreak/>
              <w:t>(and not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).</w:t>
            </w:r>
          </w:p>
          <w:p w14:paraId="5E4685A1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7DB0746" w14:textId="52814ED9" w:rsidR="0023000B" w:rsidRPr="00932580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8B2DC33" w14:textId="3572EBE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40B66D37" w14:textId="12DC67C2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Encounter.extension:leavePeriod.end = 17:00. This is </w:t>
            </w:r>
            <w:r w:rsidR="006D24D8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6D24D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3188A4E8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22B2E86" w14:textId="215C2DF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6028313"/>
                <w:placeholder>
                  <w:docPart w:val="B05923DD0E11462FAEFCF3B06E33744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33250BEA" w14:textId="77777777" w:rsidTr="009E1135">
        <w:tc>
          <w:tcPr>
            <w:tcW w:w="1049" w:type="dxa"/>
          </w:tcPr>
          <w:p w14:paraId="2231A646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1238F74E" w14:textId="097A85AE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Select any patient who is registered as</w:t>
            </w:r>
            <w:r w:rsidR="0081540E">
              <w:rPr>
                <w:lang w:val="en-US"/>
              </w:rPr>
              <w:t xml:space="preserve"> admitted</w:t>
            </w:r>
            <w:r>
              <w:rPr>
                <w:lang w:val="en-US"/>
              </w:rPr>
              <w:t xml:space="preserve">. Now register this patient as discharged at 15:00. Show that Encounter.period.end specifies the time of discharge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37C643A0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5C48067" w14:textId="4C1D1084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3E7ED95E" w14:textId="77C737FA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365BED8" w14:textId="5F9C5CFD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Encounter.period.end = 15:00.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>different</w:t>
            </w:r>
            <w:r w:rsidR="00B968A0">
              <w:rPr>
                <w:lang w:val="en-US"/>
              </w:rPr>
              <w:t xml:space="preserve"> 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11573A31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5A60157C" w14:textId="013FEA1A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3139504"/>
                <w:placeholder>
                  <w:docPart w:val="4846ED9AF24A467CA33C4639EB027F2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167DEE" w14:paraId="25456D42" w14:textId="77777777" w:rsidTr="009E1135">
        <w:tc>
          <w:tcPr>
            <w:tcW w:w="1049" w:type="dxa"/>
          </w:tcPr>
          <w:p w14:paraId="32E6242C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72099F1" w14:textId="257765B2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</w:t>
            </w:r>
            <w:r w:rsidR="00F407F7">
              <w:rPr>
                <w:lang w:val="en-US"/>
              </w:rPr>
              <w:t>a</w:t>
            </w:r>
            <w:r w:rsidR="00B968A0">
              <w:rPr>
                <w:lang w:val="en-US"/>
              </w:rPr>
              <w:t>d</w:t>
            </w:r>
            <w:r w:rsidR="00F407F7">
              <w:rPr>
                <w:lang w:val="en-US"/>
              </w:rPr>
              <w:t>mitted</w:t>
            </w:r>
            <w:r>
              <w:rPr>
                <w:lang w:val="en-US"/>
              </w:rPr>
              <w:t>. Now register this patient as dead at 18:00. Show that Encounter.period.end specifies the time of de</w:t>
            </w:r>
            <w:r w:rsidR="00B968A0">
              <w:rPr>
                <w:lang w:val="en-US"/>
              </w:rPr>
              <w:t>ath</w:t>
            </w:r>
            <w:r>
              <w:rPr>
                <w:lang w:val="en-US"/>
              </w:rPr>
              <w:t xml:space="preserve"> (and not the time of </w:t>
            </w:r>
            <w:r w:rsidR="00B968A0">
              <w:rPr>
                <w:lang w:val="en-US"/>
              </w:rPr>
              <w:t>data entry</w:t>
            </w:r>
            <w:r>
              <w:rPr>
                <w:lang w:val="en-US"/>
              </w:rPr>
              <w:t xml:space="preserve">). </w:t>
            </w:r>
          </w:p>
          <w:p w14:paraId="68BEACD5" w14:textId="77777777" w:rsidR="0023000B" w:rsidRDefault="0023000B" w:rsidP="0023000B">
            <w:pPr>
              <w:widowControl w:val="0"/>
              <w:rPr>
                <w:lang w:val="en-US"/>
              </w:rPr>
            </w:pPr>
          </w:p>
          <w:p w14:paraId="4206884C" w14:textId="75F95200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Note: The time is just a suggestion and may be different.</w:t>
            </w:r>
          </w:p>
        </w:tc>
        <w:tc>
          <w:tcPr>
            <w:tcW w:w="1984" w:type="dxa"/>
          </w:tcPr>
          <w:p w14:paraId="0FA79D0F" w14:textId="78CBB60B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2C410CEF" w14:textId="712A2B7B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Encounter.period.end = 18:00. This is </w:t>
            </w:r>
            <w:r w:rsidR="00B968A0">
              <w:rPr>
                <w:lang w:val="en-US"/>
              </w:rPr>
              <w:t>not linked to</w:t>
            </w:r>
            <w:r>
              <w:rPr>
                <w:lang w:val="en-US"/>
              </w:rPr>
              <w:t xml:space="preserve"> any other/</w:t>
            </w:r>
            <w:r w:rsidR="00B968A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different </w:t>
            </w:r>
            <w:r w:rsidR="00B968A0">
              <w:rPr>
                <w:lang w:val="en-US"/>
              </w:rPr>
              <w:t>time of data entry</w:t>
            </w:r>
            <w:r>
              <w:rPr>
                <w:lang w:val="en-US"/>
              </w:rPr>
              <w:t>.</w:t>
            </w:r>
          </w:p>
        </w:tc>
        <w:tc>
          <w:tcPr>
            <w:tcW w:w="2037" w:type="dxa"/>
          </w:tcPr>
          <w:p w14:paraId="569A0769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6E1B3822" w14:textId="1471B4C6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95759634"/>
                <w:placeholder>
                  <w:docPart w:val="ED808049D85D4800BAD311235610DC0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27CCC07" w14:textId="77777777" w:rsidTr="009E1135">
        <w:tc>
          <w:tcPr>
            <w:tcW w:w="1049" w:type="dxa"/>
          </w:tcPr>
          <w:p w14:paraId="03C22781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4A7237C2" w14:textId="4C10BD9F" w:rsidR="0023000B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If pre-registration of</w:t>
            </w:r>
            <w:r w:rsidR="00A27D1F">
              <w:rPr>
                <w:lang w:val="en-US"/>
              </w:rPr>
              <w:t xml:space="preserve"> admission</w:t>
            </w:r>
            <w:r>
              <w:rPr>
                <w:lang w:val="en-US"/>
              </w:rPr>
              <w:t xml:space="preserve">, leave etc. is used, </w:t>
            </w:r>
            <w:r w:rsidR="00B968A0">
              <w:rPr>
                <w:lang w:val="en-US"/>
              </w:rPr>
              <w:t xml:space="preserve">please </w:t>
            </w:r>
            <w:r w:rsidR="008F5333">
              <w:rPr>
                <w:lang w:val="en-US"/>
              </w:rPr>
              <w:t>explain,</w:t>
            </w:r>
            <w:r>
              <w:rPr>
                <w:lang w:val="en-US"/>
              </w:rPr>
              <w:t xml:space="preserve"> or demonstrate how it is ensured that the notification is only sent at the time when the incident occurs and not at the time of</w:t>
            </w:r>
            <w:r w:rsidR="00B968A0">
              <w:rPr>
                <w:lang w:val="en-US"/>
              </w:rPr>
              <w:t xml:space="preserve"> data entry</w:t>
            </w:r>
            <w:r>
              <w:rPr>
                <w:lang w:val="en-US"/>
              </w:rPr>
              <w:t>.</w:t>
            </w:r>
          </w:p>
        </w:tc>
        <w:tc>
          <w:tcPr>
            <w:tcW w:w="1984" w:type="dxa"/>
          </w:tcPr>
          <w:p w14:paraId="1AD1FAA6" w14:textId="77777777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497" w:type="dxa"/>
          </w:tcPr>
          <w:p w14:paraId="04897EBC" w14:textId="0127BE54" w:rsidR="0023000B" w:rsidRPr="000E4DBE" w:rsidRDefault="0023000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In case of pre-registration, HospitalNotification is only sent when the </w:t>
            </w:r>
            <w:r w:rsidR="00B968A0">
              <w:rPr>
                <w:lang w:val="en-US"/>
              </w:rPr>
              <w:t>action</w:t>
            </w:r>
            <w:r>
              <w:rPr>
                <w:lang w:val="en-US"/>
              </w:rPr>
              <w:t xml:space="preserve"> occurs. </w:t>
            </w:r>
          </w:p>
        </w:tc>
        <w:tc>
          <w:tcPr>
            <w:tcW w:w="2037" w:type="dxa"/>
          </w:tcPr>
          <w:p w14:paraId="29CFB044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1FA9DC80" w14:textId="480CEACB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671361126"/>
                <w:placeholder>
                  <w:docPart w:val="083F6A8E5A684C979BF7431A770B4D4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B07C5D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6A1B4B" w14:paraId="5F64C32F" w14:textId="77777777" w:rsidTr="009E1135">
        <w:tc>
          <w:tcPr>
            <w:tcW w:w="1049" w:type="dxa"/>
          </w:tcPr>
          <w:p w14:paraId="6260075D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</w:p>
        </w:tc>
        <w:tc>
          <w:tcPr>
            <w:tcW w:w="3497" w:type="dxa"/>
          </w:tcPr>
          <w:p w14:paraId="66B573ED" w14:textId="77777777" w:rsidR="0023000B" w:rsidRPr="00CC5863" w:rsidRDefault="0023000B" w:rsidP="0023000B">
            <w:pPr>
              <w:widowControl w:val="0"/>
              <w:rPr>
                <w:b/>
                <w:bCs/>
                <w:lang w:val="en-US"/>
              </w:rPr>
            </w:pPr>
            <w:r w:rsidRPr="00CC5863">
              <w:rPr>
                <w:b/>
                <w:bCs/>
                <w:lang w:val="en-US"/>
              </w:rPr>
              <w:t>Correct message embedding in VANSEnvelope</w:t>
            </w:r>
          </w:p>
          <w:p w14:paraId="5A2D3C2A" w14:textId="3B527A9E" w:rsidR="0023000B" w:rsidRPr="00CA7063" w:rsidRDefault="0023000B" w:rsidP="0023000B">
            <w:pPr>
              <w:widowControl w:val="0"/>
              <w:rPr>
                <w:lang w:val="en-US"/>
              </w:rPr>
            </w:pPr>
            <w:r w:rsidRPr="00CA7063">
              <w:rPr>
                <w:lang w:val="en-US"/>
              </w:rPr>
              <w:t>Choose an</w:t>
            </w:r>
            <w:r w:rsidR="00B968A0">
              <w:rPr>
                <w:lang w:val="en-US"/>
              </w:rPr>
              <w:t>y</w:t>
            </w:r>
            <w:r w:rsidRPr="00CA7063">
              <w:rPr>
                <w:lang w:val="en-US"/>
              </w:rPr>
              <w:t xml:space="preserve"> sent HospitalNotification and show that the </w:t>
            </w:r>
            <w:r>
              <w:rPr>
                <w:lang w:val="en-US"/>
              </w:rPr>
              <w:t xml:space="preserve">HospitalNotification message is embedded correctly in a </w:t>
            </w:r>
            <w:r w:rsidRPr="00863179">
              <w:rPr>
                <w:lang w:val="en-US"/>
              </w:rPr>
              <w:lastRenderedPageBreak/>
              <w:t>VANSEnvelope</w:t>
            </w:r>
            <w:r w:rsidRPr="003C645F">
              <w:rPr>
                <w:b/>
                <w:bCs/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  <w:t>and contains</w:t>
            </w:r>
            <w:r w:rsidRPr="00CA7063">
              <w:rPr>
                <w:b/>
                <w:bCs/>
                <w:lang w:val="en-US"/>
              </w:rPr>
              <w:t xml:space="preserve"> </w:t>
            </w:r>
            <w:r w:rsidRPr="00CA7063">
              <w:rPr>
                <w:lang w:val="en-US"/>
              </w:rPr>
              <w:t xml:space="preserve">postfix with the </w:t>
            </w:r>
            <w:r w:rsidR="001906A9" w:rsidRPr="00CA7063">
              <w:rPr>
                <w:lang w:val="en-US"/>
              </w:rPr>
              <w:t>HospitalNotification</w:t>
            </w:r>
            <w:r w:rsidRPr="00CA7063">
              <w:rPr>
                <w:lang w:val="en-US"/>
              </w:rPr>
              <w:t xml:space="preserve"> type in the name element.</w:t>
            </w:r>
          </w:p>
          <w:p w14:paraId="19077705" w14:textId="77777777" w:rsidR="0023000B" w:rsidRPr="00932580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984" w:type="dxa"/>
          </w:tcPr>
          <w:p w14:paraId="4E6DB470" w14:textId="1469F4C5" w:rsidR="0023000B" w:rsidRDefault="0023000B" w:rsidP="0023000B">
            <w:pPr>
              <w:widowControl w:val="0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Insert file name</w:t>
            </w:r>
          </w:p>
        </w:tc>
        <w:tc>
          <w:tcPr>
            <w:tcW w:w="3497" w:type="dxa"/>
          </w:tcPr>
          <w:p w14:paraId="3FDFF76B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  <w:r w:rsidRPr="000E4DBE">
              <w:rPr>
                <w:lang w:val="en-US"/>
              </w:rPr>
              <w:t>The message contains a v</w:t>
            </w:r>
            <w:r>
              <w:rPr>
                <w:lang w:val="en-US"/>
              </w:rPr>
              <w:t>alid HospitalNotification and is correctly embedded in a VANSEnvelope.</w:t>
            </w:r>
          </w:p>
          <w:p w14:paraId="0E239326" w14:textId="77777777" w:rsidR="0023000B" w:rsidRPr="000E4DBE" w:rsidRDefault="0023000B" w:rsidP="0023000B">
            <w:pPr>
              <w:widowControl w:val="0"/>
              <w:rPr>
                <w:lang w:val="en-US"/>
              </w:rPr>
            </w:pPr>
          </w:p>
          <w:p w14:paraId="05D0D307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  <w:r w:rsidRPr="00AF4F42">
              <w:rPr>
                <w:lang w:val="en-GB"/>
              </w:rPr>
              <w:t xml:space="preserve">VANSEnvelope </w:t>
            </w:r>
            <w:r>
              <w:rPr>
                <w:lang w:val="en-GB"/>
              </w:rPr>
              <w:t>contains:</w:t>
            </w:r>
          </w:p>
          <w:p w14:paraId="373C6C31" w14:textId="77777777" w:rsidR="0023000B" w:rsidRPr="00AF4F42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GB"/>
              </w:rPr>
            </w:pPr>
            <w:r w:rsidRPr="00AF4F42">
              <w:rPr>
                <w:lang w:val="en-GB"/>
              </w:rPr>
              <w:t>Format</w:t>
            </w:r>
          </w:p>
          <w:p w14:paraId="6AD6C9CF" w14:textId="6636D9FC" w:rsid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0E4DBE">
              <w:rPr>
                <w:lang w:val="en-US"/>
              </w:rPr>
              <w:lastRenderedPageBreak/>
              <w:t xml:space="preserve">Name (including postfix </w:t>
            </w:r>
            <w:r>
              <w:rPr>
                <w:lang w:val="en-US"/>
              </w:rPr>
              <w:t xml:space="preserve">with </w:t>
            </w:r>
            <w:r w:rsidR="001906A9">
              <w:rPr>
                <w:lang w:val="en-US"/>
              </w:rPr>
              <w:t>HospitalNotification</w:t>
            </w:r>
            <w:r>
              <w:rPr>
                <w:lang w:val="en-US"/>
              </w:rPr>
              <w:t xml:space="preserve"> type</w:t>
            </w:r>
            <w:r w:rsidRPr="000E4DBE">
              <w:rPr>
                <w:lang w:val="en-US"/>
              </w:rPr>
              <w:t>)</w:t>
            </w:r>
          </w:p>
          <w:p w14:paraId="61AFFA50" w14:textId="64BABC4D" w:rsidR="0023000B" w:rsidRPr="00BD6317" w:rsidRDefault="0023000B" w:rsidP="0023000B">
            <w:pPr>
              <w:pStyle w:val="Listeafsnit"/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BD6317">
              <w:rPr>
                <w:lang w:val="en-GB"/>
              </w:rPr>
              <w:t>Version</w:t>
            </w:r>
          </w:p>
        </w:tc>
        <w:tc>
          <w:tcPr>
            <w:tcW w:w="2037" w:type="dxa"/>
          </w:tcPr>
          <w:p w14:paraId="3722AFCC" w14:textId="77777777" w:rsidR="0023000B" w:rsidRPr="00AF4F42" w:rsidRDefault="0023000B" w:rsidP="0023000B">
            <w:pPr>
              <w:widowControl w:val="0"/>
              <w:rPr>
                <w:lang w:val="en-GB"/>
              </w:rPr>
            </w:pPr>
          </w:p>
        </w:tc>
        <w:tc>
          <w:tcPr>
            <w:tcW w:w="1362" w:type="dxa"/>
          </w:tcPr>
          <w:p w14:paraId="48BEEBB1" w14:textId="516CC01C" w:rsidR="0023000B" w:rsidRDefault="00000000" w:rsidP="0023000B">
            <w:pPr>
              <w:widowControl w:val="0"/>
              <w:jc w:val="center"/>
              <w:rPr>
                <w:rFonts w:cstheme="minorHAnsi"/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4544021"/>
                <w:placeholder>
                  <w:docPart w:val="BCD0FFCC06CE4D60995FA2D314DBF37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  <w:tr w:rsidR="0023000B" w:rsidRPr="00AF4F42" w14:paraId="28380FFD" w14:textId="77777777" w:rsidTr="009E1135">
        <w:tc>
          <w:tcPr>
            <w:tcW w:w="1049" w:type="dxa"/>
          </w:tcPr>
          <w:p w14:paraId="3C6E4895" w14:textId="77777777" w:rsidR="0023000B" w:rsidRPr="00AF4F42" w:rsidRDefault="0023000B" w:rsidP="0023000B">
            <w:pPr>
              <w:pStyle w:val="Overskrift3"/>
              <w:keepNext w:val="0"/>
              <w:keepLines w:val="0"/>
              <w:widowControl w:val="0"/>
              <w:rPr>
                <w:lang w:val="en-GB"/>
              </w:rPr>
            </w:pPr>
            <w:bookmarkStart w:id="81" w:name="_Ref130886906"/>
          </w:p>
        </w:tc>
        <w:bookmarkEnd w:id="81"/>
        <w:tc>
          <w:tcPr>
            <w:tcW w:w="3497" w:type="dxa"/>
          </w:tcPr>
          <w:p w14:paraId="18ECC1AD" w14:textId="110F8BA8" w:rsidR="0023000B" w:rsidRPr="00DD1E93" w:rsidRDefault="00305EBB" w:rsidP="0023000B">
            <w:pPr>
              <w:widowControl w:val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Use of </w:t>
            </w:r>
            <w:r w:rsidR="0023000B" w:rsidRPr="00DD1E93">
              <w:rPr>
                <w:b/>
                <w:bCs/>
                <w:lang w:val="en-US"/>
              </w:rPr>
              <w:t>EpisodeOfCareIdentifier</w:t>
            </w:r>
          </w:p>
          <w:p w14:paraId="02622126" w14:textId="08F83CD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Select any patient who is registered as admitted, and where a HospitalNotification [STIN] has been sent. </w:t>
            </w:r>
          </w:p>
          <w:p w14:paraId="36426C0E" w14:textId="23C00FBD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Now send a care plan/DIS21 (Danish: Plejeforløbsplan) for the patient. </w:t>
            </w:r>
          </w:p>
          <w:p w14:paraId="4A1D068E" w14:textId="074108C5" w:rsidR="00305EB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Show that the care plan contains an EpisodeOfCareIdentifier which is </w:t>
            </w:r>
            <w:r w:rsidR="001906A9">
              <w:rPr>
                <w:lang w:val="en-US"/>
              </w:rPr>
              <w:t>identical</w:t>
            </w:r>
            <w:r w:rsidR="00EF116D">
              <w:rPr>
                <w:lang w:val="en-US"/>
              </w:rPr>
              <w:t>*</w:t>
            </w:r>
            <w:r>
              <w:rPr>
                <w:lang w:val="en-US"/>
              </w:rPr>
              <w:t xml:space="preserve"> to the previously sent HospitalNotification.</w:t>
            </w:r>
          </w:p>
          <w:p w14:paraId="62CCC490" w14:textId="57AF1C12" w:rsidR="0023000B" w:rsidRDefault="0023000B" w:rsidP="0023000B">
            <w:pPr>
              <w:widowControl w:val="0"/>
              <w:rPr>
                <w:lang w:val="en-US"/>
              </w:rPr>
            </w:pPr>
          </w:p>
          <w:p w14:paraId="6DE353E8" w14:textId="65CD028B" w:rsidR="00305EBB" w:rsidRPr="00C4495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*Note that the EpisodeOfCareIdentifier in the care course plan will be without hyphens, while the EpisodeOfCareIdentifier in the HospitalNotification is hyphenated. </w:t>
            </w:r>
          </w:p>
        </w:tc>
        <w:tc>
          <w:tcPr>
            <w:tcW w:w="1984" w:type="dxa"/>
          </w:tcPr>
          <w:p w14:paraId="4516D049" w14:textId="3051230E" w:rsidR="0023000B" w:rsidRPr="00AF4F42" w:rsidRDefault="0023000B" w:rsidP="0023000B">
            <w:pPr>
              <w:widowControl w:val="0"/>
              <w:rPr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Insert file name</w:t>
            </w:r>
          </w:p>
        </w:tc>
        <w:tc>
          <w:tcPr>
            <w:tcW w:w="3497" w:type="dxa"/>
          </w:tcPr>
          <w:p w14:paraId="645A39E2" w14:textId="705AA850" w:rsidR="001F44EB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HospitalNotification of type [STIN] has been created and sent. It contains one to several EpisodeOfCareIdentifiers. The EpisodeOfCareIdentifier is either a locally defined UUID for the specific contact and/or an LPR3 identifier. </w:t>
            </w:r>
          </w:p>
          <w:p w14:paraId="7E8C4A47" w14:textId="77777777" w:rsidR="001F44EB" w:rsidRDefault="001F44EB" w:rsidP="0023000B">
            <w:pPr>
              <w:widowControl w:val="0"/>
              <w:rPr>
                <w:lang w:val="en-US"/>
              </w:rPr>
            </w:pPr>
          </w:p>
          <w:p w14:paraId="174154AB" w14:textId="0F6130E0" w:rsidR="0023000B" w:rsidRPr="004413B3" w:rsidRDefault="00305EBB" w:rsidP="0023000B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A care plan has been created and sent. The two messages contain the same EpisodeOfCareIdentifier. </w:t>
            </w:r>
          </w:p>
        </w:tc>
        <w:tc>
          <w:tcPr>
            <w:tcW w:w="2037" w:type="dxa"/>
          </w:tcPr>
          <w:p w14:paraId="4059D6EC" w14:textId="77777777" w:rsidR="0023000B" w:rsidRPr="004413B3" w:rsidRDefault="0023000B" w:rsidP="0023000B">
            <w:pPr>
              <w:widowControl w:val="0"/>
              <w:rPr>
                <w:lang w:val="en-US"/>
              </w:rPr>
            </w:pPr>
          </w:p>
        </w:tc>
        <w:tc>
          <w:tcPr>
            <w:tcW w:w="1362" w:type="dxa"/>
          </w:tcPr>
          <w:p w14:paraId="5196FB6B" w14:textId="4AECA22A" w:rsidR="0023000B" w:rsidRPr="00AF4F42" w:rsidRDefault="00000000" w:rsidP="0023000B">
            <w:pPr>
              <w:widowControl w:val="0"/>
              <w:jc w:val="center"/>
              <w:rPr>
                <w:lang w:val="en-GB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27255140"/>
                <w:placeholder>
                  <w:docPart w:val="F68C3D33BEA742E689893A5B62831E5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3000B" w:rsidRPr="00383D68">
                  <w:rPr>
                    <w:rStyle w:val="Pladsholdertekst"/>
                  </w:rPr>
                  <w:t>Choose</w:t>
                </w:r>
              </w:sdtContent>
            </w:sdt>
          </w:p>
        </w:tc>
      </w:tr>
    </w:tbl>
    <w:p w14:paraId="66A39906" w14:textId="687BC3A2" w:rsidR="00E767CD" w:rsidRPr="00AF4F42" w:rsidRDefault="00E767CD" w:rsidP="00942481">
      <w:pPr>
        <w:rPr>
          <w:lang w:val="en-GB"/>
        </w:rPr>
      </w:pPr>
    </w:p>
    <w:sectPr w:rsidR="00E767CD" w:rsidRPr="00AF4F42" w:rsidSect="002A4928">
      <w:headerReference w:type="even" r:id="rId29"/>
      <w:headerReference w:type="default" r:id="rId30"/>
      <w:footerReference w:type="default" r:id="rId31"/>
      <w:headerReference w:type="first" r:id="rId32"/>
      <w:pgSz w:w="16838" w:h="11906" w:orient="landscape"/>
      <w:pgMar w:top="1134" w:right="1701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1459C" w14:textId="77777777" w:rsidR="002A3D55" w:rsidRDefault="002A3D55" w:rsidP="006A3717">
      <w:pPr>
        <w:spacing w:after="0" w:line="240" w:lineRule="auto"/>
      </w:pPr>
      <w:r>
        <w:separator/>
      </w:r>
    </w:p>
  </w:endnote>
  <w:endnote w:type="continuationSeparator" w:id="0">
    <w:p w14:paraId="7CDCB58D" w14:textId="77777777" w:rsidR="002A3D55" w:rsidRDefault="002A3D55" w:rsidP="006A3717">
      <w:pPr>
        <w:spacing w:after="0" w:line="240" w:lineRule="auto"/>
      </w:pPr>
      <w:r>
        <w:continuationSeparator/>
      </w:r>
    </w:p>
  </w:endnote>
  <w:endnote w:type="continuationNotice" w:id="1">
    <w:p w14:paraId="0B7FB65A" w14:textId="77777777" w:rsidR="002A3D55" w:rsidRDefault="002A3D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2674E81" w:rsidR="006A3717" w:rsidRPr="00490AB1" w:rsidRDefault="00582A69">
    <w:pPr>
      <w:pStyle w:val="Sidefod"/>
      <w:rPr>
        <w:lang w:val="en-US"/>
      </w:rPr>
    </w:pPr>
    <w:r w:rsidRPr="00490AB1">
      <w:rPr>
        <w:lang w:val="en-US"/>
      </w:rPr>
      <w:t>Test</w:t>
    </w:r>
    <w:r w:rsidR="00490AB1" w:rsidRPr="00490AB1">
      <w:rPr>
        <w:lang w:val="en-US"/>
      </w:rPr>
      <w:t xml:space="preserve"> </w:t>
    </w:r>
    <w:r w:rsidRPr="00490AB1">
      <w:rPr>
        <w:lang w:val="en-US"/>
      </w:rPr>
      <w:t>proto</w:t>
    </w:r>
    <w:r w:rsidR="00490AB1" w:rsidRPr="00490AB1">
      <w:rPr>
        <w:lang w:val="en-US"/>
      </w:rPr>
      <w:t>co</w:t>
    </w:r>
    <w:r w:rsidRPr="00490AB1">
      <w:rPr>
        <w:lang w:val="en-US"/>
      </w:rPr>
      <w:t xml:space="preserve">l for </w:t>
    </w:r>
    <w:r w:rsidR="00490AB1" w:rsidRPr="00490AB1">
      <w:rPr>
        <w:lang w:val="en-US"/>
      </w:rPr>
      <w:t>sending</w:t>
    </w:r>
    <w:r>
      <w:fldChar w:fldCharType="begin"/>
    </w:r>
    <w:r w:rsidRPr="00490AB1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490AB1">
      <w:rPr>
        <w:lang w:val="en-US"/>
      </w:rPr>
      <w:t xml:space="preserve"> </w:t>
    </w:r>
    <w:r w:rsidR="00490AB1" w:rsidRPr="00490AB1">
      <w:rPr>
        <w:lang w:val="en-US"/>
      </w:rPr>
      <w:t>of</w:t>
    </w:r>
    <w:r w:rsidRPr="00490AB1">
      <w:rPr>
        <w:lang w:val="en-US"/>
      </w:rPr>
      <w:t xml:space="preserve"> </w:t>
    </w:r>
    <w:r w:rsidR="00490AB1" w:rsidRPr="00490AB1">
      <w:rPr>
        <w:lang w:val="en-US"/>
      </w:rPr>
      <w:t>HospitalNotificatio</w:t>
    </w:r>
    <w:r w:rsidR="00490AB1">
      <w:rPr>
        <w:lang w:val="en-US"/>
      </w:rPr>
      <w:t>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8216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E50D736" w14:textId="6CAB9F29" w:rsidR="002A4928" w:rsidRPr="00DD1E93" w:rsidRDefault="00813823">
            <w:pPr>
              <w:pStyle w:val="Sidefod"/>
              <w:jc w:val="right"/>
              <w:rPr>
                <w:lang w:val="en-US"/>
              </w:rPr>
            </w:pPr>
            <w:r>
              <w:rPr>
                <w:lang w:val="en-US"/>
              </w:rPr>
              <w:t>Page</w:t>
            </w:r>
            <w:r w:rsidRPr="00DD1E93">
              <w:rPr>
                <w:lang w:val="en-US"/>
              </w:rPr>
              <w:t xml:space="preserve">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 w:rsidRPr="00DD1E93">
              <w:rPr>
                <w:b/>
                <w:bCs/>
                <w:lang w:val="en-US"/>
              </w:rPr>
              <w:instrText>PAGE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 w:rsidRPr="00DD1E93">
              <w:rPr>
                <w:b/>
                <w:bCs/>
                <w:lang w:val="en-US"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  <w:r w:rsidR="002A4928" w:rsidRPr="00DD1E93">
              <w:rPr>
                <w:lang w:val="en-US"/>
              </w:rPr>
              <w:t xml:space="preserve"> </w:t>
            </w:r>
            <w:r>
              <w:rPr>
                <w:lang w:val="en-US"/>
              </w:rPr>
              <w:t>o</w:t>
            </w:r>
            <w:r w:rsidR="002A4928" w:rsidRPr="00DD1E93">
              <w:rPr>
                <w:lang w:val="en-US"/>
              </w:rPr>
              <w:t xml:space="preserve">f </w:t>
            </w:r>
            <w:r w:rsidR="002A4928">
              <w:rPr>
                <w:b/>
                <w:bCs/>
                <w:sz w:val="24"/>
                <w:szCs w:val="24"/>
              </w:rPr>
              <w:fldChar w:fldCharType="begin"/>
            </w:r>
            <w:r w:rsidR="002A4928" w:rsidRPr="00DD1E93">
              <w:rPr>
                <w:b/>
                <w:bCs/>
                <w:lang w:val="en-US"/>
              </w:rPr>
              <w:instrText>NUMPAGES</w:instrText>
            </w:r>
            <w:r w:rsidR="002A4928">
              <w:rPr>
                <w:b/>
                <w:bCs/>
                <w:sz w:val="24"/>
                <w:szCs w:val="24"/>
              </w:rPr>
              <w:fldChar w:fldCharType="separate"/>
            </w:r>
            <w:r w:rsidR="002A4928" w:rsidRPr="00DD1E93">
              <w:rPr>
                <w:b/>
                <w:bCs/>
                <w:lang w:val="en-US"/>
              </w:rPr>
              <w:t>2</w:t>
            </w:r>
            <w:r w:rsidR="002A49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5808B3" w14:textId="1706CE3D" w:rsidR="008B2B5D" w:rsidRPr="00CC0DE8" w:rsidRDefault="00582A69">
    <w:pPr>
      <w:pStyle w:val="Sidefod"/>
      <w:rPr>
        <w:lang w:val="en-US"/>
      </w:rPr>
    </w:pPr>
    <w:r w:rsidRPr="00CC0DE8">
      <w:rPr>
        <w:lang w:val="en-US"/>
      </w:rPr>
      <w:t>Test</w:t>
    </w:r>
    <w:r w:rsidR="00B85AF3">
      <w:rPr>
        <w:lang w:val="en-US"/>
      </w:rPr>
      <w:t xml:space="preserve"> </w:t>
    </w:r>
    <w:r w:rsidRPr="00CC0DE8">
      <w:rPr>
        <w:lang w:val="en-US"/>
      </w:rPr>
      <w:t>proto</w:t>
    </w:r>
    <w:r w:rsidR="00B85AF3">
      <w:rPr>
        <w:lang w:val="en-US"/>
      </w:rPr>
      <w:t>c</w:t>
    </w:r>
    <w:r w:rsidRPr="00CC0DE8">
      <w:rPr>
        <w:lang w:val="en-US"/>
      </w:rPr>
      <w:t xml:space="preserve">ol for </w:t>
    </w:r>
    <w:r w:rsidR="00165D26" w:rsidRPr="00CC0DE8">
      <w:rPr>
        <w:lang w:val="en-US"/>
      </w:rPr>
      <w:t>sending a Hospital</w:t>
    </w:r>
    <w:r w:rsidR="00F461BE" w:rsidRPr="00CC0DE8">
      <w:rPr>
        <w:lang w:val="en-US"/>
      </w:rPr>
      <w:t xml:space="preserve"> </w:t>
    </w:r>
    <w:r w:rsidR="00165D26" w:rsidRPr="00CC0DE8">
      <w:rPr>
        <w:lang w:val="en-US"/>
      </w:rPr>
      <w:t>Notification</w:t>
    </w:r>
    <w:r>
      <w:fldChar w:fldCharType="begin"/>
    </w:r>
    <w:r w:rsidRPr="00CC0DE8">
      <w:rPr>
        <w:lang w:val="en-US"/>
      </w:rPr>
      <w:instrText>DOCPROPERTY  Afsendelse/Modtagelse  \* MERGEFORMAT</w:instrText>
    </w:r>
    <w:r w:rsidR="00000000">
      <w:fldChar w:fldCharType="separate"/>
    </w:r>
    <w:r>
      <w:fldChar w:fldCharType="end"/>
    </w:r>
    <w:r w:rsidRPr="00CC0DE8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EC56" w14:textId="77777777" w:rsidR="002A3D55" w:rsidRDefault="002A3D55" w:rsidP="006A3717">
      <w:pPr>
        <w:spacing w:after="0" w:line="240" w:lineRule="auto"/>
      </w:pPr>
      <w:r>
        <w:separator/>
      </w:r>
    </w:p>
  </w:footnote>
  <w:footnote w:type="continuationSeparator" w:id="0">
    <w:p w14:paraId="261E2C81" w14:textId="77777777" w:rsidR="002A3D55" w:rsidRDefault="002A3D55" w:rsidP="006A3717">
      <w:pPr>
        <w:spacing w:after="0" w:line="240" w:lineRule="auto"/>
      </w:pPr>
      <w:r>
        <w:continuationSeparator/>
      </w:r>
    </w:p>
  </w:footnote>
  <w:footnote w:type="continuationNotice" w:id="1">
    <w:p w14:paraId="4354FE86" w14:textId="77777777" w:rsidR="002A3D55" w:rsidRDefault="002A3D55">
      <w:pPr>
        <w:spacing w:after="0" w:line="240" w:lineRule="auto"/>
      </w:pPr>
    </w:p>
  </w:footnote>
  <w:footnote w:id="2">
    <w:p w14:paraId="70DFC565" w14:textId="20C7ECF4" w:rsidR="00481601" w:rsidRPr="00C24ECB" w:rsidRDefault="00481601" w:rsidP="00481601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C24ECB">
        <w:rPr>
          <w:lang w:val="en-US"/>
        </w:rPr>
        <w:t xml:space="preserve"> X </w:t>
      </w:r>
      <w:r w:rsidR="00C24ECB" w:rsidRPr="00C24ECB">
        <w:rPr>
          <w:lang w:val="en-US"/>
        </w:rPr>
        <w:t>expresses patch-level versioning, which includes minor changes that are backward compatible.</w:t>
      </w:r>
      <w:r w:rsidRPr="00C24ECB"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EDE0282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80"/>
      <w:gridCol w:w="3238"/>
      <w:gridCol w:w="3848"/>
      <w:gridCol w:w="1590"/>
      <w:gridCol w:w="1216"/>
      <w:gridCol w:w="1654"/>
    </w:tblGrid>
    <w:tr w:rsidR="006A3717" w:rsidRPr="000D0FCF" w14:paraId="1744B47E" w14:textId="77777777" w:rsidTr="006A3717">
      <w:tc>
        <w:tcPr>
          <w:tcW w:w="700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ACC0231">
                <wp:extent cx="743252" cy="123361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led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6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33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92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Init</w:t>
          </w:r>
        </w:p>
      </w:tc>
      <w:tc>
        <w:tcPr>
          <w:tcW w:w="453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17" w:type="pct"/>
          <w:shd w:val="clear" w:color="auto" w:fill="92D050"/>
        </w:tcPr>
        <w:p w14:paraId="3FC8D94A" w14:textId="55E0E143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7B1899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6A3717">
      <w:tc>
        <w:tcPr>
          <w:tcW w:w="700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206" w:type="pct"/>
        </w:tcPr>
        <w:p w14:paraId="6F913D46" w14:textId="4E3A9D07" w:rsidR="006A3717" w:rsidRPr="007B1899" w:rsidRDefault="006A3717" w:rsidP="006A3717">
          <w:pPr>
            <w:pStyle w:val="Sidehoved"/>
            <w:rPr>
              <w:sz w:val="16"/>
              <w:szCs w:val="16"/>
              <w:lang w:val="en-US"/>
            </w:rPr>
          </w:pPr>
          <w:r w:rsidRPr="007B1899">
            <w:rPr>
              <w:sz w:val="16"/>
              <w:szCs w:val="16"/>
              <w:lang w:val="en-US"/>
            </w:rPr>
            <w:t>4.1.</w:t>
          </w:r>
          <w:r w:rsidR="007B1899" w:rsidRPr="007B1899">
            <w:rPr>
              <w:sz w:val="16"/>
              <w:szCs w:val="16"/>
              <w:lang w:val="en-US"/>
            </w:rPr>
            <w:t>Preparation and modification of a MedCom standard</w:t>
          </w:r>
        </w:p>
      </w:tc>
      <w:tc>
        <w:tcPr>
          <w:tcW w:w="1433" w:type="pct"/>
        </w:tcPr>
        <w:p w14:paraId="31E89194" w14:textId="3295140B" w:rsidR="006A3717" w:rsidRPr="0075401E" w:rsidRDefault="00154B1F" w:rsidP="006A3717">
          <w:pPr>
            <w:pStyle w:val="Sidehoved"/>
            <w:rPr>
              <w:sz w:val="16"/>
              <w:szCs w:val="16"/>
              <w:lang w:val="en-US"/>
            </w:rPr>
          </w:pPr>
          <w:r w:rsidRPr="0075401E">
            <w:rPr>
              <w:sz w:val="16"/>
              <w:szCs w:val="16"/>
              <w:lang w:val="en-US"/>
            </w:rPr>
            <w:t>Test</w:t>
          </w:r>
          <w:r w:rsidR="0075401E" w:rsidRPr="0075401E">
            <w:rPr>
              <w:sz w:val="16"/>
              <w:szCs w:val="16"/>
              <w:lang w:val="en-US"/>
            </w:rPr>
            <w:t xml:space="preserve"> </w:t>
          </w:r>
          <w:r w:rsidRPr="0075401E">
            <w:rPr>
              <w:sz w:val="16"/>
              <w:szCs w:val="16"/>
              <w:lang w:val="en-US"/>
            </w:rPr>
            <w:t>proto</w:t>
          </w:r>
          <w:r w:rsidR="0075401E" w:rsidRPr="0075401E">
            <w:rPr>
              <w:sz w:val="16"/>
              <w:szCs w:val="16"/>
              <w:lang w:val="en-US"/>
            </w:rPr>
            <w:t>c</w:t>
          </w:r>
          <w:r w:rsidRPr="0075401E">
            <w:rPr>
              <w:sz w:val="16"/>
              <w:szCs w:val="16"/>
              <w:lang w:val="en-US"/>
            </w:rPr>
            <w:t>ol for</w:t>
          </w:r>
          <w:r w:rsidR="0075401E" w:rsidRPr="0075401E">
            <w:rPr>
              <w:sz w:val="16"/>
              <w:szCs w:val="16"/>
              <w:lang w:val="en-US"/>
            </w:rPr>
            <w:t xml:space="preserve"> sending of HospitalNotification message</w:t>
          </w:r>
        </w:p>
      </w:tc>
      <w:tc>
        <w:tcPr>
          <w:tcW w:w="592" w:type="pct"/>
        </w:tcPr>
        <w:p w14:paraId="4225AB04" w14:textId="1ACD1934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453" w:type="pct"/>
        </w:tcPr>
        <w:p w14:paraId="3A1E8089" w14:textId="314FCF11" w:rsidR="006A3717" w:rsidRPr="000D0FCF" w:rsidRDefault="004B3D62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996778">
            <w:rPr>
              <w:sz w:val="16"/>
              <w:szCs w:val="16"/>
            </w:rPr>
            <w:t>3.0.4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17" w:type="pct"/>
        </w:tcPr>
        <w:p w14:paraId="3F35D792" w14:textId="474EFEBE" w:rsidR="006A3717" w:rsidRPr="000D0FCF" w:rsidRDefault="002C6B5D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996778">
            <w:rPr>
              <w:sz w:val="16"/>
              <w:szCs w:val="16"/>
            </w:rPr>
            <w:t>14-12-2023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3B3B6" w14:textId="141ED1E3" w:rsidR="00DF36B9" w:rsidRDefault="00DF36B9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2B657" w14:textId="7D669F18" w:rsidR="00DF36B9" w:rsidRDefault="00DF36B9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1B15" w14:textId="36130E78" w:rsidR="00DF36B9" w:rsidRDefault="00DF36B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0AA"/>
    <w:multiLevelType w:val="hybridMultilevel"/>
    <w:tmpl w:val="D3D056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73C8F"/>
    <w:multiLevelType w:val="hybridMultilevel"/>
    <w:tmpl w:val="F47CDC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AD1"/>
    <w:multiLevelType w:val="hybridMultilevel"/>
    <w:tmpl w:val="ADBA62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41A1E"/>
    <w:multiLevelType w:val="hybridMultilevel"/>
    <w:tmpl w:val="4330E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E63FD"/>
    <w:multiLevelType w:val="hybridMultilevel"/>
    <w:tmpl w:val="67EC267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A26129"/>
    <w:multiLevelType w:val="hybridMultilevel"/>
    <w:tmpl w:val="40A8E99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73441"/>
    <w:multiLevelType w:val="hybridMultilevel"/>
    <w:tmpl w:val="AB58EC2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A04D6"/>
    <w:multiLevelType w:val="multilevel"/>
    <w:tmpl w:val="93DCFC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4558"/>
    <w:multiLevelType w:val="hybridMultilevel"/>
    <w:tmpl w:val="F25EA40C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C83F3D"/>
    <w:multiLevelType w:val="hybridMultilevel"/>
    <w:tmpl w:val="A34AE4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D10"/>
    <w:multiLevelType w:val="hybridMultilevel"/>
    <w:tmpl w:val="3800DAFE"/>
    <w:lvl w:ilvl="0" w:tplc="4C34F6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40109"/>
    <w:multiLevelType w:val="hybridMultilevel"/>
    <w:tmpl w:val="7B3661EE"/>
    <w:lvl w:ilvl="0" w:tplc="85F0D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133CDA"/>
    <w:multiLevelType w:val="hybridMultilevel"/>
    <w:tmpl w:val="71CE5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976F3"/>
    <w:multiLevelType w:val="multilevel"/>
    <w:tmpl w:val="1B90D0F0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B320BC"/>
    <w:multiLevelType w:val="hybridMultilevel"/>
    <w:tmpl w:val="232E27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189954">
    <w:abstractNumId w:val="11"/>
  </w:num>
  <w:num w:numId="2" w16cid:durableId="899442988">
    <w:abstractNumId w:val="11"/>
  </w:num>
  <w:num w:numId="3" w16cid:durableId="1471167679">
    <w:abstractNumId w:val="11"/>
  </w:num>
  <w:num w:numId="4" w16cid:durableId="1093816183">
    <w:abstractNumId w:val="11"/>
  </w:num>
  <w:num w:numId="5" w16cid:durableId="909196198">
    <w:abstractNumId w:val="11"/>
  </w:num>
  <w:num w:numId="6" w16cid:durableId="247889128">
    <w:abstractNumId w:val="1"/>
  </w:num>
  <w:num w:numId="7" w16cid:durableId="585310702">
    <w:abstractNumId w:val="14"/>
  </w:num>
  <w:num w:numId="8" w16cid:durableId="419714442">
    <w:abstractNumId w:val="22"/>
  </w:num>
  <w:num w:numId="9" w16cid:durableId="320351244">
    <w:abstractNumId w:val="12"/>
  </w:num>
  <w:num w:numId="10" w16cid:durableId="996152968">
    <w:abstractNumId w:val="6"/>
  </w:num>
  <w:num w:numId="11" w16cid:durableId="2117141048">
    <w:abstractNumId w:val="13"/>
  </w:num>
  <w:num w:numId="12" w16cid:durableId="538661299">
    <w:abstractNumId w:val="2"/>
  </w:num>
  <w:num w:numId="13" w16cid:durableId="254174782">
    <w:abstractNumId w:val="21"/>
  </w:num>
  <w:num w:numId="14" w16cid:durableId="1729114210">
    <w:abstractNumId w:val="18"/>
  </w:num>
  <w:num w:numId="15" w16cid:durableId="2027172197">
    <w:abstractNumId w:val="10"/>
  </w:num>
  <w:num w:numId="16" w16cid:durableId="879053020">
    <w:abstractNumId w:val="20"/>
  </w:num>
  <w:num w:numId="17" w16cid:durableId="1697080953">
    <w:abstractNumId w:val="3"/>
  </w:num>
  <w:num w:numId="18" w16cid:durableId="1826966386">
    <w:abstractNumId w:val="5"/>
  </w:num>
  <w:num w:numId="19" w16cid:durableId="598684649">
    <w:abstractNumId w:val="7"/>
  </w:num>
  <w:num w:numId="20" w16cid:durableId="331572127">
    <w:abstractNumId w:val="4"/>
  </w:num>
  <w:num w:numId="21" w16cid:durableId="860318103">
    <w:abstractNumId w:val="17"/>
  </w:num>
  <w:num w:numId="22" w16cid:durableId="132724782">
    <w:abstractNumId w:val="23"/>
  </w:num>
  <w:num w:numId="23" w16cid:durableId="1956867205">
    <w:abstractNumId w:val="0"/>
  </w:num>
  <w:num w:numId="24" w16cid:durableId="1417631246">
    <w:abstractNumId w:val="19"/>
  </w:num>
  <w:num w:numId="25" w16cid:durableId="747386786">
    <w:abstractNumId w:val="8"/>
  </w:num>
  <w:num w:numId="26" w16cid:durableId="363333283">
    <w:abstractNumId w:val="9"/>
  </w:num>
  <w:num w:numId="27" w16cid:durableId="1111785118">
    <w:abstractNumId w:val="15"/>
  </w:num>
  <w:num w:numId="28" w16cid:durableId="16258883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7A3"/>
    <w:rsid w:val="00002163"/>
    <w:rsid w:val="0000304F"/>
    <w:rsid w:val="00003B4F"/>
    <w:rsid w:val="000063D5"/>
    <w:rsid w:val="000069FA"/>
    <w:rsid w:val="000101D3"/>
    <w:rsid w:val="00011853"/>
    <w:rsid w:val="000128AA"/>
    <w:rsid w:val="00012F1D"/>
    <w:rsid w:val="00014E06"/>
    <w:rsid w:val="000160C1"/>
    <w:rsid w:val="00016B46"/>
    <w:rsid w:val="0002017F"/>
    <w:rsid w:val="00023158"/>
    <w:rsid w:val="00024EFD"/>
    <w:rsid w:val="00025436"/>
    <w:rsid w:val="00025985"/>
    <w:rsid w:val="00025D7E"/>
    <w:rsid w:val="00026A16"/>
    <w:rsid w:val="00026A81"/>
    <w:rsid w:val="000309E7"/>
    <w:rsid w:val="00031798"/>
    <w:rsid w:val="00031EFA"/>
    <w:rsid w:val="00032919"/>
    <w:rsid w:val="00034161"/>
    <w:rsid w:val="0003421B"/>
    <w:rsid w:val="00034591"/>
    <w:rsid w:val="00034891"/>
    <w:rsid w:val="00034936"/>
    <w:rsid w:val="00034F01"/>
    <w:rsid w:val="00035586"/>
    <w:rsid w:val="00035696"/>
    <w:rsid w:val="00036EB6"/>
    <w:rsid w:val="00036F96"/>
    <w:rsid w:val="0003790D"/>
    <w:rsid w:val="000412FF"/>
    <w:rsid w:val="00041A75"/>
    <w:rsid w:val="00042AC5"/>
    <w:rsid w:val="00045E16"/>
    <w:rsid w:val="000463BD"/>
    <w:rsid w:val="00046425"/>
    <w:rsid w:val="000473C6"/>
    <w:rsid w:val="00047755"/>
    <w:rsid w:val="00050D7A"/>
    <w:rsid w:val="00050E80"/>
    <w:rsid w:val="00051237"/>
    <w:rsid w:val="00052FFD"/>
    <w:rsid w:val="00053E96"/>
    <w:rsid w:val="00054CE9"/>
    <w:rsid w:val="000556BF"/>
    <w:rsid w:val="00055997"/>
    <w:rsid w:val="00057739"/>
    <w:rsid w:val="00057C07"/>
    <w:rsid w:val="000600A9"/>
    <w:rsid w:val="00060C46"/>
    <w:rsid w:val="0006231E"/>
    <w:rsid w:val="000640AB"/>
    <w:rsid w:val="00065538"/>
    <w:rsid w:val="000656DC"/>
    <w:rsid w:val="00065E1F"/>
    <w:rsid w:val="00071211"/>
    <w:rsid w:val="000721E9"/>
    <w:rsid w:val="00072C72"/>
    <w:rsid w:val="00074B91"/>
    <w:rsid w:val="00075F56"/>
    <w:rsid w:val="00075F62"/>
    <w:rsid w:val="00076E01"/>
    <w:rsid w:val="00076F52"/>
    <w:rsid w:val="0007788A"/>
    <w:rsid w:val="00077D3C"/>
    <w:rsid w:val="00080700"/>
    <w:rsid w:val="00080AFC"/>
    <w:rsid w:val="00081184"/>
    <w:rsid w:val="00082B98"/>
    <w:rsid w:val="00084D2B"/>
    <w:rsid w:val="00085595"/>
    <w:rsid w:val="000858B0"/>
    <w:rsid w:val="00086AF6"/>
    <w:rsid w:val="0008718E"/>
    <w:rsid w:val="000904DC"/>
    <w:rsid w:val="00092CEA"/>
    <w:rsid w:val="000939B1"/>
    <w:rsid w:val="00094E5D"/>
    <w:rsid w:val="00097591"/>
    <w:rsid w:val="00097E2C"/>
    <w:rsid w:val="000A016B"/>
    <w:rsid w:val="000A05E8"/>
    <w:rsid w:val="000A0A20"/>
    <w:rsid w:val="000A0B5D"/>
    <w:rsid w:val="000A2A81"/>
    <w:rsid w:val="000A2E0E"/>
    <w:rsid w:val="000A39E1"/>
    <w:rsid w:val="000A6AC5"/>
    <w:rsid w:val="000A7283"/>
    <w:rsid w:val="000A7318"/>
    <w:rsid w:val="000A7836"/>
    <w:rsid w:val="000B12B1"/>
    <w:rsid w:val="000B335D"/>
    <w:rsid w:val="000C11BD"/>
    <w:rsid w:val="000C1230"/>
    <w:rsid w:val="000C2EB1"/>
    <w:rsid w:val="000C3B42"/>
    <w:rsid w:val="000C4AE2"/>
    <w:rsid w:val="000C50C9"/>
    <w:rsid w:val="000C54C1"/>
    <w:rsid w:val="000C66A9"/>
    <w:rsid w:val="000C7C2B"/>
    <w:rsid w:val="000C7F9F"/>
    <w:rsid w:val="000D03DE"/>
    <w:rsid w:val="000D05E1"/>
    <w:rsid w:val="000D07FB"/>
    <w:rsid w:val="000D0819"/>
    <w:rsid w:val="000D0CD3"/>
    <w:rsid w:val="000D1551"/>
    <w:rsid w:val="000D3180"/>
    <w:rsid w:val="000D4D18"/>
    <w:rsid w:val="000D78EA"/>
    <w:rsid w:val="000E0007"/>
    <w:rsid w:val="000E01DD"/>
    <w:rsid w:val="000E32FA"/>
    <w:rsid w:val="000E4DBE"/>
    <w:rsid w:val="000E52CC"/>
    <w:rsid w:val="000E53D7"/>
    <w:rsid w:val="000E5FD8"/>
    <w:rsid w:val="000E7657"/>
    <w:rsid w:val="000E7BF8"/>
    <w:rsid w:val="000F0656"/>
    <w:rsid w:val="000F2693"/>
    <w:rsid w:val="000F3E39"/>
    <w:rsid w:val="000F511B"/>
    <w:rsid w:val="000F54EF"/>
    <w:rsid w:val="000F5F0C"/>
    <w:rsid w:val="000F5FA6"/>
    <w:rsid w:val="000F675B"/>
    <w:rsid w:val="001008F7"/>
    <w:rsid w:val="00101556"/>
    <w:rsid w:val="00101CDF"/>
    <w:rsid w:val="001031C4"/>
    <w:rsid w:val="001043BD"/>
    <w:rsid w:val="001066C1"/>
    <w:rsid w:val="00112638"/>
    <w:rsid w:val="0011290F"/>
    <w:rsid w:val="00112FF0"/>
    <w:rsid w:val="00113EE0"/>
    <w:rsid w:val="00114F06"/>
    <w:rsid w:val="00115B53"/>
    <w:rsid w:val="0011653A"/>
    <w:rsid w:val="00117350"/>
    <w:rsid w:val="00120793"/>
    <w:rsid w:val="001213AF"/>
    <w:rsid w:val="00122949"/>
    <w:rsid w:val="001238E4"/>
    <w:rsid w:val="00123FE7"/>
    <w:rsid w:val="00125B8B"/>
    <w:rsid w:val="00125CA6"/>
    <w:rsid w:val="00126656"/>
    <w:rsid w:val="00126843"/>
    <w:rsid w:val="00131952"/>
    <w:rsid w:val="00132082"/>
    <w:rsid w:val="00132087"/>
    <w:rsid w:val="00133969"/>
    <w:rsid w:val="0013498F"/>
    <w:rsid w:val="001366FF"/>
    <w:rsid w:val="00137B0C"/>
    <w:rsid w:val="0014064E"/>
    <w:rsid w:val="00143DA8"/>
    <w:rsid w:val="0014453E"/>
    <w:rsid w:val="00146675"/>
    <w:rsid w:val="00147383"/>
    <w:rsid w:val="00154313"/>
    <w:rsid w:val="00154683"/>
    <w:rsid w:val="00154B1F"/>
    <w:rsid w:val="0015512C"/>
    <w:rsid w:val="001554C2"/>
    <w:rsid w:val="0015610E"/>
    <w:rsid w:val="001566B1"/>
    <w:rsid w:val="00156DFA"/>
    <w:rsid w:val="00157F65"/>
    <w:rsid w:val="00157FA3"/>
    <w:rsid w:val="00161911"/>
    <w:rsid w:val="00163FBF"/>
    <w:rsid w:val="00164224"/>
    <w:rsid w:val="0016490A"/>
    <w:rsid w:val="00165901"/>
    <w:rsid w:val="001659DF"/>
    <w:rsid w:val="00165D26"/>
    <w:rsid w:val="00167058"/>
    <w:rsid w:val="001672E8"/>
    <w:rsid w:val="00167DEE"/>
    <w:rsid w:val="00171D06"/>
    <w:rsid w:val="00171FBB"/>
    <w:rsid w:val="001721D3"/>
    <w:rsid w:val="00172A7A"/>
    <w:rsid w:val="001750D6"/>
    <w:rsid w:val="00175B67"/>
    <w:rsid w:val="001765B8"/>
    <w:rsid w:val="00176AAE"/>
    <w:rsid w:val="00177085"/>
    <w:rsid w:val="00180BAC"/>
    <w:rsid w:val="00182E56"/>
    <w:rsid w:val="001834D6"/>
    <w:rsid w:val="001841AA"/>
    <w:rsid w:val="00184918"/>
    <w:rsid w:val="001849F2"/>
    <w:rsid w:val="00185496"/>
    <w:rsid w:val="0018568E"/>
    <w:rsid w:val="00190413"/>
    <w:rsid w:val="001906A9"/>
    <w:rsid w:val="0019117F"/>
    <w:rsid w:val="001925DA"/>
    <w:rsid w:val="00197923"/>
    <w:rsid w:val="001A0AFC"/>
    <w:rsid w:val="001A1AC0"/>
    <w:rsid w:val="001A35A2"/>
    <w:rsid w:val="001A4711"/>
    <w:rsid w:val="001A7F9D"/>
    <w:rsid w:val="001B009C"/>
    <w:rsid w:val="001B09E4"/>
    <w:rsid w:val="001B13D9"/>
    <w:rsid w:val="001B1790"/>
    <w:rsid w:val="001B1886"/>
    <w:rsid w:val="001B2015"/>
    <w:rsid w:val="001B2419"/>
    <w:rsid w:val="001B28F4"/>
    <w:rsid w:val="001B2DB0"/>
    <w:rsid w:val="001B319E"/>
    <w:rsid w:val="001B4835"/>
    <w:rsid w:val="001B7761"/>
    <w:rsid w:val="001C1CF6"/>
    <w:rsid w:val="001C3231"/>
    <w:rsid w:val="001C3CCA"/>
    <w:rsid w:val="001C5069"/>
    <w:rsid w:val="001C6D5F"/>
    <w:rsid w:val="001D0756"/>
    <w:rsid w:val="001D6185"/>
    <w:rsid w:val="001D6638"/>
    <w:rsid w:val="001D6E81"/>
    <w:rsid w:val="001D70DA"/>
    <w:rsid w:val="001E0F92"/>
    <w:rsid w:val="001E122A"/>
    <w:rsid w:val="001E1A5A"/>
    <w:rsid w:val="001E2BF2"/>
    <w:rsid w:val="001E322E"/>
    <w:rsid w:val="001E509B"/>
    <w:rsid w:val="001E65A2"/>
    <w:rsid w:val="001E7EB1"/>
    <w:rsid w:val="001F0ED4"/>
    <w:rsid w:val="001F1142"/>
    <w:rsid w:val="001F19BA"/>
    <w:rsid w:val="001F1B31"/>
    <w:rsid w:val="001F27D3"/>
    <w:rsid w:val="001F2E9E"/>
    <w:rsid w:val="001F44EB"/>
    <w:rsid w:val="001F47D5"/>
    <w:rsid w:val="001F4E72"/>
    <w:rsid w:val="001F5237"/>
    <w:rsid w:val="001F6B55"/>
    <w:rsid w:val="001F7C98"/>
    <w:rsid w:val="00203077"/>
    <w:rsid w:val="002031B6"/>
    <w:rsid w:val="0020358F"/>
    <w:rsid w:val="00203B90"/>
    <w:rsid w:val="00204265"/>
    <w:rsid w:val="002049F5"/>
    <w:rsid w:val="00204DF0"/>
    <w:rsid w:val="0020557F"/>
    <w:rsid w:val="00205724"/>
    <w:rsid w:val="00212E95"/>
    <w:rsid w:val="00214E51"/>
    <w:rsid w:val="00214FAC"/>
    <w:rsid w:val="00216531"/>
    <w:rsid w:val="00216BFA"/>
    <w:rsid w:val="00216C17"/>
    <w:rsid w:val="00217367"/>
    <w:rsid w:val="002246FA"/>
    <w:rsid w:val="002257B4"/>
    <w:rsid w:val="002260B2"/>
    <w:rsid w:val="00227D50"/>
    <w:rsid w:val="0023000B"/>
    <w:rsid w:val="00230A40"/>
    <w:rsid w:val="00233B44"/>
    <w:rsid w:val="00234638"/>
    <w:rsid w:val="00234F13"/>
    <w:rsid w:val="002351C1"/>
    <w:rsid w:val="0023556B"/>
    <w:rsid w:val="00235A88"/>
    <w:rsid w:val="0023695F"/>
    <w:rsid w:val="00237E04"/>
    <w:rsid w:val="0024029D"/>
    <w:rsid w:val="00240516"/>
    <w:rsid w:val="00242626"/>
    <w:rsid w:val="002428C9"/>
    <w:rsid w:val="00242B72"/>
    <w:rsid w:val="002517F3"/>
    <w:rsid w:val="0025230E"/>
    <w:rsid w:val="002541A1"/>
    <w:rsid w:val="002550BD"/>
    <w:rsid w:val="00255D2D"/>
    <w:rsid w:val="002569C8"/>
    <w:rsid w:val="0025762E"/>
    <w:rsid w:val="00257FB7"/>
    <w:rsid w:val="00260C91"/>
    <w:rsid w:val="0026283A"/>
    <w:rsid w:val="00263A5E"/>
    <w:rsid w:val="0026426A"/>
    <w:rsid w:val="002671E9"/>
    <w:rsid w:val="00267828"/>
    <w:rsid w:val="00267D3C"/>
    <w:rsid w:val="0027004F"/>
    <w:rsid w:val="0027065F"/>
    <w:rsid w:val="002738A7"/>
    <w:rsid w:val="00273C47"/>
    <w:rsid w:val="00275DA9"/>
    <w:rsid w:val="0028063D"/>
    <w:rsid w:val="002806EF"/>
    <w:rsid w:val="00281CD9"/>
    <w:rsid w:val="00282368"/>
    <w:rsid w:val="002826C2"/>
    <w:rsid w:val="002837A9"/>
    <w:rsid w:val="002903F7"/>
    <w:rsid w:val="002910AF"/>
    <w:rsid w:val="00292815"/>
    <w:rsid w:val="002943DA"/>
    <w:rsid w:val="002951C7"/>
    <w:rsid w:val="00295255"/>
    <w:rsid w:val="00295661"/>
    <w:rsid w:val="00295ED2"/>
    <w:rsid w:val="002A030F"/>
    <w:rsid w:val="002A0B74"/>
    <w:rsid w:val="002A0D54"/>
    <w:rsid w:val="002A1048"/>
    <w:rsid w:val="002A15AC"/>
    <w:rsid w:val="002A3214"/>
    <w:rsid w:val="002A322F"/>
    <w:rsid w:val="002A39EE"/>
    <w:rsid w:val="002A3D55"/>
    <w:rsid w:val="002A3D80"/>
    <w:rsid w:val="002A4928"/>
    <w:rsid w:val="002A49B5"/>
    <w:rsid w:val="002A5302"/>
    <w:rsid w:val="002A76AE"/>
    <w:rsid w:val="002A76D8"/>
    <w:rsid w:val="002A7D45"/>
    <w:rsid w:val="002B0E08"/>
    <w:rsid w:val="002B1505"/>
    <w:rsid w:val="002B1DD4"/>
    <w:rsid w:val="002B20F1"/>
    <w:rsid w:val="002B2B3E"/>
    <w:rsid w:val="002B4471"/>
    <w:rsid w:val="002B4A12"/>
    <w:rsid w:val="002B5BA4"/>
    <w:rsid w:val="002B5CCE"/>
    <w:rsid w:val="002B66ED"/>
    <w:rsid w:val="002C0045"/>
    <w:rsid w:val="002C0EB6"/>
    <w:rsid w:val="002C142F"/>
    <w:rsid w:val="002C14DD"/>
    <w:rsid w:val="002C2F87"/>
    <w:rsid w:val="002C3B41"/>
    <w:rsid w:val="002C590D"/>
    <w:rsid w:val="002C6B5D"/>
    <w:rsid w:val="002C70B9"/>
    <w:rsid w:val="002C71AC"/>
    <w:rsid w:val="002C7EF3"/>
    <w:rsid w:val="002D164D"/>
    <w:rsid w:val="002D2A59"/>
    <w:rsid w:val="002D37A5"/>
    <w:rsid w:val="002D37FE"/>
    <w:rsid w:val="002D3ACA"/>
    <w:rsid w:val="002D4A71"/>
    <w:rsid w:val="002D4A8A"/>
    <w:rsid w:val="002D5738"/>
    <w:rsid w:val="002D7812"/>
    <w:rsid w:val="002D7CC4"/>
    <w:rsid w:val="002D7EBE"/>
    <w:rsid w:val="002E0B52"/>
    <w:rsid w:val="002E0F09"/>
    <w:rsid w:val="002E39C8"/>
    <w:rsid w:val="002E480C"/>
    <w:rsid w:val="002E7362"/>
    <w:rsid w:val="002F0013"/>
    <w:rsid w:val="002F0645"/>
    <w:rsid w:val="002F103C"/>
    <w:rsid w:val="002F118F"/>
    <w:rsid w:val="002F7BDC"/>
    <w:rsid w:val="003022F8"/>
    <w:rsid w:val="00302746"/>
    <w:rsid w:val="00305EBB"/>
    <w:rsid w:val="003065E4"/>
    <w:rsid w:val="00306B81"/>
    <w:rsid w:val="003072CC"/>
    <w:rsid w:val="00307AEE"/>
    <w:rsid w:val="00310003"/>
    <w:rsid w:val="003101D1"/>
    <w:rsid w:val="0031078C"/>
    <w:rsid w:val="00313875"/>
    <w:rsid w:val="00313A0C"/>
    <w:rsid w:val="00315E18"/>
    <w:rsid w:val="00315EB4"/>
    <w:rsid w:val="00316CF6"/>
    <w:rsid w:val="00321A00"/>
    <w:rsid w:val="00324276"/>
    <w:rsid w:val="003358FB"/>
    <w:rsid w:val="00335DFA"/>
    <w:rsid w:val="00337CC5"/>
    <w:rsid w:val="00340FDE"/>
    <w:rsid w:val="00341E0B"/>
    <w:rsid w:val="00342989"/>
    <w:rsid w:val="00342CE2"/>
    <w:rsid w:val="00343318"/>
    <w:rsid w:val="003433BA"/>
    <w:rsid w:val="00344D2E"/>
    <w:rsid w:val="00345B08"/>
    <w:rsid w:val="00345EF2"/>
    <w:rsid w:val="00346922"/>
    <w:rsid w:val="00346C63"/>
    <w:rsid w:val="003479DC"/>
    <w:rsid w:val="00350CAC"/>
    <w:rsid w:val="0035150E"/>
    <w:rsid w:val="00351CA5"/>
    <w:rsid w:val="00351E7C"/>
    <w:rsid w:val="003525F6"/>
    <w:rsid w:val="00352929"/>
    <w:rsid w:val="0035608B"/>
    <w:rsid w:val="00360A6C"/>
    <w:rsid w:val="00360E7F"/>
    <w:rsid w:val="003616F5"/>
    <w:rsid w:val="00361E3A"/>
    <w:rsid w:val="0036212C"/>
    <w:rsid w:val="00362511"/>
    <w:rsid w:val="00362B81"/>
    <w:rsid w:val="00363684"/>
    <w:rsid w:val="00364114"/>
    <w:rsid w:val="003652FC"/>
    <w:rsid w:val="0036564F"/>
    <w:rsid w:val="003658CB"/>
    <w:rsid w:val="003711A7"/>
    <w:rsid w:val="00371B28"/>
    <w:rsid w:val="00374AAF"/>
    <w:rsid w:val="00374F2C"/>
    <w:rsid w:val="0037629F"/>
    <w:rsid w:val="0037644B"/>
    <w:rsid w:val="00376DB7"/>
    <w:rsid w:val="003800C9"/>
    <w:rsid w:val="0038032F"/>
    <w:rsid w:val="003810D3"/>
    <w:rsid w:val="003820AF"/>
    <w:rsid w:val="00382F1E"/>
    <w:rsid w:val="00383B85"/>
    <w:rsid w:val="00384183"/>
    <w:rsid w:val="003845BC"/>
    <w:rsid w:val="003850F5"/>
    <w:rsid w:val="0038511C"/>
    <w:rsid w:val="003854D1"/>
    <w:rsid w:val="00386165"/>
    <w:rsid w:val="00386F50"/>
    <w:rsid w:val="0039323D"/>
    <w:rsid w:val="0039365E"/>
    <w:rsid w:val="00395343"/>
    <w:rsid w:val="0039585A"/>
    <w:rsid w:val="00395BAB"/>
    <w:rsid w:val="00396121"/>
    <w:rsid w:val="00396300"/>
    <w:rsid w:val="00397A98"/>
    <w:rsid w:val="003A0996"/>
    <w:rsid w:val="003A1A70"/>
    <w:rsid w:val="003A2FFD"/>
    <w:rsid w:val="003A317A"/>
    <w:rsid w:val="003A5054"/>
    <w:rsid w:val="003A51A8"/>
    <w:rsid w:val="003A5935"/>
    <w:rsid w:val="003A5EFB"/>
    <w:rsid w:val="003A63C9"/>
    <w:rsid w:val="003A6E51"/>
    <w:rsid w:val="003B06CD"/>
    <w:rsid w:val="003B11EB"/>
    <w:rsid w:val="003B12DF"/>
    <w:rsid w:val="003B2915"/>
    <w:rsid w:val="003B292C"/>
    <w:rsid w:val="003B3329"/>
    <w:rsid w:val="003B5477"/>
    <w:rsid w:val="003B5B8A"/>
    <w:rsid w:val="003C02D3"/>
    <w:rsid w:val="003C063E"/>
    <w:rsid w:val="003C0E9B"/>
    <w:rsid w:val="003C1747"/>
    <w:rsid w:val="003C191C"/>
    <w:rsid w:val="003C23DE"/>
    <w:rsid w:val="003C2E4C"/>
    <w:rsid w:val="003C645F"/>
    <w:rsid w:val="003C716F"/>
    <w:rsid w:val="003C75C5"/>
    <w:rsid w:val="003D0873"/>
    <w:rsid w:val="003D44C9"/>
    <w:rsid w:val="003D68E1"/>
    <w:rsid w:val="003D7859"/>
    <w:rsid w:val="003E0228"/>
    <w:rsid w:val="003E146E"/>
    <w:rsid w:val="003E2CE0"/>
    <w:rsid w:val="003E71AC"/>
    <w:rsid w:val="003F2BDA"/>
    <w:rsid w:val="003F4E24"/>
    <w:rsid w:val="003F6279"/>
    <w:rsid w:val="003F7DB8"/>
    <w:rsid w:val="003F7DE4"/>
    <w:rsid w:val="0040320A"/>
    <w:rsid w:val="00403432"/>
    <w:rsid w:val="004039BF"/>
    <w:rsid w:val="00404BA4"/>
    <w:rsid w:val="00410544"/>
    <w:rsid w:val="00411C34"/>
    <w:rsid w:val="00412055"/>
    <w:rsid w:val="0041290F"/>
    <w:rsid w:val="00413BF6"/>
    <w:rsid w:val="004150EF"/>
    <w:rsid w:val="0041533A"/>
    <w:rsid w:val="00415770"/>
    <w:rsid w:val="00416DA1"/>
    <w:rsid w:val="00417095"/>
    <w:rsid w:val="00417D3D"/>
    <w:rsid w:val="0042054E"/>
    <w:rsid w:val="004209D1"/>
    <w:rsid w:val="00420EC9"/>
    <w:rsid w:val="00421F6B"/>
    <w:rsid w:val="0042370C"/>
    <w:rsid w:val="00425804"/>
    <w:rsid w:val="00426EC9"/>
    <w:rsid w:val="004271DA"/>
    <w:rsid w:val="00427450"/>
    <w:rsid w:val="00430F1E"/>
    <w:rsid w:val="00431061"/>
    <w:rsid w:val="004337EE"/>
    <w:rsid w:val="00433C36"/>
    <w:rsid w:val="0043683F"/>
    <w:rsid w:val="00440776"/>
    <w:rsid w:val="004413B3"/>
    <w:rsid w:val="004415D9"/>
    <w:rsid w:val="004430AB"/>
    <w:rsid w:val="00443DF2"/>
    <w:rsid w:val="00444333"/>
    <w:rsid w:val="00444BFB"/>
    <w:rsid w:val="0044599C"/>
    <w:rsid w:val="00447E41"/>
    <w:rsid w:val="00450021"/>
    <w:rsid w:val="004510A3"/>
    <w:rsid w:val="004510E4"/>
    <w:rsid w:val="00453928"/>
    <w:rsid w:val="004547E3"/>
    <w:rsid w:val="00455470"/>
    <w:rsid w:val="00456BA4"/>
    <w:rsid w:val="004579DB"/>
    <w:rsid w:val="00460BAB"/>
    <w:rsid w:val="00461396"/>
    <w:rsid w:val="004639B5"/>
    <w:rsid w:val="00465C25"/>
    <w:rsid w:val="0046648B"/>
    <w:rsid w:val="00467557"/>
    <w:rsid w:val="00467994"/>
    <w:rsid w:val="00470327"/>
    <w:rsid w:val="00471812"/>
    <w:rsid w:val="00473463"/>
    <w:rsid w:val="00474745"/>
    <w:rsid w:val="004768BF"/>
    <w:rsid w:val="00476AFA"/>
    <w:rsid w:val="00476D13"/>
    <w:rsid w:val="004771E2"/>
    <w:rsid w:val="00480C95"/>
    <w:rsid w:val="00480F5E"/>
    <w:rsid w:val="00481601"/>
    <w:rsid w:val="0048555F"/>
    <w:rsid w:val="00485E98"/>
    <w:rsid w:val="00490347"/>
    <w:rsid w:val="00490AB1"/>
    <w:rsid w:val="0049137E"/>
    <w:rsid w:val="004919EA"/>
    <w:rsid w:val="00491AFB"/>
    <w:rsid w:val="00492F6C"/>
    <w:rsid w:val="00494976"/>
    <w:rsid w:val="00494FD2"/>
    <w:rsid w:val="00495259"/>
    <w:rsid w:val="0049608C"/>
    <w:rsid w:val="0049774C"/>
    <w:rsid w:val="0049791B"/>
    <w:rsid w:val="004A130A"/>
    <w:rsid w:val="004A13B9"/>
    <w:rsid w:val="004A1971"/>
    <w:rsid w:val="004A3D01"/>
    <w:rsid w:val="004A6356"/>
    <w:rsid w:val="004A734E"/>
    <w:rsid w:val="004A78B8"/>
    <w:rsid w:val="004A7A47"/>
    <w:rsid w:val="004B00C6"/>
    <w:rsid w:val="004B257E"/>
    <w:rsid w:val="004B327C"/>
    <w:rsid w:val="004B33D3"/>
    <w:rsid w:val="004B3D62"/>
    <w:rsid w:val="004B447C"/>
    <w:rsid w:val="004B5049"/>
    <w:rsid w:val="004B6EA1"/>
    <w:rsid w:val="004B7D2C"/>
    <w:rsid w:val="004B7F24"/>
    <w:rsid w:val="004C09CD"/>
    <w:rsid w:val="004C47C6"/>
    <w:rsid w:val="004C52E7"/>
    <w:rsid w:val="004C75E7"/>
    <w:rsid w:val="004D145C"/>
    <w:rsid w:val="004D30E7"/>
    <w:rsid w:val="004D3D70"/>
    <w:rsid w:val="004D411A"/>
    <w:rsid w:val="004D4F7F"/>
    <w:rsid w:val="004D50A1"/>
    <w:rsid w:val="004D5A16"/>
    <w:rsid w:val="004D74D7"/>
    <w:rsid w:val="004D76C2"/>
    <w:rsid w:val="004E281F"/>
    <w:rsid w:val="004E3805"/>
    <w:rsid w:val="004E45C0"/>
    <w:rsid w:val="004E470A"/>
    <w:rsid w:val="004E6C9F"/>
    <w:rsid w:val="004E7362"/>
    <w:rsid w:val="004E75E2"/>
    <w:rsid w:val="004E7811"/>
    <w:rsid w:val="004F04A1"/>
    <w:rsid w:val="004F117A"/>
    <w:rsid w:val="004F1E7E"/>
    <w:rsid w:val="004F21EE"/>
    <w:rsid w:val="004F23D3"/>
    <w:rsid w:val="004F401E"/>
    <w:rsid w:val="004F4E37"/>
    <w:rsid w:val="004F5C89"/>
    <w:rsid w:val="004F5CDA"/>
    <w:rsid w:val="004F6418"/>
    <w:rsid w:val="004F64C7"/>
    <w:rsid w:val="004F67D2"/>
    <w:rsid w:val="004F6EBF"/>
    <w:rsid w:val="004F71CB"/>
    <w:rsid w:val="004F769B"/>
    <w:rsid w:val="004F7C2D"/>
    <w:rsid w:val="004F7FF8"/>
    <w:rsid w:val="005003CA"/>
    <w:rsid w:val="00500AAC"/>
    <w:rsid w:val="005017F0"/>
    <w:rsid w:val="00501FFE"/>
    <w:rsid w:val="00504341"/>
    <w:rsid w:val="005049B8"/>
    <w:rsid w:val="005051F7"/>
    <w:rsid w:val="00505A6E"/>
    <w:rsid w:val="005070FD"/>
    <w:rsid w:val="00507B21"/>
    <w:rsid w:val="005101C2"/>
    <w:rsid w:val="00510406"/>
    <w:rsid w:val="00510ED5"/>
    <w:rsid w:val="00512194"/>
    <w:rsid w:val="00513645"/>
    <w:rsid w:val="00513BE8"/>
    <w:rsid w:val="0051542F"/>
    <w:rsid w:val="005176A6"/>
    <w:rsid w:val="005179D4"/>
    <w:rsid w:val="00517C5F"/>
    <w:rsid w:val="00517EA2"/>
    <w:rsid w:val="00520D32"/>
    <w:rsid w:val="00523C82"/>
    <w:rsid w:val="00523ECE"/>
    <w:rsid w:val="0052489D"/>
    <w:rsid w:val="00527C58"/>
    <w:rsid w:val="00527C95"/>
    <w:rsid w:val="00527D3C"/>
    <w:rsid w:val="00530575"/>
    <w:rsid w:val="005337E8"/>
    <w:rsid w:val="00535973"/>
    <w:rsid w:val="005363CF"/>
    <w:rsid w:val="00537A29"/>
    <w:rsid w:val="00540090"/>
    <w:rsid w:val="005414F7"/>
    <w:rsid w:val="00541F63"/>
    <w:rsid w:val="0054262D"/>
    <w:rsid w:val="00542F11"/>
    <w:rsid w:val="005430AB"/>
    <w:rsid w:val="0054402C"/>
    <w:rsid w:val="0054534F"/>
    <w:rsid w:val="005470EF"/>
    <w:rsid w:val="005474D7"/>
    <w:rsid w:val="00550186"/>
    <w:rsid w:val="00553D87"/>
    <w:rsid w:val="0055426F"/>
    <w:rsid w:val="005542C7"/>
    <w:rsid w:val="00555240"/>
    <w:rsid w:val="00556D3D"/>
    <w:rsid w:val="00557060"/>
    <w:rsid w:val="00561753"/>
    <w:rsid w:val="005617D1"/>
    <w:rsid w:val="00562631"/>
    <w:rsid w:val="005635BA"/>
    <w:rsid w:val="00564B45"/>
    <w:rsid w:val="00565434"/>
    <w:rsid w:val="005658EA"/>
    <w:rsid w:val="0056597B"/>
    <w:rsid w:val="005710B1"/>
    <w:rsid w:val="00574171"/>
    <w:rsid w:val="00575800"/>
    <w:rsid w:val="0057638F"/>
    <w:rsid w:val="0058104F"/>
    <w:rsid w:val="00581390"/>
    <w:rsid w:val="00581592"/>
    <w:rsid w:val="00582A69"/>
    <w:rsid w:val="0058340F"/>
    <w:rsid w:val="00583E80"/>
    <w:rsid w:val="0058400F"/>
    <w:rsid w:val="00584F68"/>
    <w:rsid w:val="005851D2"/>
    <w:rsid w:val="00586F62"/>
    <w:rsid w:val="005871D8"/>
    <w:rsid w:val="0058728E"/>
    <w:rsid w:val="0058778B"/>
    <w:rsid w:val="00590157"/>
    <w:rsid w:val="00591224"/>
    <w:rsid w:val="00591C7B"/>
    <w:rsid w:val="00591F30"/>
    <w:rsid w:val="00592177"/>
    <w:rsid w:val="00592F32"/>
    <w:rsid w:val="005938FD"/>
    <w:rsid w:val="00593C84"/>
    <w:rsid w:val="005940F4"/>
    <w:rsid w:val="0059439E"/>
    <w:rsid w:val="00596662"/>
    <w:rsid w:val="005A1EDC"/>
    <w:rsid w:val="005A6DD3"/>
    <w:rsid w:val="005B02CE"/>
    <w:rsid w:val="005B0AC3"/>
    <w:rsid w:val="005B18F4"/>
    <w:rsid w:val="005B20B4"/>
    <w:rsid w:val="005B2AF5"/>
    <w:rsid w:val="005B2ED6"/>
    <w:rsid w:val="005B32A7"/>
    <w:rsid w:val="005B4D0E"/>
    <w:rsid w:val="005C0F05"/>
    <w:rsid w:val="005C0F54"/>
    <w:rsid w:val="005C31D8"/>
    <w:rsid w:val="005C3B2C"/>
    <w:rsid w:val="005C4CE8"/>
    <w:rsid w:val="005C6CF6"/>
    <w:rsid w:val="005C6CFE"/>
    <w:rsid w:val="005C7D0C"/>
    <w:rsid w:val="005C7F1C"/>
    <w:rsid w:val="005D2623"/>
    <w:rsid w:val="005D264E"/>
    <w:rsid w:val="005D2FAF"/>
    <w:rsid w:val="005D337F"/>
    <w:rsid w:val="005D6200"/>
    <w:rsid w:val="005D6279"/>
    <w:rsid w:val="005E0999"/>
    <w:rsid w:val="005E3723"/>
    <w:rsid w:val="005E37EC"/>
    <w:rsid w:val="005E3947"/>
    <w:rsid w:val="005E483D"/>
    <w:rsid w:val="005E6E79"/>
    <w:rsid w:val="005E7036"/>
    <w:rsid w:val="005F0681"/>
    <w:rsid w:val="005F288B"/>
    <w:rsid w:val="005F2A77"/>
    <w:rsid w:val="005F3588"/>
    <w:rsid w:val="005F402D"/>
    <w:rsid w:val="005F4E64"/>
    <w:rsid w:val="005F5E3D"/>
    <w:rsid w:val="005F7279"/>
    <w:rsid w:val="0060030F"/>
    <w:rsid w:val="00600DCC"/>
    <w:rsid w:val="00600E8A"/>
    <w:rsid w:val="0060207D"/>
    <w:rsid w:val="0060220E"/>
    <w:rsid w:val="00603D02"/>
    <w:rsid w:val="00604378"/>
    <w:rsid w:val="00605D43"/>
    <w:rsid w:val="00614781"/>
    <w:rsid w:val="00614EDE"/>
    <w:rsid w:val="00615894"/>
    <w:rsid w:val="00622B65"/>
    <w:rsid w:val="00623DDE"/>
    <w:rsid w:val="00625EE7"/>
    <w:rsid w:val="006272EB"/>
    <w:rsid w:val="00627B72"/>
    <w:rsid w:val="00631395"/>
    <w:rsid w:val="00633627"/>
    <w:rsid w:val="006342B5"/>
    <w:rsid w:val="006354E3"/>
    <w:rsid w:val="0063566D"/>
    <w:rsid w:val="00635E06"/>
    <w:rsid w:val="006369FA"/>
    <w:rsid w:val="006410B2"/>
    <w:rsid w:val="0064129F"/>
    <w:rsid w:val="00643A43"/>
    <w:rsid w:val="0064518C"/>
    <w:rsid w:val="00646736"/>
    <w:rsid w:val="00646D69"/>
    <w:rsid w:val="0064780C"/>
    <w:rsid w:val="00647E16"/>
    <w:rsid w:val="00650336"/>
    <w:rsid w:val="0065055A"/>
    <w:rsid w:val="0065197D"/>
    <w:rsid w:val="006529D6"/>
    <w:rsid w:val="00652C6D"/>
    <w:rsid w:val="006536DE"/>
    <w:rsid w:val="0065446A"/>
    <w:rsid w:val="0066040F"/>
    <w:rsid w:val="006608F2"/>
    <w:rsid w:val="00661077"/>
    <w:rsid w:val="0066131E"/>
    <w:rsid w:val="00661F2D"/>
    <w:rsid w:val="0066255B"/>
    <w:rsid w:val="00662F39"/>
    <w:rsid w:val="006648C7"/>
    <w:rsid w:val="0066752C"/>
    <w:rsid w:val="00667F74"/>
    <w:rsid w:val="006719F7"/>
    <w:rsid w:val="00671AB4"/>
    <w:rsid w:val="006756BC"/>
    <w:rsid w:val="0067620D"/>
    <w:rsid w:val="00676C29"/>
    <w:rsid w:val="006771F2"/>
    <w:rsid w:val="00677C7D"/>
    <w:rsid w:val="00681EB5"/>
    <w:rsid w:val="006833CA"/>
    <w:rsid w:val="00683551"/>
    <w:rsid w:val="00684279"/>
    <w:rsid w:val="00684FDB"/>
    <w:rsid w:val="00685FBA"/>
    <w:rsid w:val="006866C5"/>
    <w:rsid w:val="006874C9"/>
    <w:rsid w:val="00687CA4"/>
    <w:rsid w:val="00687F90"/>
    <w:rsid w:val="00690391"/>
    <w:rsid w:val="0069166D"/>
    <w:rsid w:val="00696ABA"/>
    <w:rsid w:val="00696AD7"/>
    <w:rsid w:val="00696F10"/>
    <w:rsid w:val="006A0B24"/>
    <w:rsid w:val="006A15A6"/>
    <w:rsid w:val="006A1B4B"/>
    <w:rsid w:val="006A1C76"/>
    <w:rsid w:val="006A2648"/>
    <w:rsid w:val="006A3576"/>
    <w:rsid w:val="006A3717"/>
    <w:rsid w:val="006A3BA3"/>
    <w:rsid w:val="006A4CE8"/>
    <w:rsid w:val="006A6ADC"/>
    <w:rsid w:val="006A73DD"/>
    <w:rsid w:val="006A7A98"/>
    <w:rsid w:val="006A7C21"/>
    <w:rsid w:val="006B0CFD"/>
    <w:rsid w:val="006B1D91"/>
    <w:rsid w:val="006B232C"/>
    <w:rsid w:val="006B23AC"/>
    <w:rsid w:val="006B51EA"/>
    <w:rsid w:val="006B5C79"/>
    <w:rsid w:val="006B7860"/>
    <w:rsid w:val="006B7AE2"/>
    <w:rsid w:val="006C1D2D"/>
    <w:rsid w:val="006C25F9"/>
    <w:rsid w:val="006C31C3"/>
    <w:rsid w:val="006C337F"/>
    <w:rsid w:val="006C3919"/>
    <w:rsid w:val="006C4240"/>
    <w:rsid w:val="006C43FE"/>
    <w:rsid w:val="006C63E1"/>
    <w:rsid w:val="006C640E"/>
    <w:rsid w:val="006D0276"/>
    <w:rsid w:val="006D15E4"/>
    <w:rsid w:val="006D1946"/>
    <w:rsid w:val="006D24D8"/>
    <w:rsid w:val="006D32EE"/>
    <w:rsid w:val="006D3FE5"/>
    <w:rsid w:val="006D4B2C"/>
    <w:rsid w:val="006D56FA"/>
    <w:rsid w:val="006D66CD"/>
    <w:rsid w:val="006D6864"/>
    <w:rsid w:val="006E0471"/>
    <w:rsid w:val="006E357E"/>
    <w:rsid w:val="006E5839"/>
    <w:rsid w:val="006E67F4"/>
    <w:rsid w:val="006F10D8"/>
    <w:rsid w:val="006F5109"/>
    <w:rsid w:val="006F5235"/>
    <w:rsid w:val="006F6283"/>
    <w:rsid w:val="006F695D"/>
    <w:rsid w:val="0070335F"/>
    <w:rsid w:val="00703647"/>
    <w:rsid w:val="0070439E"/>
    <w:rsid w:val="00705581"/>
    <w:rsid w:val="0070678E"/>
    <w:rsid w:val="007067AA"/>
    <w:rsid w:val="00706A4E"/>
    <w:rsid w:val="0070772F"/>
    <w:rsid w:val="00711199"/>
    <w:rsid w:val="00711C8F"/>
    <w:rsid w:val="00712FDF"/>
    <w:rsid w:val="007136A6"/>
    <w:rsid w:val="00714EDE"/>
    <w:rsid w:val="00715A19"/>
    <w:rsid w:val="00717F17"/>
    <w:rsid w:val="00720DA4"/>
    <w:rsid w:val="00721DA1"/>
    <w:rsid w:val="00722BE8"/>
    <w:rsid w:val="00723519"/>
    <w:rsid w:val="00723C40"/>
    <w:rsid w:val="00723D55"/>
    <w:rsid w:val="00724C9E"/>
    <w:rsid w:val="0072596E"/>
    <w:rsid w:val="0072638B"/>
    <w:rsid w:val="007266C4"/>
    <w:rsid w:val="00727B22"/>
    <w:rsid w:val="007319FE"/>
    <w:rsid w:val="00731BA2"/>
    <w:rsid w:val="00731C47"/>
    <w:rsid w:val="00732489"/>
    <w:rsid w:val="007327F6"/>
    <w:rsid w:val="007358AF"/>
    <w:rsid w:val="00735EE7"/>
    <w:rsid w:val="00736A81"/>
    <w:rsid w:val="00737D68"/>
    <w:rsid w:val="00740BD5"/>
    <w:rsid w:val="00740EC8"/>
    <w:rsid w:val="00741DE5"/>
    <w:rsid w:val="007432C5"/>
    <w:rsid w:val="00745883"/>
    <w:rsid w:val="00745D18"/>
    <w:rsid w:val="00746FDE"/>
    <w:rsid w:val="00752B89"/>
    <w:rsid w:val="0075401E"/>
    <w:rsid w:val="00754599"/>
    <w:rsid w:val="00755351"/>
    <w:rsid w:val="007553EC"/>
    <w:rsid w:val="00756116"/>
    <w:rsid w:val="007564FE"/>
    <w:rsid w:val="00762F19"/>
    <w:rsid w:val="0076611B"/>
    <w:rsid w:val="00766EF7"/>
    <w:rsid w:val="00767EE7"/>
    <w:rsid w:val="0077035F"/>
    <w:rsid w:val="00771110"/>
    <w:rsid w:val="007717C4"/>
    <w:rsid w:val="00773409"/>
    <w:rsid w:val="007734D6"/>
    <w:rsid w:val="00773D09"/>
    <w:rsid w:val="00775338"/>
    <w:rsid w:val="00775C33"/>
    <w:rsid w:val="007775CD"/>
    <w:rsid w:val="007777E2"/>
    <w:rsid w:val="00777B76"/>
    <w:rsid w:val="00777E01"/>
    <w:rsid w:val="00782427"/>
    <w:rsid w:val="00783C4C"/>
    <w:rsid w:val="00783E34"/>
    <w:rsid w:val="0078478B"/>
    <w:rsid w:val="00785D2F"/>
    <w:rsid w:val="00790370"/>
    <w:rsid w:val="007911D0"/>
    <w:rsid w:val="00791E59"/>
    <w:rsid w:val="0079273C"/>
    <w:rsid w:val="00792B70"/>
    <w:rsid w:val="00793196"/>
    <w:rsid w:val="0079321A"/>
    <w:rsid w:val="007950C5"/>
    <w:rsid w:val="00795EA4"/>
    <w:rsid w:val="007963CB"/>
    <w:rsid w:val="00797AAA"/>
    <w:rsid w:val="007A1391"/>
    <w:rsid w:val="007A1C23"/>
    <w:rsid w:val="007A21B6"/>
    <w:rsid w:val="007A2484"/>
    <w:rsid w:val="007A3295"/>
    <w:rsid w:val="007A4E6F"/>
    <w:rsid w:val="007A5B02"/>
    <w:rsid w:val="007A672D"/>
    <w:rsid w:val="007A70E0"/>
    <w:rsid w:val="007A79BA"/>
    <w:rsid w:val="007A7D45"/>
    <w:rsid w:val="007A7F4E"/>
    <w:rsid w:val="007B0568"/>
    <w:rsid w:val="007B06C9"/>
    <w:rsid w:val="007B1531"/>
    <w:rsid w:val="007B1899"/>
    <w:rsid w:val="007B209D"/>
    <w:rsid w:val="007B2F32"/>
    <w:rsid w:val="007B481C"/>
    <w:rsid w:val="007B499A"/>
    <w:rsid w:val="007B5E7F"/>
    <w:rsid w:val="007B6876"/>
    <w:rsid w:val="007B7C4D"/>
    <w:rsid w:val="007C2106"/>
    <w:rsid w:val="007C2B31"/>
    <w:rsid w:val="007C2EA0"/>
    <w:rsid w:val="007C590C"/>
    <w:rsid w:val="007C6C3C"/>
    <w:rsid w:val="007C71B7"/>
    <w:rsid w:val="007D0320"/>
    <w:rsid w:val="007D485A"/>
    <w:rsid w:val="007D523C"/>
    <w:rsid w:val="007D5BF3"/>
    <w:rsid w:val="007D77F7"/>
    <w:rsid w:val="007E1414"/>
    <w:rsid w:val="007E1AB3"/>
    <w:rsid w:val="007E446C"/>
    <w:rsid w:val="007E4B5C"/>
    <w:rsid w:val="007E5193"/>
    <w:rsid w:val="007E6F39"/>
    <w:rsid w:val="007F234F"/>
    <w:rsid w:val="007F2692"/>
    <w:rsid w:val="007F31DC"/>
    <w:rsid w:val="007F4736"/>
    <w:rsid w:val="007F7CDF"/>
    <w:rsid w:val="008031E4"/>
    <w:rsid w:val="00803831"/>
    <w:rsid w:val="00804045"/>
    <w:rsid w:val="008042E6"/>
    <w:rsid w:val="00804414"/>
    <w:rsid w:val="008045D9"/>
    <w:rsid w:val="00804A2F"/>
    <w:rsid w:val="0080525F"/>
    <w:rsid w:val="0080762F"/>
    <w:rsid w:val="008128C1"/>
    <w:rsid w:val="00813184"/>
    <w:rsid w:val="00813823"/>
    <w:rsid w:val="00814178"/>
    <w:rsid w:val="0081540E"/>
    <w:rsid w:val="00815F1F"/>
    <w:rsid w:val="0081706C"/>
    <w:rsid w:val="00820D54"/>
    <w:rsid w:val="00821342"/>
    <w:rsid w:val="00821D33"/>
    <w:rsid w:val="00822C10"/>
    <w:rsid w:val="00825268"/>
    <w:rsid w:val="00825BE3"/>
    <w:rsid w:val="00826BA7"/>
    <w:rsid w:val="00827EAE"/>
    <w:rsid w:val="008303D1"/>
    <w:rsid w:val="00831080"/>
    <w:rsid w:val="0083167E"/>
    <w:rsid w:val="008347BD"/>
    <w:rsid w:val="00840A3A"/>
    <w:rsid w:val="008421C2"/>
    <w:rsid w:val="00842F78"/>
    <w:rsid w:val="008431E2"/>
    <w:rsid w:val="00843797"/>
    <w:rsid w:val="00845488"/>
    <w:rsid w:val="00847E2D"/>
    <w:rsid w:val="008518C7"/>
    <w:rsid w:val="00851AB0"/>
    <w:rsid w:val="00852865"/>
    <w:rsid w:val="0085337C"/>
    <w:rsid w:val="008535C6"/>
    <w:rsid w:val="00854AD2"/>
    <w:rsid w:val="00854D3E"/>
    <w:rsid w:val="00855F99"/>
    <w:rsid w:val="00856432"/>
    <w:rsid w:val="00856A2F"/>
    <w:rsid w:val="00860B00"/>
    <w:rsid w:val="00861260"/>
    <w:rsid w:val="008614EB"/>
    <w:rsid w:val="0086270A"/>
    <w:rsid w:val="00863179"/>
    <w:rsid w:val="00864F0F"/>
    <w:rsid w:val="00865769"/>
    <w:rsid w:val="008662C6"/>
    <w:rsid w:val="0086696B"/>
    <w:rsid w:val="008717C2"/>
    <w:rsid w:val="008718D9"/>
    <w:rsid w:val="00872149"/>
    <w:rsid w:val="008723DC"/>
    <w:rsid w:val="0087281B"/>
    <w:rsid w:val="00873FF4"/>
    <w:rsid w:val="0087479C"/>
    <w:rsid w:val="0087671B"/>
    <w:rsid w:val="00877455"/>
    <w:rsid w:val="00877726"/>
    <w:rsid w:val="00877F78"/>
    <w:rsid w:val="008818A6"/>
    <w:rsid w:val="00882062"/>
    <w:rsid w:val="0088217B"/>
    <w:rsid w:val="008822DA"/>
    <w:rsid w:val="00883AFE"/>
    <w:rsid w:val="008872FA"/>
    <w:rsid w:val="00887656"/>
    <w:rsid w:val="008876AB"/>
    <w:rsid w:val="00887FDB"/>
    <w:rsid w:val="00890A8D"/>
    <w:rsid w:val="0089192D"/>
    <w:rsid w:val="00892205"/>
    <w:rsid w:val="008937BE"/>
    <w:rsid w:val="00894D0A"/>
    <w:rsid w:val="008952F0"/>
    <w:rsid w:val="008965B7"/>
    <w:rsid w:val="00896F15"/>
    <w:rsid w:val="0089746C"/>
    <w:rsid w:val="00897D9D"/>
    <w:rsid w:val="008A0DA3"/>
    <w:rsid w:val="008A240A"/>
    <w:rsid w:val="008A2B9C"/>
    <w:rsid w:val="008A31C4"/>
    <w:rsid w:val="008A3A90"/>
    <w:rsid w:val="008A3DC8"/>
    <w:rsid w:val="008A6881"/>
    <w:rsid w:val="008A7A1D"/>
    <w:rsid w:val="008B21AE"/>
    <w:rsid w:val="008B2B5D"/>
    <w:rsid w:val="008B37CF"/>
    <w:rsid w:val="008B3828"/>
    <w:rsid w:val="008B51A7"/>
    <w:rsid w:val="008B56FC"/>
    <w:rsid w:val="008B5F3E"/>
    <w:rsid w:val="008B72B0"/>
    <w:rsid w:val="008C1439"/>
    <w:rsid w:val="008C2132"/>
    <w:rsid w:val="008C26D0"/>
    <w:rsid w:val="008C3891"/>
    <w:rsid w:val="008C48BC"/>
    <w:rsid w:val="008C4DB0"/>
    <w:rsid w:val="008C4F33"/>
    <w:rsid w:val="008C61D7"/>
    <w:rsid w:val="008D1B15"/>
    <w:rsid w:val="008D2065"/>
    <w:rsid w:val="008D2600"/>
    <w:rsid w:val="008D319A"/>
    <w:rsid w:val="008D3F19"/>
    <w:rsid w:val="008D4B4F"/>
    <w:rsid w:val="008D56F2"/>
    <w:rsid w:val="008D6220"/>
    <w:rsid w:val="008D75A4"/>
    <w:rsid w:val="008D7BD7"/>
    <w:rsid w:val="008E1EA4"/>
    <w:rsid w:val="008E40AC"/>
    <w:rsid w:val="008E70D2"/>
    <w:rsid w:val="008F0120"/>
    <w:rsid w:val="008F4717"/>
    <w:rsid w:val="008F480E"/>
    <w:rsid w:val="008F4F57"/>
    <w:rsid w:val="008F5333"/>
    <w:rsid w:val="008F7644"/>
    <w:rsid w:val="008F7BDC"/>
    <w:rsid w:val="009001D2"/>
    <w:rsid w:val="00900DAD"/>
    <w:rsid w:val="00900F30"/>
    <w:rsid w:val="00901659"/>
    <w:rsid w:val="00901BBA"/>
    <w:rsid w:val="00901F69"/>
    <w:rsid w:val="0090344B"/>
    <w:rsid w:val="009046B0"/>
    <w:rsid w:val="00906DFD"/>
    <w:rsid w:val="0090795D"/>
    <w:rsid w:val="00911195"/>
    <w:rsid w:val="00911545"/>
    <w:rsid w:val="009136D5"/>
    <w:rsid w:val="009177EE"/>
    <w:rsid w:val="00917A78"/>
    <w:rsid w:val="00920A35"/>
    <w:rsid w:val="00920BAC"/>
    <w:rsid w:val="00921073"/>
    <w:rsid w:val="009216E1"/>
    <w:rsid w:val="009229C7"/>
    <w:rsid w:val="00922BF7"/>
    <w:rsid w:val="00922D25"/>
    <w:rsid w:val="00922DE6"/>
    <w:rsid w:val="009231D8"/>
    <w:rsid w:val="009231F3"/>
    <w:rsid w:val="00923C7A"/>
    <w:rsid w:val="00924DDA"/>
    <w:rsid w:val="00925439"/>
    <w:rsid w:val="00926750"/>
    <w:rsid w:val="00926859"/>
    <w:rsid w:val="00927051"/>
    <w:rsid w:val="00927845"/>
    <w:rsid w:val="00930A0A"/>
    <w:rsid w:val="00930F4F"/>
    <w:rsid w:val="009312D7"/>
    <w:rsid w:val="00932580"/>
    <w:rsid w:val="00933512"/>
    <w:rsid w:val="009339A7"/>
    <w:rsid w:val="0093521F"/>
    <w:rsid w:val="009358DD"/>
    <w:rsid w:val="009413D4"/>
    <w:rsid w:val="009414F0"/>
    <w:rsid w:val="0094186A"/>
    <w:rsid w:val="00942481"/>
    <w:rsid w:val="00942F9D"/>
    <w:rsid w:val="00943EBA"/>
    <w:rsid w:val="0094470B"/>
    <w:rsid w:val="00944CE0"/>
    <w:rsid w:val="00945176"/>
    <w:rsid w:val="00947018"/>
    <w:rsid w:val="00947787"/>
    <w:rsid w:val="00951685"/>
    <w:rsid w:val="00955C66"/>
    <w:rsid w:val="00957044"/>
    <w:rsid w:val="00961C3F"/>
    <w:rsid w:val="00963A3C"/>
    <w:rsid w:val="009648FE"/>
    <w:rsid w:val="009656EA"/>
    <w:rsid w:val="009668F6"/>
    <w:rsid w:val="00966E6D"/>
    <w:rsid w:val="00967D48"/>
    <w:rsid w:val="00970858"/>
    <w:rsid w:val="00970E74"/>
    <w:rsid w:val="009728D8"/>
    <w:rsid w:val="00972DEE"/>
    <w:rsid w:val="00973133"/>
    <w:rsid w:val="00976F94"/>
    <w:rsid w:val="00981FB5"/>
    <w:rsid w:val="00984634"/>
    <w:rsid w:val="00986A42"/>
    <w:rsid w:val="00986D3A"/>
    <w:rsid w:val="00987924"/>
    <w:rsid w:val="009917DF"/>
    <w:rsid w:val="009920A7"/>
    <w:rsid w:val="0099211E"/>
    <w:rsid w:val="00992508"/>
    <w:rsid w:val="00992A31"/>
    <w:rsid w:val="00993190"/>
    <w:rsid w:val="00994C3A"/>
    <w:rsid w:val="00994E3C"/>
    <w:rsid w:val="00995AC4"/>
    <w:rsid w:val="00995BEB"/>
    <w:rsid w:val="00996778"/>
    <w:rsid w:val="009A009E"/>
    <w:rsid w:val="009A0F05"/>
    <w:rsid w:val="009A1E96"/>
    <w:rsid w:val="009A1F80"/>
    <w:rsid w:val="009A3022"/>
    <w:rsid w:val="009A3AE1"/>
    <w:rsid w:val="009A3F60"/>
    <w:rsid w:val="009B2C7A"/>
    <w:rsid w:val="009B4D97"/>
    <w:rsid w:val="009B530A"/>
    <w:rsid w:val="009B5C4E"/>
    <w:rsid w:val="009B5D80"/>
    <w:rsid w:val="009B6974"/>
    <w:rsid w:val="009B7D84"/>
    <w:rsid w:val="009C255C"/>
    <w:rsid w:val="009C397A"/>
    <w:rsid w:val="009C5CC8"/>
    <w:rsid w:val="009C5FF4"/>
    <w:rsid w:val="009C7E07"/>
    <w:rsid w:val="009D0277"/>
    <w:rsid w:val="009D063D"/>
    <w:rsid w:val="009D09EE"/>
    <w:rsid w:val="009D16E4"/>
    <w:rsid w:val="009D18A5"/>
    <w:rsid w:val="009D3E8B"/>
    <w:rsid w:val="009D3F5C"/>
    <w:rsid w:val="009D4864"/>
    <w:rsid w:val="009D498B"/>
    <w:rsid w:val="009D4B8D"/>
    <w:rsid w:val="009D5194"/>
    <w:rsid w:val="009D596C"/>
    <w:rsid w:val="009E0785"/>
    <w:rsid w:val="009E1135"/>
    <w:rsid w:val="009E2015"/>
    <w:rsid w:val="009E37B8"/>
    <w:rsid w:val="009E41B2"/>
    <w:rsid w:val="009E49BC"/>
    <w:rsid w:val="009E5392"/>
    <w:rsid w:val="009E548E"/>
    <w:rsid w:val="009E5F12"/>
    <w:rsid w:val="009E62DB"/>
    <w:rsid w:val="009E6E4B"/>
    <w:rsid w:val="009F1288"/>
    <w:rsid w:val="009F28E7"/>
    <w:rsid w:val="009F2E10"/>
    <w:rsid w:val="009F50CA"/>
    <w:rsid w:val="009F5998"/>
    <w:rsid w:val="009F66AA"/>
    <w:rsid w:val="009F6FC1"/>
    <w:rsid w:val="00A01BA0"/>
    <w:rsid w:val="00A022AE"/>
    <w:rsid w:val="00A0253B"/>
    <w:rsid w:val="00A02F24"/>
    <w:rsid w:val="00A108DD"/>
    <w:rsid w:val="00A108F0"/>
    <w:rsid w:val="00A10A1A"/>
    <w:rsid w:val="00A12B46"/>
    <w:rsid w:val="00A12CC8"/>
    <w:rsid w:val="00A13B17"/>
    <w:rsid w:val="00A166F1"/>
    <w:rsid w:val="00A17461"/>
    <w:rsid w:val="00A20C2A"/>
    <w:rsid w:val="00A2369A"/>
    <w:rsid w:val="00A23CDE"/>
    <w:rsid w:val="00A24465"/>
    <w:rsid w:val="00A2484F"/>
    <w:rsid w:val="00A26A1F"/>
    <w:rsid w:val="00A27AC8"/>
    <w:rsid w:val="00A27D1F"/>
    <w:rsid w:val="00A307AE"/>
    <w:rsid w:val="00A31CB4"/>
    <w:rsid w:val="00A33711"/>
    <w:rsid w:val="00A350D5"/>
    <w:rsid w:val="00A3566B"/>
    <w:rsid w:val="00A35867"/>
    <w:rsid w:val="00A41EE0"/>
    <w:rsid w:val="00A4391D"/>
    <w:rsid w:val="00A43C10"/>
    <w:rsid w:val="00A456D6"/>
    <w:rsid w:val="00A47E02"/>
    <w:rsid w:val="00A5242B"/>
    <w:rsid w:val="00A525B4"/>
    <w:rsid w:val="00A527A9"/>
    <w:rsid w:val="00A542A4"/>
    <w:rsid w:val="00A544AA"/>
    <w:rsid w:val="00A54AB4"/>
    <w:rsid w:val="00A54F01"/>
    <w:rsid w:val="00A55563"/>
    <w:rsid w:val="00A5592D"/>
    <w:rsid w:val="00A55AB3"/>
    <w:rsid w:val="00A55C6E"/>
    <w:rsid w:val="00A56253"/>
    <w:rsid w:val="00A57DC0"/>
    <w:rsid w:val="00A604E9"/>
    <w:rsid w:val="00A619D9"/>
    <w:rsid w:val="00A62860"/>
    <w:rsid w:val="00A70066"/>
    <w:rsid w:val="00A70DF7"/>
    <w:rsid w:val="00A71FAE"/>
    <w:rsid w:val="00A73570"/>
    <w:rsid w:val="00A737DC"/>
    <w:rsid w:val="00A745A9"/>
    <w:rsid w:val="00A74C67"/>
    <w:rsid w:val="00A75B68"/>
    <w:rsid w:val="00A77C61"/>
    <w:rsid w:val="00A77EDE"/>
    <w:rsid w:val="00A8072B"/>
    <w:rsid w:val="00A81098"/>
    <w:rsid w:val="00A812E2"/>
    <w:rsid w:val="00A82075"/>
    <w:rsid w:val="00A84148"/>
    <w:rsid w:val="00A84CB4"/>
    <w:rsid w:val="00A86863"/>
    <w:rsid w:val="00A86DD4"/>
    <w:rsid w:val="00A87641"/>
    <w:rsid w:val="00A87DDD"/>
    <w:rsid w:val="00A91220"/>
    <w:rsid w:val="00A937A4"/>
    <w:rsid w:val="00A93800"/>
    <w:rsid w:val="00A93BCC"/>
    <w:rsid w:val="00A94EC0"/>
    <w:rsid w:val="00A9525E"/>
    <w:rsid w:val="00A96641"/>
    <w:rsid w:val="00A96EFC"/>
    <w:rsid w:val="00A96F57"/>
    <w:rsid w:val="00A97002"/>
    <w:rsid w:val="00AA22F6"/>
    <w:rsid w:val="00AA3C19"/>
    <w:rsid w:val="00AA443A"/>
    <w:rsid w:val="00AA6547"/>
    <w:rsid w:val="00AA658B"/>
    <w:rsid w:val="00AA6B44"/>
    <w:rsid w:val="00AB0307"/>
    <w:rsid w:val="00AB124C"/>
    <w:rsid w:val="00AB3B0F"/>
    <w:rsid w:val="00AB4427"/>
    <w:rsid w:val="00AC0DDC"/>
    <w:rsid w:val="00AC1316"/>
    <w:rsid w:val="00AC1528"/>
    <w:rsid w:val="00AC23A7"/>
    <w:rsid w:val="00AC58C0"/>
    <w:rsid w:val="00AC5A32"/>
    <w:rsid w:val="00AC5E1F"/>
    <w:rsid w:val="00AC613F"/>
    <w:rsid w:val="00AC6872"/>
    <w:rsid w:val="00AD0363"/>
    <w:rsid w:val="00AD0786"/>
    <w:rsid w:val="00AD24EB"/>
    <w:rsid w:val="00AD6851"/>
    <w:rsid w:val="00AE03F6"/>
    <w:rsid w:val="00AE1CFB"/>
    <w:rsid w:val="00AE2372"/>
    <w:rsid w:val="00AE37A7"/>
    <w:rsid w:val="00AE394C"/>
    <w:rsid w:val="00AE50DB"/>
    <w:rsid w:val="00AE54F5"/>
    <w:rsid w:val="00AE6313"/>
    <w:rsid w:val="00AE669D"/>
    <w:rsid w:val="00AE7AAB"/>
    <w:rsid w:val="00AF139A"/>
    <w:rsid w:val="00AF2C07"/>
    <w:rsid w:val="00AF3858"/>
    <w:rsid w:val="00AF4F42"/>
    <w:rsid w:val="00AF76B1"/>
    <w:rsid w:val="00AF7A35"/>
    <w:rsid w:val="00AF7CD4"/>
    <w:rsid w:val="00B00B29"/>
    <w:rsid w:val="00B00FC3"/>
    <w:rsid w:val="00B010B3"/>
    <w:rsid w:val="00B0173B"/>
    <w:rsid w:val="00B01F68"/>
    <w:rsid w:val="00B0399E"/>
    <w:rsid w:val="00B0532F"/>
    <w:rsid w:val="00B05B0C"/>
    <w:rsid w:val="00B0638F"/>
    <w:rsid w:val="00B07E22"/>
    <w:rsid w:val="00B10D29"/>
    <w:rsid w:val="00B114AB"/>
    <w:rsid w:val="00B13349"/>
    <w:rsid w:val="00B147F6"/>
    <w:rsid w:val="00B15F5C"/>
    <w:rsid w:val="00B1634E"/>
    <w:rsid w:val="00B16992"/>
    <w:rsid w:val="00B17010"/>
    <w:rsid w:val="00B17248"/>
    <w:rsid w:val="00B17EAE"/>
    <w:rsid w:val="00B20F59"/>
    <w:rsid w:val="00B21B21"/>
    <w:rsid w:val="00B22663"/>
    <w:rsid w:val="00B23471"/>
    <w:rsid w:val="00B23A89"/>
    <w:rsid w:val="00B240B6"/>
    <w:rsid w:val="00B273C2"/>
    <w:rsid w:val="00B312A4"/>
    <w:rsid w:val="00B31440"/>
    <w:rsid w:val="00B329CD"/>
    <w:rsid w:val="00B32AC6"/>
    <w:rsid w:val="00B333CD"/>
    <w:rsid w:val="00B34B87"/>
    <w:rsid w:val="00B34F7C"/>
    <w:rsid w:val="00B362B9"/>
    <w:rsid w:val="00B36661"/>
    <w:rsid w:val="00B44869"/>
    <w:rsid w:val="00B44A19"/>
    <w:rsid w:val="00B44E05"/>
    <w:rsid w:val="00B45193"/>
    <w:rsid w:val="00B45D47"/>
    <w:rsid w:val="00B4631B"/>
    <w:rsid w:val="00B46F3B"/>
    <w:rsid w:val="00B47F75"/>
    <w:rsid w:val="00B5014D"/>
    <w:rsid w:val="00B5091A"/>
    <w:rsid w:val="00B52EC6"/>
    <w:rsid w:val="00B56E68"/>
    <w:rsid w:val="00B60D38"/>
    <w:rsid w:val="00B616D6"/>
    <w:rsid w:val="00B61847"/>
    <w:rsid w:val="00B62711"/>
    <w:rsid w:val="00B63001"/>
    <w:rsid w:val="00B645AA"/>
    <w:rsid w:val="00B652E4"/>
    <w:rsid w:val="00B6559C"/>
    <w:rsid w:val="00B658A0"/>
    <w:rsid w:val="00B66405"/>
    <w:rsid w:val="00B66B68"/>
    <w:rsid w:val="00B70005"/>
    <w:rsid w:val="00B703C3"/>
    <w:rsid w:val="00B7065C"/>
    <w:rsid w:val="00B707F7"/>
    <w:rsid w:val="00B709D5"/>
    <w:rsid w:val="00B70F50"/>
    <w:rsid w:val="00B70F60"/>
    <w:rsid w:val="00B73E21"/>
    <w:rsid w:val="00B73E4D"/>
    <w:rsid w:val="00B746B4"/>
    <w:rsid w:val="00B75406"/>
    <w:rsid w:val="00B75AD8"/>
    <w:rsid w:val="00B80D42"/>
    <w:rsid w:val="00B80DAC"/>
    <w:rsid w:val="00B81971"/>
    <w:rsid w:val="00B81EFC"/>
    <w:rsid w:val="00B82514"/>
    <w:rsid w:val="00B832BC"/>
    <w:rsid w:val="00B8535A"/>
    <w:rsid w:val="00B85AF3"/>
    <w:rsid w:val="00B87A47"/>
    <w:rsid w:val="00B87AA8"/>
    <w:rsid w:val="00B87D0B"/>
    <w:rsid w:val="00B91AB2"/>
    <w:rsid w:val="00B9287F"/>
    <w:rsid w:val="00B933C2"/>
    <w:rsid w:val="00B96367"/>
    <w:rsid w:val="00B968A0"/>
    <w:rsid w:val="00BA02E4"/>
    <w:rsid w:val="00BA156A"/>
    <w:rsid w:val="00BA17EB"/>
    <w:rsid w:val="00BA2071"/>
    <w:rsid w:val="00BA31DF"/>
    <w:rsid w:val="00BA4A03"/>
    <w:rsid w:val="00BA5150"/>
    <w:rsid w:val="00BA5862"/>
    <w:rsid w:val="00BA5E42"/>
    <w:rsid w:val="00BA6195"/>
    <w:rsid w:val="00BA766F"/>
    <w:rsid w:val="00BA7770"/>
    <w:rsid w:val="00BA7AB3"/>
    <w:rsid w:val="00BA7B5B"/>
    <w:rsid w:val="00BB09A7"/>
    <w:rsid w:val="00BB0A91"/>
    <w:rsid w:val="00BB0CDA"/>
    <w:rsid w:val="00BB2314"/>
    <w:rsid w:val="00BB234B"/>
    <w:rsid w:val="00BB43B5"/>
    <w:rsid w:val="00BB5FBF"/>
    <w:rsid w:val="00BB6FC8"/>
    <w:rsid w:val="00BB7962"/>
    <w:rsid w:val="00BC26F2"/>
    <w:rsid w:val="00BC346D"/>
    <w:rsid w:val="00BC4432"/>
    <w:rsid w:val="00BC615F"/>
    <w:rsid w:val="00BC6C6C"/>
    <w:rsid w:val="00BD12DA"/>
    <w:rsid w:val="00BD273A"/>
    <w:rsid w:val="00BD394A"/>
    <w:rsid w:val="00BD4253"/>
    <w:rsid w:val="00BD4D24"/>
    <w:rsid w:val="00BD5DA0"/>
    <w:rsid w:val="00BD6317"/>
    <w:rsid w:val="00BE1B11"/>
    <w:rsid w:val="00BE2BD7"/>
    <w:rsid w:val="00BE2F95"/>
    <w:rsid w:val="00BE450F"/>
    <w:rsid w:val="00BE6719"/>
    <w:rsid w:val="00BE7F9D"/>
    <w:rsid w:val="00BF1727"/>
    <w:rsid w:val="00BF2DF7"/>
    <w:rsid w:val="00BF2F0B"/>
    <w:rsid w:val="00BF2F5C"/>
    <w:rsid w:val="00BF31AC"/>
    <w:rsid w:val="00BF4B3A"/>
    <w:rsid w:val="00BF5CC8"/>
    <w:rsid w:val="00BF62A6"/>
    <w:rsid w:val="00BF635B"/>
    <w:rsid w:val="00C00A7B"/>
    <w:rsid w:val="00C00D99"/>
    <w:rsid w:val="00C025A9"/>
    <w:rsid w:val="00C0301F"/>
    <w:rsid w:val="00C03B24"/>
    <w:rsid w:val="00C03F4F"/>
    <w:rsid w:val="00C0448A"/>
    <w:rsid w:val="00C04584"/>
    <w:rsid w:val="00C04D19"/>
    <w:rsid w:val="00C04F9F"/>
    <w:rsid w:val="00C069BE"/>
    <w:rsid w:val="00C07D2A"/>
    <w:rsid w:val="00C12225"/>
    <w:rsid w:val="00C13F0D"/>
    <w:rsid w:val="00C14519"/>
    <w:rsid w:val="00C153C2"/>
    <w:rsid w:val="00C167FB"/>
    <w:rsid w:val="00C16E02"/>
    <w:rsid w:val="00C24815"/>
    <w:rsid w:val="00C24ECB"/>
    <w:rsid w:val="00C258C5"/>
    <w:rsid w:val="00C31708"/>
    <w:rsid w:val="00C32DA1"/>
    <w:rsid w:val="00C33211"/>
    <w:rsid w:val="00C33EB9"/>
    <w:rsid w:val="00C34169"/>
    <w:rsid w:val="00C355E5"/>
    <w:rsid w:val="00C358A3"/>
    <w:rsid w:val="00C365C6"/>
    <w:rsid w:val="00C378EF"/>
    <w:rsid w:val="00C37BC2"/>
    <w:rsid w:val="00C4003A"/>
    <w:rsid w:val="00C4088E"/>
    <w:rsid w:val="00C4094B"/>
    <w:rsid w:val="00C4111B"/>
    <w:rsid w:val="00C439C9"/>
    <w:rsid w:val="00C43FB5"/>
    <w:rsid w:val="00C44953"/>
    <w:rsid w:val="00C46C96"/>
    <w:rsid w:val="00C4732E"/>
    <w:rsid w:val="00C47A0F"/>
    <w:rsid w:val="00C50054"/>
    <w:rsid w:val="00C502E1"/>
    <w:rsid w:val="00C509CF"/>
    <w:rsid w:val="00C529E2"/>
    <w:rsid w:val="00C54EF6"/>
    <w:rsid w:val="00C54FC9"/>
    <w:rsid w:val="00C56045"/>
    <w:rsid w:val="00C57BA6"/>
    <w:rsid w:val="00C613F0"/>
    <w:rsid w:val="00C616AF"/>
    <w:rsid w:val="00C61F63"/>
    <w:rsid w:val="00C620EC"/>
    <w:rsid w:val="00C6294C"/>
    <w:rsid w:val="00C632D5"/>
    <w:rsid w:val="00C640F1"/>
    <w:rsid w:val="00C657B5"/>
    <w:rsid w:val="00C65E2C"/>
    <w:rsid w:val="00C66C6C"/>
    <w:rsid w:val="00C67340"/>
    <w:rsid w:val="00C6B579"/>
    <w:rsid w:val="00C704B1"/>
    <w:rsid w:val="00C71D9B"/>
    <w:rsid w:val="00C72DB9"/>
    <w:rsid w:val="00C731D0"/>
    <w:rsid w:val="00C75012"/>
    <w:rsid w:val="00C7554E"/>
    <w:rsid w:val="00C7556A"/>
    <w:rsid w:val="00C80150"/>
    <w:rsid w:val="00C8361F"/>
    <w:rsid w:val="00C83AA3"/>
    <w:rsid w:val="00C83CB6"/>
    <w:rsid w:val="00C866F9"/>
    <w:rsid w:val="00C867BA"/>
    <w:rsid w:val="00C8683D"/>
    <w:rsid w:val="00C868D4"/>
    <w:rsid w:val="00C869E6"/>
    <w:rsid w:val="00C87510"/>
    <w:rsid w:val="00C90386"/>
    <w:rsid w:val="00C90431"/>
    <w:rsid w:val="00C9120F"/>
    <w:rsid w:val="00C92848"/>
    <w:rsid w:val="00C928D6"/>
    <w:rsid w:val="00C938D9"/>
    <w:rsid w:val="00C93A9A"/>
    <w:rsid w:val="00C963B8"/>
    <w:rsid w:val="00C96D7B"/>
    <w:rsid w:val="00C97DFC"/>
    <w:rsid w:val="00CA060E"/>
    <w:rsid w:val="00CA0994"/>
    <w:rsid w:val="00CA1030"/>
    <w:rsid w:val="00CA1927"/>
    <w:rsid w:val="00CA1BD3"/>
    <w:rsid w:val="00CA2522"/>
    <w:rsid w:val="00CA36E9"/>
    <w:rsid w:val="00CA39BC"/>
    <w:rsid w:val="00CA4015"/>
    <w:rsid w:val="00CA4777"/>
    <w:rsid w:val="00CA63F1"/>
    <w:rsid w:val="00CA6816"/>
    <w:rsid w:val="00CA7063"/>
    <w:rsid w:val="00CA77DE"/>
    <w:rsid w:val="00CB0A3C"/>
    <w:rsid w:val="00CB24E1"/>
    <w:rsid w:val="00CB28A5"/>
    <w:rsid w:val="00CB5813"/>
    <w:rsid w:val="00CB5DC8"/>
    <w:rsid w:val="00CC0A9F"/>
    <w:rsid w:val="00CC0DE8"/>
    <w:rsid w:val="00CC1E30"/>
    <w:rsid w:val="00CC2DA2"/>
    <w:rsid w:val="00CC4315"/>
    <w:rsid w:val="00CC4524"/>
    <w:rsid w:val="00CC46D3"/>
    <w:rsid w:val="00CC5863"/>
    <w:rsid w:val="00CC5E8B"/>
    <w:rsid w:val="00CC6B6A"/>
    <w:rsid w:val="00CC6B88"/>
    <w:rsid w:val="00CC7393"/>
    <w:rsid w:val="00CD108B"/>
    <w:rsid w:val="00CD10CA"/>
    <w:rsid w:val="00CD1753"/>
    <w:rsid w:val="00CD2057"/>
    <w:rsid w:val="00CD4AD3"/>
    <w:rsid w:val="00CD4F6A"/>
    <w:rsid w:val="00CD5067"/>
    <w:rsid w:val="00CD6D11"/>
    <w:rsid w:val="00CD7348"/>
    <w:rsid w:val="00CD793A"/>
    <w:rsid w:val="00CD7D02"/>
    <w:rsid w:val="00CE072C"/>
    <w:rsid w:val="00CE1071"/>
    <w:rsid w:val="00CE2ECA"/>
    <w:rsid w:val="00CE35F8"/>
    <w:rsid w:val="00CE39EC"/>
    <w:rsid w:val="00CE3C2C"/>
    <w:rsid w:val="00CE44F8"/>
    <w:rsid w:val="00CE65A3"/>
    <w:rsid w:val="00CE6C2C"/>
    <w:rsid w:val="00CE78F0"/>
    <w:rsid w:val="00CF0493"/>
    <w:rsid w:val="00CF0BCB"/>
    <w:rsid w:val="00CF4729"/>
    <w:rsid w:val="00CF48D2"/>
    <w:rsid w:val="00CF55EC"/>
    <w:rsid w:val="00CF5ECD"/>
    <w:rsid w:val="00CF675B"/>
    <w:rsid w:val="00CF78E0"/>
    <w:rsid w:val="00D0001E"/>
    <w:rsid w:val="00D00C41"/>
    <w:rsid w:val="00D01924"/>
    <w:rsid w:val="00D04779"/>
    <w:rsid w:val="00D06591"/>
    <w:rsid w:val="00D06FC1"/>
    <w:rsid w:val="00D07D2E"/>
    <w:rsid w:val="00D114B0"/>
    <w:rsid w:val="00D1180C"/>
    <w:rsid w:val="00D129BD"/>
    <w:rsid w:val="00D138F2"/>
    <w:rsid w:val="00D139AC"/>
    <w:rsid w:val="00D14582"/>
    <w:rsid w:val="00D174A1"/>
    <w:rsid w:val="00D226A1"/>
    <w:rsid w:val="00D22B87"/>
    <w:rsid w:val="00D22E9B"/>
    <w:rsid w:val="00D24039"/>
    <w:rsid w:val="00D2511E"/>
    <w:rsid w:val="00D258A1"/>
    <w:rsid w:val="00D25F36"/>
    <w:rsid w:val="00D266B8"/>
    <w:rsid w:val="00D2740D"/>
    <w:rsid w:val="00D304D9"/>
    <w:rsid w:val="00D30B2F"/>
    <w:rsid w:val="00D314DF"/>
    <w:rsid w:val="00D319C3"/>
    <w:rsid w:val="00D37FCA"/>
    <w:rsid w:val="00D406E7"/>
    <w:rsid w:val="00D42BA5"/>
    <w:rsid w:val="00D432FF"/>
    <w:rsid w:val="00D43FF8"/>
    <w:rsid w:val="00D44887"/>
    <w:rsid w:val="00D45156"/>
    <w:rsid w:val="00D4692E"/>
    <w:rsid w:val="00D515D2"/>
    <w:rsid w:val="00D52161"/>
    <w:rsid w:val="00D5341E"/>
    <w:rsid w:val="00D549F7"/>
    <w:rsid w:val="00D55ED9"/>
    <w:rsid w:val="00D5746A"/>
    <w:rsid w:val="00D60952"/>
    <w:rsid w:val="00D6179B"/>
    <w:rsid w:val="00D624FE"/>
    <w:rsid w:val="00D63942"/>
    <w:rsid w:val="00D64530"/>
    <w:rsid w:val="00D71CD5"/>
    <w:rsid w:val="00D7228A"/>
    <w:rsid w:val="00D72885"/>
    <w:rsid w:val="00D72C4C"/>
    <w:rsid w:val="00D759E3"/>
    <w:rsid w:val="00D77990"/>
    <w:rsid w:val="00D808F0"/>
    <w:rsid w:val="00D81302"/>
    <w:rsid w:val="00D829D8"/>
    <w:rsid w:val="00D83051"/>
    <w:rsid w:val="00D84B04"/>
    <w:rsid w:val="00D84BD3"/>
    <w:rsid w:val="00D90584"/>
    <w:rsid w:val="00D921DD"/>
    <w:rsid w:val="00D92FEB"/>
    <w:rsid w:val="00D9463F"/>
    <w:rsid w:val="00D94744"/>
    <w:rsid w:val="00D9723B"/>
    <w:rsid w:val="00D9730F"/>
    <w:rsid w:val="00D97B3C"/>
    <w:rsid w:val="00DA06EC"/>
    <w:rsid w:val="00DA176D"/>
    <w:rsid w:val="00DA1C5D"/>
    <w:rsid w:val="00DA4642"/>
    <w:rsid w:val="00DA4BD6"/>
    <w:rsid w:val="00DA4DF4"/>
    <w:rsid w:val="00DA61AE"/>
    <w:rsid w:val="00DA65C9"/>
    <w:rsid w:val="00DA6DBD"/>
    <w:rsid w:val="00DB02ED"/>
    <w:rsid w:val="00DB031F"/>
    <w:rsid w:val="00DB17FD"/>
    <w:rsid w:val="00DB24D3"/>
    <w:rsid w:val="00DB26B0"/>
    <w:rsid w:val="00DB2A85"/>
    <w:rsid w:val="00DB4287"/>
    <w:rsid w:val="00DB5125"/>
    <w:rsid w:val="00DB53B5"/>
    <w:rsid w:val="00DB717F"/>
    <w:rsid w:val="00DB79FB"/>
    <w:rsid w:val="00DC2160"/>
    <w:rsid w:val="00DC305E"/>
    <w:rsid w:val="00DC5072"/>
    <w:rsid w:val="00DC537E"/>
    <w:rsid w:val="00DC5EAF"/>
    <w:rsid w:val="00DC6727"/>
    <w:rsid w:val="00DC6C87"/>
    <w:rsid w:val="00DD0B1F"/>
    <w:rsid w:val="00DD11B7"/>
    <w:rsid w:val="00DD1E93"/>
    <w:rsid w:val="00DD233E"/>
    <w:rsid w:val="00DD37E6"/>
    <w:rsid w:val="00DD510E"/>
    <w:rsid w:val="00DD5441"/>
    <w:rsid w:val="00DD6492"/>
    <w:rsid w:val="00DD7250"/>
    <w:rsid w:val="00DE0307"/>
    <w:rsid w:val="00DE0D0F"/>
    <w:rsid w:val="00DE2938"/>
    <w:rsid w:val="00DE2B0F"/>
    <w:rsid w:val="00DE32FE"/>
    <w:rsid w:val="00DE4380"/>
    <w:rsid w:val="00DE4744"/>
    <w:rsid w:val="00DE69A5"/>
    <w:rsid w:val="00DF09D4"/>
    <w:rsid w:val="00DF1BCD"/>
    <w:rsid w:val="00DF26F2"/>
    <w:rsid w:val="00DF36B9"/>
    <w:rsid w:val="00DF4D92"/>
    <w:rsid w:val="00DF65AE"/>
    <w:rsid w:val="00DF6B43"/>
    <w:rsid w:val="00DF7908"/>
    <w:rsid w:val="00E002F2"/>
    <w:rsid w:val="00E01C70"/>
    <w:rsid w:val="00E01E7A"/>
    <w:rsid w:val="00E022AB"/>
    <w:rsid w:val="00E025A8"/>
    <w:rsid w:val="00E05D18"/>
    <w:rsid w:val="00E07476"/>
    <w:rsid w:val="00E11548"/>
    <w:rsid w:val="00E1207F"/>
    <w:rsid w:val="00E133A0"/>
    <w:rsid w:val="00E149D8"/>
    <w:rsid w:val="00E14D18"/>
    <w:rsid w:val="00E151E5"/>
    <w:rsid w:val="00E152C5"/>
    <w:rsid w:val="00E15EC5"/>
    <w:rsid w:val="00E2161B"/>
    <w:rsid w:val="00E22472"/>
    <w:rsid w:val="00E228AE"/>
    <w:rsid w:val="00E22FE5"/>
    <w:rsid w:val="00E25206"/>
    <w:rsid w:val="00E257FC"/>
    <w:rsid w:val="00E258F3"/>
    <w:rsid w:val="00E31C44"/>
    <w:rsid w:val="00E32E4A"/>
    <w:rsid w:val="00E33909"/>
    <w:rsid w:val="00E34274"/>
    <w:rsid w:val="00E34B70"/>
    <w:rsid w:val="00E35064"/>
    <w:rsid w:val="00E3585D"/>
    <w:rsid w:val="00E35C1F"/>
    <w:rsid w:val="00E35E23"/>
    <w:rsid w:val="00E36FB2"/>
    <w:rsid w:val="00E4002F"/>
    <w:rsid w:val="00E40728"/>
    <w:rsid w:val="00E40DB6"/>
    <w:rsid w:val="00E4557E"/>
    <w:rsid w:val="00E53548"/>
    <w:rsid w:val="00E55024"/>
    <w:rsid w:val="00E56850"/>
    <w:rsid w:val="00E61301"/>
    <w:rsid w:val="00E61529"/>
    <w:rsid w:val="00E62EC5"/>
    <w:rsid w:val="00E63293"/>
    <w:rsid w:val="00E63387"/>
    <w:rsid w:val="00E636B4"/>
    <w:rsid w:val="00E70B6E"/>
    <w:rsid w:val="00E7226B"/>
    <w:rsid w:val="00E72E76"/>
    <w:rsid w:val="00E73991"/>
    <w:rsid w:val="00E749B5"/>
    <w:rsid w:val="00E75514"/>
    <w:rsid w:val="00E76184"/>
    <w:rsid w:val="00E767CD"/>
    <w:rsid w:val="00E771CD"/>
    <w:rsid w:val="00E80679"/>
    <w:rsid w:val="00E816A8"/>
    <w:rsid w:val="00E818A9"/>
    <w:rsid w:val="00E82370"/>
    <w:rsid w:val="00E836C0"/>
    <w:rsid w:val="00E84244"/>
    <w:rsid w:val="00E84BB6"/>
    <w:rsid w:val="00E85479"/>
    <w:rsid w:val="00E85F14"/>
    <w:rsid w:val="00E86B80"/>
    <w:rsid w:val="00E92950"/>
    <w:rsid w:val="00E92DFF"/>
    <w:rsid w:val="00E9320F"/>
    <w:rsid w:val="00E93AA8"/>
    <w:rsid w:val="00E9410D"/>
    <w:rsid w:val="00E94207"/>
    <w:rsid w:val="00E94228"/>
    <w:rsid w:val="00E95B0D"/>
    <w:rsid w:val="00E9743B"/>
    <w:rsid w:val="00EA03C8"/>
    <w:rsid w:val="00EA0690"/>
    <w:rsid w:val="00EA0C40"/>
    <w:rsid w:val="00EA0D05"/>
    <w:rsid w:val="00EA1042"/>
    <w:rsid w:val="00EA4F63"/>
    <w:rsid w:val="00EA4FA7"/>
    <w:rsid w:val="00EA5492"/>
    <w:rsid w:val="00EA590F"/>
    <w:rsid w:val="00EA627D"/>
    <w:rsid w:val="00EA795D"/>
    <w:rsid w:val="00EB261D"/>
    <w:rsid w:val="00EB28D5"/>
    <w:rsid w:val="00EB7919"/>
    <w:rsid w:val="00EB7E8E"/>
    <w:rsid w:val="00EC1103"/>
    <w:rsid w:val="00EC1305"/>
    <w:rsid w:val="00EC15CB"/>
    <w:rsid w:val="00EC5E1C"/>
    <w:rsid w:val="00EC74A4"/>
    <w:rsid w:val="00ED11CA"/>
    <w:rsid w:val="00ED15EA"/>
    <w:rsid w:val="00ED1723"/>
    <w:rsid w:val="00ED2822"/>
    <w:rsid w:val="00ED3608"/>
    <w:rsid w:val="00ED3C01"/>
    <w:rsid w:val="00ED5B20"/>
    <w:rsid w:val="00EE009E"/>
    <w:rsid w:val="00EE01A3"/>
    <w:rsid w:val="00EE0D16"/>
    <w:rsid w:val="00EE1A1B"/>
    <w:rsid w:val="00EE3637"/>
    <w:rsid w:val="00EE45C9"/>
    <w:rsid w:val="00EE61EF"/>
    <w:rsid w:val="00EE798B"/>
    <w:rsid w:val="00EF0D4E"/>
    <w:rsid w:val="00EF0EC0"/>
    <w:rsid w:val="00EF116D"/>
    <w:rsid w:val="00EF1830"/>
    <w:rsid w:val="00EF23EC"/>
    <w:rsid w:val="00EF49BB"/>
    <w:rsid w:val="00EF554D"/>
    <w:rsid w:val="00EF694D"/>
    <w:rsid w:val="00EF745A"/>
    <w:rsid w:val="00EF74AD"/>
    <w:rsid w:val="00EF77E3"/>
    <w:rsid w:val="00EF7A31"/>
    <w:rsid w:val="00EF7F83"/>
    <w:rsid w:val="00F006C3"/>
    <w:rsid w:val="00F0176A"/>
    <w:rsid w:val="00F022FC"/>
    <w:rsid w:val="00F03222"/>
    <w:rsid w:val="00F04AB2"/>
    <w:rsid w:val="00F0572E"/>
    <w:rsid w:val="00F06AFE"/>
    <w:rsid w:val="00F06F51"/>
    <w:rsid w:val="00F07081"/>
    <w:rsid w:val="00F10CD8"/>
    <w:rsid w:val="00F13165"/>
    <w:rsid w:val="00F137BE"/>
    <w:rsid w:val="00F13A45"/>
    <w:rsid w:val="00F16E85"/>
    <w:rsid w:val="00F173F7"/>
    <w:rsid w:val="00F17985"/>
    <w:rsid w:val="00F20055"/>
    <w:rsid w:val="00F20F24"/>
    <w:rsid w:val="00F21C80"/>
    <w:rsid w:val="00F23390"/>
    <w:rsid w:val="00F23BF7"/>
    <w:rsid w:val="00F25BA9"/>
    <w:rsid w:val="00F2776E"/>
    <w:rsid w:val="00F27814"/>
    <w:rsid w:val="00F27BE1"/>
    <w:rsid w:val="00F27EE5"/>
    <w:rsid w:val="00F304A0"/>
    <w:rsid w:val="00F31B47"/>
    <w:rsid w:val="00F31E38"/>
    <w:rsid w:val="00F3245C"/>
    <w:rsid w:val="00F32F9A"/>
    <w:rsid w:val="00F33864"/>
    <w:rsid w:val="00F33A97"/>
    <w:rsid w:val="00F3605F"/>
    <w:rsid w:val="00F36C75"/>
    <w:rsid w:val="00F40266"/>
    <w:rsid w:val="00F40319"/>
    <w:rsid w:val="00F407F7"/>
    <w:rsid w:val="00F40DDD"/>
    <w:rsid w:val="00F4291E"/>
    <w:rsid w:val="00F4326D"/>
    <w:rsid w:val="00F43DF7"/>
    <w:rsid w:val="00F442CF"/>
    <w:rsid w:val="00F4435F"/>
    <w:rsid w:val="00F4479D"/>
    <w:rsid w:val="00F461BE"/>
    <w:rsid w:val="00F46714"/>
    <w:rsid w:val="00F50BFF"/>
    <w:rsid w:val="00F51BA5"/>
    <w:rsid w:val="00F5415E"/>
    <w:rsid w:val="00F54A97"/>
    <w:rsid w:val="00F558CA"/>
    <w:rsid w:val="00F55B14"/>
    <w:rsid w:val="00F57292"/>
    <w:rsid w:val="00F5735F"/>
    <w:rsid w:val="00F5777A"/>
    <w:rsid w:val="00F604CE"/>
    <w:rsid w:val="00F619B0"/>
    <w:rsid w:val="00F61CF1"/>
    <w:rsid w:val="00F63778"/>
    <w:rsid w:val="00F678AE"/>
    <w:rsid w:val="00F67F55"/>
    <w:rsid w:val="00F712D8"/>
    <w:rsid w:val="00F71ED5"/>
    <w:rsid w:val="00F72289"/>
    <w:rsid w:val="00F72660"/>
    <w:rsid w:val="00F73C7A"/>
    <w:rsid w:val="00F75AFD"/>
    <w:rsid w:val="00F76965"/>
    <w:rsid w:val="00F76CB6"/>
    <w:rsid w:val="00F80331"/>
    <w:rsid w:val="00F80A4C"/>
    <w:rsid w:val="00F81882"/>
    <w:rsid w:val="00F82574"/>
    <w:rsid w:val="00F826B5"/>
    <w:rsid w:val="00F82A5A"/>
    <w:rsid w:val="00F83094"/>
    <w:rsid w:val="00F83474"/>
    <w:rsid w:val="00F836E0"/>
    <w:rsid w:val="00F837F8"/>
    <w:rsid w:val="00F86EC6"/>
    <w:rsid w:val="00F8753C"/>
    <w:rsid w:val="00F90F53"/>
    <w:rsid w:val="00F91219"/>
    <w:rsid w:val="00F91F96"/>
    <w:rsid w:val="00F92A0D"/>
    <w:rsid w:val="00F94C8A"/>
    <w:rsid w:val="00F966B2"/>
    <w:rsid w:val="00F96CE8"/>
    <w:rsid w:val="00F96E75"/>
    <w:rsid w:val="00F97216"/>
    <w:rsid w:val="00F97C58"/>
    <w:rsid w:val="00FA1F97"/>
    <w:rsid w:val="00FA3CFF"/>
    <w:rsid w:val="00FA605A"/>
    <w:rsid w:val="00FA710B"/>
    <w:rsid w:val="00FA767C"/>
    <w:rsid w:val="00FA7889"/>
    <w:rsid w:val="00FA7E9B"/>
    <w:rsid w:val="00FB17A1"/>
    <w:rsid w:val="00FB18E9"/>
    <w:rsid w:val="00FB2431"/>
    <w:rsid w:val="00FB2666"/>
    <w:rsid w:val="00FB5BEC"/>
    <w:rsid w:val="00FB6B35"/>
    <w:rsid w:val="00FC2EB4"/>
    <w:rsid w:val="00FC2F1B"/>
    <w:rsid w:val="00FC36E5"/>
    <w:rsid w:val="00FC3A15"/>
    <w:rsid w:val="00FC3FA4"/>
    <w:rsid w:val="00FC6A22"/>
    <w:rsid w:val="00FC6CB2"/>
    <w:rsid w:val="00FD1BC0"/>
    <w:rsid w:val="00FD29EC"/>
    <w:rsid w:val="00FD320C"/>
    <w:rsid w:val="00FD3E7B"/>
    <w:rsid w:val="00FD41AC"/>
    <w:rsid w:val="00FD523A"/>
    <w:rsid w:val="00FD7489"/>
    <w:rsid w:val="00FE3058"/>
    <w:rsid w:val="00FE3C4B"/>
    <w:rsid w:val="00FE48D6"/>
    <w:rsid w:val="00FE74BE"/>
    <w:rsid w:val="00FF10CD"/>
    <w:rsid w:val="00FF13F8"/>
    <w:rsid w:val="00FF295B"/>
    <w:rsid w:val="00FF2E66"/>
    <w:rsid w:val="00FF5290"/>
    <w:rsid w:val="00FF55AE"/>
    <w:rsid w:val="00FF5A1C"/>
    <w:rsid w:val="00FF5AE6"/>
    <w:rsid w:val="00FF5E10"/>
    <w:rsid w:val="00FF7CE7"/>
    <w:rsid w:val="00FF7DB7"/>
    <w:rsid w:val="01454147"/>
    <w:rsid w:val="01A8F039"/>
    <w:rsid w:val="055A71F7"/>
    <w:rsid w:val="056328CB"/>
    <w:rsid w:val="06316559"/>
    <w:rsid w:val="06562175"/>
    <w:rsid w:val="06F70CA1"/>
    <w:rsid w:val="07F8B06C"/>
    <w:rsid w:val="07FB72F3"/>
    <w:rsid w:val="094833D0"/>
    <w:rsid w:val="0A4B9E03"/>
    <w:rsid w:val="0C61B502"/>
    <w:rsid w:val="0D177172"/>
    <w:rsid w:val="0DDF97A9"/>
    <w:rsid w:val="0DFF4BCB"/>
    <w:rsid w:val="0E3B8BE6"/>
    <w:rsid w:val="0F3574FC"/>
    <w:rsid w:val="0FA6A286"/>
    <w:rsid w:val="10A4150A"/>
    <w:rsid w:val="10C8F330"/>
    <w:rsid w:val="12658DDA"/>
    <w:rsid w:val="12E7C103"/>
    <w:rsid w:val="165C0687"/>
    <w:rsid w:val="1A554EE4"/>
    <w:rsid w:val="1E38BA24"/>
    <w:rsid w:val="20FB42EF"/>
    <w:rsid w:val="21799405"/>
    <w:rsid w:val="268B132A"/>
    <w:rsid w:val="26B62521"/>
    <w:rsid w:val="27ED189B"/>
    <w:rsid w:val="292EBB27"/>
    <w:rsid w:val="2A296E86"/>
    <w:rsid w:val="2D77751E"/>
    <w:rsid w:val="2F68D98F"/>
    <w:rsid w:val="30698779"/>
    <w:rsid w:val="30AE7E68"/>
    <w:rsid w:val="330A8875"/>
    <w:rsid w:val="34AB00C2"/>
    <w:rsid w:val="36E9B365"/>
    <w:rsid w:val="3784BE05"/>
    <w:rsid w:val="38E5F657"/>
    <w:rsid w:val="3A9C05BF"/>
    <w:rsid w:val="3B05C049"/>
    <w:rsid w:val="3E613CBB"/>
    <w:rsid w:val="402B71BB"/>
    <w:rsid w:val="407056F2"/>
    <w:rsid w:val="418BCC4A"/>
    <w:rsid w:val="4344F2ED"/>
    <w:rsid w:val="457529E0"/>
    <w:rsid w:val="46744182"/>
    <w:rsid w:val="468C6DC0"/>
    <w:rsid w:val="48AF9B4E"/>
    <w:rsid w:val="49AB4ACC"/>
    <w:rsid w:val="4CFA4D83"/>
    <w:rsid w:val="4D1B66CE"/>
    <w:rsid w:val="4DB8C0C7"/>
    <w:rsid w:val="4EFDA8AE"/>
    <w:rsid w:val="50764DBC"/>
    <w:rsid w:val="512C0A2C"/>
    <w:rsid w:val="520B2DB1"/>
    <w:rsid w:val="5284AA06"/>
    <w:rsid w:val="534637C5"/>
    <w:rsid w:val="5576BC61"/>
    <w:rsid w:val="565C9E7C"/>
    <w:rsid w:val="57EF5267"/>
    <w:rsid w:val="5B98C86A"/>
    <w:rsid w:val="5C380C5E"/>
    <w:rsid w:val="5C7DFF6C"/>
    <w:rsid w:val="5DF32B3F"/>
    <w:rsid w:val="5E47E3F9"/>
    <w:rsid w:val="5F1F0068"/>
    <w:rsid w:val="6140F1B5"/>
    <w:rsid w:val="6149E8AB"/>
    <w:rsid w:val="621112C3"/>
    <w:rsid w:val="63A4F699"/>
    <w:rsid w:val="63C27EB1"/>
    <w:rsid w:val="6485585C"/>
    <w:rsid w:val="6536AE65"/>
    <w:rsid w:val="6814EB9B"/>
    <w:rsid w:val="688E67F0"/>
    <w:rsid w:val="69FA5978"/>
    <w:rsid w:val="6AAD35C3"/>
    <w:rsid w:val="6D0A7AA3"/>
    <w:rsid w:val="6D791A30"/>
    <w:rsid w:val="6DA618C2"/>
    <w:rsid w:val="6E5DBB62"/>
    <w:rsid w:val="6F1377D2"/>
    <w:rsid w:val="710AD6CE"/>
    <w:rsid w:val="726B315D"/>
    <w:rsid w:val="73FCE929"/>
    <w:rsid w:val="74245800"/>
    <w:rsid w:val="7505CF6B"/>
    <w:rsid w:val="77BCBA60"/>
    <w:rsid w:val="77F58DE0"/>
    <w:rsid w:val="79EC26EF"/>
    <w:rsid w:val="7DB9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995C616C-9C89-4E3F-B753-05209127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B14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8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E749B5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70335F"/>
    <w:pPr>
      <w:keepNext/>
      <w:numPr>
        <w:ilvl w:val="3"/>
        <w:numId w:val="8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8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8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8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8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8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"/>
    <w:basedOn w:val="Standardskrifttypeiafsnit"/>
    <w:link w:val="Overskrift2"/>
    <w:rsid w:val="00080AFC"/>
    <w:rPr>
      <w:rFonts w:ascii="Roboto Light" w:eastAsiaTheme="majorEastAsia" w:hAnsi="Roboto Light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E749B5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70335F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semiHidden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semiHidden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character" w:styleId="Pladsholdertekst">
    <w:name w:val="Placeholder Text"/>
    <w:basedOn w:val="Standardskrifttypeiafsnit"/>
    <w:uiPriority w:val="99"/>
    <w:semiHidden/>
    <w:rsid w:val="008718D9"/>
    <w:rPr>
      <w:color w:val="808080"/>
    </w:rPr>
  </w:style>
  <w:style w:type="character" w:styleId="Omtal">
    <w:name w:val="Mention"/>
    <w:basedOn w:val="Standardskrifttypeiafsnit"/>
    <w:uiPriority w:val="99"/>
    <w:unhideWhenUsed/>
    <w:rsid w:val="00804A2F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9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customStyle="1" w:styleId="Default">
    <w:name w:val="Default"/>
    <w:rsid w:val="00460B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BA7B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hir@medcom.dk" TargetMode="External"/><Relationship Id="rId18" Type="http://schemas.openxmlformats.org/officeDocument/2006/relationships/hyperlink" Target="http://svn.medcom.dk/svn/qms/Offentlig/SOPer/SOP-7.2-MedComs%20test%20og%20certificering_godkendelse.docx" TargetMode="External"/><Relationship Id="rId26" Type="http://schemas.openxmlformats.org/officeDocument/2006/relationships/hyperlink" Target="https://medcomdk.github.io/MedComLandingPage/assets/documents/TouchStoneGettingStarted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uchstone.aegis.net/touchstone/" TargetMode="External"/><Relationship Id="rId34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medcomdk.github.io/MedCom-FHIR-Communication/" TargetMode="External"/><Relationship Id="rId25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comfhir.dk/ig/hospitalnotification/" TargetMode="External"/><Relationship Id="rId20" Type="http://schemas.openxmlformats.org/officeDocument/2006/relationships/hyperlink" Target="https://fhir.medcom.dk/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medcomfhir.dk/ig/hospitalnotificationtestscripts" TargetMode="External"/><Relationship Id="rId32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yperlink" Target="https://medcomdk.github.io/dk-medcom-hospitalnotification/" TargetMode="External"/><Relationship Id="rId23" Type="http://schemas.openxmlformats.org/officeDocument/2006/relationships/hyperlink" Target="https://medcomdk.github.io/MedComLandingPage/assets/documents/TouchStoneGettingStarted.html" TargetMode="External"/><Relationship Id="rId28" Type="http://schemas.openxmlformats.org/officeDocument/2006/relationships/hyperlink" Target="mailto:fhir@medcom.d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medcom.dk/opslag/koder-tabeller-ydere/tabeller/nationale-test-cpr-numre" TargetMode="Externa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fhir@medcom.dk" TargetMode="External"/><Relationship Id="rId22" Type="http://schemas.openxmlformats.org/officeDocument/2006/relationships/hyperlink" Target="mailto:fhir@medcom.dk" TargetMode="External"/><Relationship Id="rId27" Type="http://schemas.openxmlformats.org/officeDocument/2006/relationships/hyperlink" Target="mailto:fhir@medcom.dk" TargetMode="External"/><Relationship Id="rId30" Type="http://schemas.openxmlformats.org/officeDocument/2006/relationships/header" Target="header3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69FAEBD319477BA958B0ACFD3E46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B762BC-A0C0-445C-9476-2F112FAE4D5D}"/>
      </w:docPartPr>
      <w:docPartBody>
        <w:p w:rsidR="00BF6F93" w:rsidRDefault="000D0819" w:rsidP="000D0819">
          <w:pPr>
            <w:pStyle w:val="C969FAEBD319477BA958B0ACFD3E46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DF305A7814B4B1180428DBB376400F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C393D6-145A-47F2-B810-30E5E36730DA}"/>
      </w:docPartPr>
      <w:docPartBody>
        <w:p w:rsidR="007B481C" w:rsidRDefault="002806EF" w:rsidP="002806EF">
          <w:pPr>
            <w:pStyle w:val="2DF305A7814B4B1180428DBB376400F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27940E253F4C95B31647537CFBAAD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E3F866A-3968-4B6C-870B-0FBF56F4FF1B}"/>
      </w:docPartPr>
      <w:docPartBody>
        <w:p w:rsidR="007B481C" w:rsidRDefault="002806EF" w:rsidP="002806EF">
          <w:pPr>
            <w:pStyle w:val="5F27940E253F4C95B31647537CFBAAD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4028FFCE98A4EACB8925296F5DFA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F85D01-ED06-4163-8C39-753F437B440C}"/>
      </w:docPartPr>
      <w:docPartBody>
        <w:p w:rsidR="007B481C" w:rsidRDefault="002806EF" w:rsidP="002806EF">
          <w:pPr>
            <w:pStyle w:val="E4028FFCE98A4EACB8925296F5DFAC1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DD2CB72B09FC4E5692C2C9D7659A9E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7D2E21-1836-41DA-8DEB-A5AAC7167002}"/>
      </w:docPartPr>
      <w:docPartBody>
        <w:p w:rsidR="007B481C" w:rsidRDefault="002806EF" w:rsidP="002806EF">
          <w:pPr>
            <w:pStyle w:val="DD2CB72B09FC4E5692C2C9D7659A9E49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278EE5C9B44B88B6FA4F262FD47E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C700C6-5D07-4D3D-A2E5-4DD8FCFAE989}"/>
      </w:docPartPr>
      <w:docPartBody>
        <w:p w:rsidR="007B481C" w:rsidRDefault="002806EF" w:rsidP="002806EF">
          <w:pPr>
            <w:pStyle w:val="16278EE5C9B44B88B6FA4F262FD47E34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909F74A9B1144F7B142DF86E273DB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F3A8B0C-003B-4856-9A7F-767729015525}"/>
      </w:docPartPr>
      <w:docPartBody>
        <w:p w:rsidR="007B481C" w:rsidRDefault="002806EF" w:rsidP="002806EF">
          <w:pPr>
            <w:pStyle w:val="F909F74A9B1144F7B142DF86E273DBD7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B23D2FFAA5E3426182C396ACECFAE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FD91D8-05EE-496C-B089-FD69EB84740E}"/>
      </w:docPartPr>
      <w:docPartBody>
        <w:p w:rsidR="007B481C" w:rsidRDefault="002806EF" w:rsidP="002806EF">
          <w:pPr>
            <w:pStyle w:val="B23D2FFAA5E3426182C396ACECFAE84E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F3E9CEBBB744D59B0DA6189B1D9AFD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A795D5-0E01-46AB-BAA4-23C58C5A0962}"/>
      </w:docPartPr>
      <w:docPartBody>
        <w:p w:rsidR="007B481C" w:rsidRDefault="002806EF" w:rsidP="002806EF">
          <w:pPr>
            <w:pStyle w:val="5F3E9CEBBB744D59B0DA6189B1D9AFD0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36A11E32C9D44BCA0B8C0A5D9760B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5A4EAD-3DEA-41B8-A336-F94E87A7BDA2}"/>
      </w:docPartPr>
      <w:docPartBody>
        <w:p w:rsidR="007B481C" w:rsidRDefault="002806EF" w:rsidP="002806EF">
          <w:pPr>
            <w:pStyle w:val="736A11E32C9D44BCA0B8C0A5D9760B70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B30F27737A474A2BA00E72D7C66D2BA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53C021-8F7C-4B76-A0B4-F152B37ADD61}"/>
      </w:docPartPr>
      <w:docPartBody>
        <w:p w:rsidR="00DE5D2C" w:rsidRDefault="004C75E7" w:rsidP="004C75E7">
          <w:pPr>
            <w:pStyle w:val="B30F27737A474A2BA00E72D7C66D2BA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AF8B0A0AF4D943AAAB06AE9DEBBA986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9A754E0-C200-48B5-A4B4-C0FA32CCE476}"/>
      </w:docPartPr>
      <w:docPartBody>
        <w:p w:rsidR="00DE5D2C" w:rsidRDefault="004C75E7" w:rsidP="004C75E7">
          <w:pPr>
            <w:pStyle w:val="AF8B0A0AF4D943AAAB06AE9DEBBA986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47EF5F617F249818F346A89B79347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05EA1-A65D-44AB-ACB9-11BFB0B5AB9D}"/>
      </w:docPartPr>
      <w:docPartBody>
        <w:p w:rsidR="00485B3D" w:rsidRDefault="008537A7" w:rsidP="008537A7">
          <w:pPr>
            <w:pStyle w:val="547EF5F617F249818F346A89B79347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A2A0ABDE414DC0BBA3B6E215EADF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4907D5-475F-4218-8D1C-8AA571D1FE4B}"/>
      </w:docPartPr>
      <w:docPartBody>
        <w:p w:rsidR="00485B3D" w:rsidRDefault="008537A7" w:rsidP="008537A7">
          <w:pPr>
            <w:pStyle w:val="AFA2A0ABDE414DC0BBA3B6E215EADFC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C897C3836B471FAA425D7D5960B4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3F4F3B-0459-4E34-AA4E-A65AB1CCC887}"/>
      </w:docPartPr>
      <w:docPartBody>
        <w:p w:rsidR="00485B3D" w:rsidRDefault="008537A7" w:rsidP="008537A7">
          <w:pPr>
            <w:pStyle w:val="8EC897C3836B471FAA425D7D5960B4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59729A9A00541E187833000CEE7D5C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39788B-FCEC-4F9F-8B1D-2602BBD50544}"/>
      </w:docPartPr>
      <w:docPartBody>
        <w:p w:rsidR="00485B3D" w:rsidRDefault="008537A7" w:rsidP="008537A7">
          <w:pPr>
            <w:pStyle w:val="C59729A9A00541E187833000CEE7D5C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7363A90287B47F790E8A828590F6A9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29F184-B168-4F57-B060-74F9B07AD8BE}"/>
      </w:docPartPr>
      <w:docPartBody>
        <w:p w:rsidR="00485B3D" w:rsidRDefault="008537A7" w:rsidP="008537A7">
          <w:pPr>
            <w:pStyle w:val="B7363A90287B47F790E8A828590F6A9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96D3F211E09463D8191D97DF1D778D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7FF3345-E300-4E48-BD28-61B735527CDB}"/>
      </w:docPartPr>
      <w:docPartBody>
        <w:p w:rsidR="00485B3D" w:rsidRDefault="008537A7" w:rsidP="008537A7">
          <w:pPr>
            <w:pStyle w:val="496D3F211E09463D8191D97DF1D778D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945ACE792ED42DD99531855248AACF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CC69B1-0017-496F-B8A1-A60A618385CD}"/>
      </w:docPartPr>
      <w:docPartBody>
        <w:p w:rsidR="00485B3D" w:rsidRDefault="008537A7" w:rsidP="008537A7">
          <w:pPr>
            <w:pStyle w:val="7945ACE792ED42DD99531855248AACF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539C53BF4F490385273E071FC5F8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EAD45D-CBA1-44DE-9C89-B8A2E0A2C062}"/>
      </w:docPartPr>
      <w:docPartBody>
        <w:p w:rsidR="00485B3D" w:rsidRDefault="008537A7" w:rsidP="008537A7">
          <w:pPr>
            <w:pStyle w:val="BA539C53BF4F490385273E071FC5F8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A361800ED574383A97DCB086BB0B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D7056D-36E1-4196-9704-704F26D7498D}"/>
      </w:docPartPr>
      <w:docPartBody>
        <w:p w:rsidR="00485B3D" w:rsidRDefault="008537A7" w:rsidP="008537A7">
          <w:pPr>
            <w:pStyle w:val="6A361800ED574383A97DCB086BB0B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A8C4689B8DE4443B46147B35F87492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74B2EDE-2BE0-41AC-822D-F7F31F471F88}"/>
      </w:docPartPr>
      <w:docPartBody>
        <w:p w:rsidR="00485B3D" w:rsidRDefault="008537A7" w:rsidP="008537A7">
          <w:pPr>
            <w:pStyle w:val="2A8C4689B8DE4443B46147B35F87492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B16F9F2CD7543FFB2847FBD503E4C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863D651-77EF-46F9-BE9A-5A7C2BAD9ADF}"/>
      </w:docPartPr>
      <w:docPartBody>
        <w:p w:rsidR="00485B3D" w:rsidRDefault="008537A7" w:rsidP="008537A7">
          <w:pPr>
            <w:pStyle w:val="8B16F9F2CD7543FFB2847FBD503E4CF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5EA87E0D7C463CAFF8829BA7F7EC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0C8AFC-BB12-40E7-BB12-396710698B54}"/>
      </w:docPartPr>
      <w:docPartBody>
        <w:p w:rsidR="00485B3D" w:rsidRDefault="008537A7" w:rsidP="008537A7">
          <w:pPr>
            <w:pStyle w:val="975EA87E0D7C463CAFF8829BA7F7ECD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FFA2CDEE60548BBAC8ECAA33DEE27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071CCEA-5003-46AB-8BF4-5ECA18BC236A}"/>
      </w:docPartPr>
      <w:docPartBody>
        <w:p w:rsidR="00485B3D" w:rsidRDefault="008537A7" w:rsidP="008537A7">
          <w:pPr>
            <w:pStyle w:val="DFFA2CDEE60548BBAC8ECAA33DEE27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51A1E6313B34A29AAF6A787DB8189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B14FF0-2E0A-48C8-BF00-94599B5699D5}"/>
      </w:docPartPr>
      <w:docPartBody>
        <w:p w:rsidR="00485B3D" w:rsidRDefault="008537A7" w:rsidP="008537A7">
          <w:pPr>
            <w:pStyle w:val="751A1E6313B34A29AAF6A787DB81894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4C58F2B71364BD5A30820312A4376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170727-3C97-41F2-98B7-000BD1FB5D30}"/>
      </w:docPartPr>
      <w:docPartBody>
        <w:p w:rsidR="00485B3D" w:rsidRDefault="008537A7" w:rsidP="008537A7">
          <w:pPr>
            <w:pStyle w:val="64C58F2B71364BD5A30820312A4376C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C7240FBEA4EC0811D65EC3B1665B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63F1E3-8090-43EB-AA65-3A40BC706EC4}"/>
      </w:docPartPr>
      <w:docPartBody>
        <w:p w:rsidR="00485B3D" w:rsidRDefault="008537A7" w:rsidP="008537A7">
          <w:pPr>
            <w:pStyle w:val="5A3C7240FBEA4EC0811D65EC3B1665B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66A0CBBD7D444659F33EA1E24C241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2ED7C-1962-4FC5-BB43-9AB27E7C3B14}"/>
      </w:docPartPr>
      <w:docPartBody>
        <w:p w:rsidR="00485B3D" w:rsidRDefault="008537A7" w:rsidP="008537A7">
          <w:pPr>
            <w:pStyle w:val="066A0CBBD7D444659F33EA1E24C241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29D8495A0F0456791613FCF7A07C8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C3B32F9-6A5B-48BF-BF0A-181430CF4952}"/>
      </w:docPartPr>
      <w:docPartBody>
        <w:p w:rsidR="00485B3D" w:rsidRDefault="008537A7" w:rsidP="008537A7">
          <w:pPr>
            <w:pStyle w:val="629D8495A0F0456791613FCF7A07C8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87552BB64E407BBD951A9B0D15613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1A50904-2ACA-45FD-9496-C47B285BE75E}"/>
      </w:docPartPr>
      <w:docPartBody>
        <w:p w:rsidR="00485B3D" w:rsidRDefault="008537A7" w:rsidP="008537A7">
          <w:pPr>
            <w:pStyle w:val="7D87552BB64E407BBD951A9B0D15613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0D6937115245AFAB49CE62342BFB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29BA66-0F6C-411A-89A3-D50747B75B11}"/>
      </w:docPartPr>
      <w:docPartBody>
        <w:p w:rsidR="00485B3D" w:rsidRDefault="008537A7" w:rsidP="008537A7">
          <w:pPr>
            <w:pStyle w:val="230D6937115245AFAB49CE62342BFB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DE668B0C3E64374A15E30F1384D2D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725025D-E891-415E-9D17-EB0853ACEB83}"/>
      </w:docPartPr>
      <w:docPartBody>
        <w:p w:rsidR="00485B3D" w:rsidRDefault="008537A7" w:rsidP="008537A7">
          <w:pPr>
            <w:pStyle w:val="5DE668B0C3E64374A15E30F1384D2D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EF2086E0473432298BB5E94D225B7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BE5ABF-F4E2-48A1-B7D9-1C15821905E7}"/>
      </w:docPartPr>
      <w:docPartBody>
        <w:p w:rsidR="00485B3D" w:rsidRDefault="008537A7" w:rsidP="008537A7">
          <w:pPr>
            <w:pStyle w:val="3EF2086E0473432298BB5E94D225B74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47723885A2F4912B02B3CBE643CBD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48C0B8-4603-44D4-B8B9-3AEB8C1D247D}"/>
      </w:docPartPr>
      <w:docPartBody>
        <w:p w:rsidR="00485B3D" w:rsidRDefault="008537A7" w:rsidP="008537A7">
          <w:pPr>
            <w:pStyle w:val="347723885A2F4912B02B3CBE643CBD4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C2AB132EFF48B6886D583213D381E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A6EF38-3298-4DA9-97C1-BAEF8B9028EC}"/>
      </w:docPartPr>
      <w:docPartBody>
        <w:p w:rsidR="00485B3D" w:rsidRDefault="008537A7" w:rsidP="008537A7">
          <w:pPr>
            <w:pStyle w:val="0AC2AB132EFF48B6886D583213D381E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BC3D4CA2964A209D09B95E22084A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EB60181-7396-4A0E-9F02-065B0FB84F64}"/>
      </w:docPartPr>
      <w:docPartBody>
        <w:p w:rsidR="00485B3D" w:rsidRDefault="008537A7" w:rsidP="008537A7">
          <w:pPr>
            <w:pStyle w:val="26BC3D4CA2964A209D09B95E22084A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D2D6BE864C24236AA2E75210BD8808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64C4DA-A5D7-4F08-8476-2C49D19F6511}"/>
      </w:docPartPr>
      <w:docPartBody>
        <w:p w:rsidR="00485B3D" w:rsidRDefault="008537A7" w:rsidP="008537A7">
          <w:pPr>
            <w:pStyle w:val="FD2D6BE864C24236AA2E75210BD8808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C4A768F62E14D1E9C8A4382E69C93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8C10C8-B2FF-43E5-9409-7652FA494BCE}"/>
      </w:docPartPr>
      <w:docPartBody>
        <w:p w:rsidR="00485B3D" w:rsidRDefault="008537A7" w:rsidP="008537A7">
          <w:pPr>
            <w:pStyle w:val="4C4A768F62E14D1E9C8A4382E69C93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C79DA7B1650472EA67AA169E66ED4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67D72-883E-47E7-A0B0-5FA3135410E1}"/>
      </w:docPartPr>
      <w:docPartBody>
        <w:p w:rsidR="00485B3D" w:rsidRDefault="008537A7" w:rsidP="008537A7">
          <w:pPr>
            <w:pStyle w:val="0C79DA7B1650472EA67AA169E66ED44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ABF662B867F44609FE03F4BB3E2233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33A7F9-BA0D-427C-B587-91290A61E8F9}"/>
      </w:docPartPr>
      <w:docPartBody>
        <w:p w:rsidR="00485B3D" w:rsidRDefault="008537A7" w:rsidP="008537A7">
          <w:pPr>
            <w:pStyle w:val="EABF662B867F44609FE03F4BB3E2233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1E147F8586B40BA895F248BFB9C49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07BB74-7BA9-4294-9DB2-C190460B76EB}"/>
      </w:docPartPr>
      <w:docPartBody>
        <w:p w:rsidR="00485B3D" w:rsidRDefault="008537A7" w:rsidP="008537A7">
          <w:pPr>
            <w:pStyle w:val="41E147F8586B40BA895F248BFB9C49E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0AF550A6854B35BD71A0F03559CF7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149636-3531-42B8-9FA5-22450F162772}"/>
      </w:docPartPr>
      <w:docPartBody>
        <w:p w:rsidR="00485B3D" w:rsidRDefault="008537A7" w:rsidP="008537A7">
          <w:pPr>
            <w:pStyle w:val="840AF550A6854B35BD71A0F03559CF7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AAE64C7D79F4AE4A62D386B0DD2D20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B77669A-F22B-43D9-A3E9-A02CDAE3ADB4}"/>
      </w:docPartPr>
      <w:docPartBody>
        <w:p w:rsidR="00485B3D" w:rsidRDefault="008537A7" w:rsidP="008537A7">
          <w:pPr>
            <w:pStyle w:val="1AAE64C7D79F4AE4A62D386B0DD2D20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AFC117D2718429BBE165C9F902325B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1547D7-DC4F-43F4-B28F-7DAAE3380B3D}"/>
      </w:docPartPr>
      <w:docPartBody>
        <w:p w:rsidR="00485B3D" w:rsidRDefault="008537A7" w:rsidP="008537A7">
          <w:pPr>
            <w:pStyle w:val="BAFC117D2718429BBE165C9F902325B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6C0F53E77FD4F689D6C747E1E5BE9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0AF5A7-9AB0-4609-AF3B-E0149C9A3F39}"/>
      </w:docPartPr>
      <w:docPartBody>
        <w:p w:rsidR="00485B3D" w:rsidRDefault="008537A7" w:rsidP="008537A7">
          <w:pPr>
            <w:pStyle w:val="16C0F53E77FD4F689D6C747E1E5BE9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3A3D7DD0CE421898582180A435E9A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22E27-E9E9-4BF7-8A9D-9CD9BF0D92A2}"/>
      </w:docPartPr>
      <w:docPartBody>
        <w:p w:rsidR="00485B3D" w:rsidRDefault="008537A7" w:rsidP="008537A7">
          <w:pPr>
            <w:pStyle w:val="963A3D7DD0CE421898582180A435E9A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AC49D57DC484B0BB950B10C88F8F8A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45D73A-5D70-44CE-A095-A60578F5070B}"/>
      </w:docPartPr>
      <w:docPartBody>
        <w:p w:rsidR="00485B3D" w:rsidRDefault="008537A7" w:rsidP="008537A7">
          <w:pPr>
            <w:pStyle w:val="4AC49D57DC484B0BB950B10C88F8F8A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518B35F8AC94B53B3A22ED1FFF3AC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F0C53F-D3B6-4EA4-A146-A2F85C2BAE27}"/>
      </w:docPartPr>
      <w:docPartBody>
        <w:p w:rsidR="00485B3D" w:rsidRDefault="008537A7" w:rsidP="008537A7">
          <w:pPr>
            <w:pStyle w:val="6518B35F8AC94B53B3A22ED1FFF3AC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11783810A1C4B58AA3A48D808D6F0E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3DEE8F-D6FA-497A-85DB-3D9D52753E92}"/>
      </w:docPartPr>
      <w:docPartBody>
        <w:p w:rsidR="00485B3D" w:rsidRDefault="008537A7" w:rsidP="008537A7">
          <w:pPr>
            <w:pStyle w:val="211783810A1C4B58AA3A48D808D6F0E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8D36A0AA504EF4AACF52F7FDDE9C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626D15-7E5E-4AC0-80C6-4FE1B2F1A201}"/>
      </w:docPartPr>
      <w:docPartBody>
        <w:p w:rsidR="00485B3D" w:rsidRDefault="008537A7" w:rsidP="008537A7">
          <w:pPr>
            <w:pStyle w:val="258D36A0AA504EF4AACF52F7FDDE9C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402ABFDB66E4D42AFB0409F36163D5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20F897-FB61-48F0-BA65-42FAA3D674F8}"/>
      </w:docPartPr>
      <w:docPartBody>
        <w:p w:rsidR="00485B3D" w:rsidRDefault="008537A7" w:rsidP="008537A7">
          <w:pPr>
            <w:pStyle w:val="E402ABFDB66E4D42AFB0409F36163D5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C7D5079763E41BBB6F5B1181F2A348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3B2F4E8-C259-4BCD-B5D5-7FB2B123A8B4}"/>
      </w:docPartPr>
      <w:docPartBody>
        <w:p w:rsidR="00485B3D" w:rsidRDefault="008537A7" w:rsidP="008537A7">
          <w:pPr>
            <w:pStyle w:val="2C7D5079763E41BBB6F5B1181F2A348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31EA7618A94D76AFD283888569446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1D4E99-A8C3-4B74-B9B5-7862CC78D51C}"/>
      </w:docPartPr>
      <w:docPartBody>
        <w:p w:rsidR="00485B3D" w:rsidRDefault="008537A7" w:rsidP="008537A7">
          <w:pPr>
            <w:pStyle w:val="E531EA7618A94D76AFD283888569446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036E1CC1A9448A293F01932B171977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BF04BC-0A75-4E8B-A470-1C4977B0FDBE}"/>
      </w:docPartPr>
      <w:docPartBody>
        <w:p w:rsidR="00485B3D" w:rsidRDefault="008537A7" w:rsidP="008537A7">
          <w:pPr>
            <w:pStyle w:val="8036E1CC1A9448A293F01932B171977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5923DD0E11462FAEFCF3B06E33744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D8C1DB3-E58B-47AF-9099-A3DB3FD17BF2}"/>
      </w:docPartPr>
      <w:docPartBody>
        <w:p w:rsidR="00485B3D" w:rsidRDefault="008537A7" w:rsidP="008537A7">
          <w:pPr>
            <w:pStyle w:val="B05923DD0E11462FAEFCF3B06E33744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46ED9AF24A467CA33C4639EB027F2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28229C-D927-43FE-98FF-93F3FBAE728E}"/>
      </w:docPartPr>
      <w:docPartBody>
        <w:p w:rsidR="00485B3D" w:rsidRDefault="008537A7" w:rsidP="008537A7">
          <w:pPr>
            <w:pStyle w:val="4846ED9AF24A467CA33C4639EB027F2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808049D85D4800BAD311235610DC0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E2560-DD20-4B30-93E2-2D6709E80FFF}"/>
      </w:docPartPr>
      <w:docPartBody>
        <w:p w:rsidR="00485B3D" w:rsidRDefault="008537A7" w:rsidP="008537A7">
          <w:pPr>
            <w:pStyle w:val="ED808049D85D4800BAD311235610DC0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83F6A8E5A684C979BF7431A770B4D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C57684-2A17-456A-ACFD-FA86C03D4958}"/>
      </w:docPartPr>
      <w:docPartBody>
        <w:p w:rsidR="00485B3D" w:rsidRDefault="008537A7" w:rsidP="008537A7">
          <w:pPr>
            <w:pStyle w:val="083F6A8E5A684C979BF7431A770B4D4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CD0FFCC06CE4D60995FA2D314DB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13C2BC0-5B57-4402-B2FD-993EC448FB66}"/>
      </w:docPartPr>
      <w:docPartBody>
        <w:p w:rsidR="00485B3D" w:rsidRDefault="008537A7" w:rsidP="008537A7">
          <w:pPr>
            <w:pStyle w:val="BCD0FFCC06CE4D60995FA2D314DB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8C3D33BEA742E689893A5B62831E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8F82BB1-BE28-4B00-BCAD-24D09E068770}"/>
      </w:docPartPr>
      <w:docPartBody>
        <w:p w:rsidR="00485B3D" w:rsidRDefault="008537A7" w:rsidP="008537A7">
          <w:pPr>
            <w:pStyle w:val="F68C3D33BEA742E689893A5B62831E5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E5BF223C373485E9B7D5A00C52A3B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A67B63-8A91-434B-89B5-32FD9A949F55}"/>
      </w:docPartPr>
      <w:docPartBody>
        <w:p w:rsidR="00542F82" w:rsidRDefault="00ED4E8C" w:rsidP="00ED4E8C">
          <w:pPr>
            <w:pStyle w:val="5E5BF223C373485E9B7D5A00C52A3B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D23A4469BDA4BB0B6F358BD91B569B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373DE2-69E6-4AB6-982E-A1F93F26E2B1}"/>
      </w:docPartPr>
      <w:docPartBody>
        <w:p w:rsidR="00542F82" w:rsidRDefault="00ED4E8C" w:rsidP="00ED4E8C">
          <w:pPr>
            <w:pStyle w:val="AD23A4469BDA4BB0B6F358BD91B569B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06714B"/>
    <w:rsid w:val="00071C68"/>
    <w:rsid w:val="000B6497"/>
    <w:rsid w:val="000D0819"/>
    <w:rsid w:val="000E2D81"/>
    <w:rsid w:val="001742B0"/>
    <w:rsid w:val="001E1A17"/>
    <w:rsid w:val="001E448C"/>
    <w:rsid w:val="002806EF"/>
    <w:rsid w:val="00280766"/>
    <w:rsid w:val="002F6780"/>
    <w:rsid w:val="00304FF0"/>
    <w:rsid w:val="00326F77"/>
    <w:rsid w:val="003B574C"/>
    <w:rsid w:val="00423233"/>
    <w:rsid w:val="004457D8"/>
    <w:rsid w:val="00485B3D"/>
    <w:rsid w:val="004A5806"/>
    <w:rsid w:val="004A5F38"/>
    <w:rsid w:val="004B59C9"/>
    <w:rsid w:val="004C75E7"/>
    <w:rsid w:val="00501170"/>
    <w:rsid w:val="00530085"/>
    <w:rsid w:val="00542F82"/>
    <w:rsid w:val="005A21BA"/>
    <w:rsid w:val="005C0CB0"/>
    <w:rsid w:val="00616F53"/>
    <w:rsid w:val="00687F90"/>
    <w:rsid w:val="006C2BBF"/>
    <w:rsid w:val="006C367B"/>
    <w:rsid w:val="006C512C"/>
    <w:rsid w:val="0073449D"/>
    <w:rsid w:val="00786289"/>
    <w:rsid w:val="007B481C"/>
    <w:rsid w:val="007C101B"/>
    <w:rsid w:val="007F32B2"/>
    <w:rsid w:val="00807687"/>
    <w:rsid w:val="008347BB"/>
    <w:rsid w:val="008537A7"/>
    <w:rsid w:val="00861A23"/>
    <w:rsid w:val="008A1335"/>
    <w:rsid w:val="00906A0A"/>
    <w:rsid w:val="009124F8"/>
    <w:rsid w:val="00942C4C"/>
    <w:rsid w:val="0096401F"/>
    <w:rsid w:val="009A1BCF"/>
    <w:rsid w:val="00A93204"/>
    <w:rsid w:val="00AA728A"/>
    <w:rsid w:val="00B54369"/>
    <w:rsid w:val="00BF6F93"/>
    <w:rsid w:val="00C05EED"/>
    <w:rsid w:val="00C52E73"/>
    <w:rsid w:val="00C65A29"/>
    <w:rsid w:val="00C6794A"/>
    <w:rsid w:val="00D016EB"/>
    <w:rsid w:val="00D1797B"/>
    <w:rsid w:val="00DE5D2C"/>
    <w:rsid w:val="00E06122"/>
    <w:rsid w:val="00E232D6"/>
    <w:rsid w:val="00E44F4B"/>
    <w:rsid w:val="00E55267"/>
    <w:rsid w:val="00EA1015"/>
    <w:rsid w:val="00ED4E8C"/>
    <w:rsid w:val="00F0224E"/>
    <w:rsid w:val="00F3542A"/>
    <w:rsid w:val="00F75E34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D4E8C"/>
    <w:rPr>
      <w:color w:val="808080"/>
    </w:rPr>
  </w:style>
  <w:style w:type="paragraph" w:customStyle="1" w:styleId="C969FAEBD319477BA958B0ACFD3E4692">
    <w:name w:val="C969FAEBD319477BA958B0ACFD3E4692"/>
    <w:rsid w:val="000D0819"/>
  </w:style>
  <w:style w:type="paragraph" w:customStyle="1" w:styleId="547EF5F617F249818F346A89B79347CE">
    <w:name w:val="547EF5F617F249818F346A89B79347CE"/>
    <w:rsid w:val="008537A7"/>
  </w:style>
  <w:style w:type="paragraph" w:customStyle="1" w:styleId="AFA2A0ABDE414DC0BBA3B6E215EADFC8">
    <w:name w:val="AFA2A0ABDE414DC0BBA3B6E215EADFC8"/>
    <w:rsid w:val="008537A7"/>
  </w:style>
  <w:style w:type="paragraph" w:customStyle="1" w:styleId="2DF305A7814B4B1180428DBB376400F2">
    <w:name w:val="2DF305A7814B4B1180428DBB376400F2"/>
    <w:rsid w:val="002806EF"/>
  </w:style>
  <w:style w:type="paragraph" w:customStyle="1" w:styleId="5F27940E253F4C95B31647537CFBAADA">
    <w:name w:val="5F27940E253F4C95B31647537CFBAADA"/>
    <w:rsid w:val="002806EF"/>
  </w:style>
  <w:style w:type="paragraph" w:customStyle="1" w:styleId="E4028FFCE98A4EACB8925296F5DFAC13">
    <w:name w:val="E4028FFCE98A4EACB8925296F5DFAC13"/>
    <w:rsid w:val="002806EF"/>
  </w:style>
  <w:style w:type="paragraph" w:customStyle="1" w:styleId="DD2CB72B09FC4E5692C2C9D7659A9E49">
    <w:name w:val="DD2CB72B09FC4E5692C2C9D7659A9E49"/>
    <w:rsid w:val="002806EF"/>
  </w:style>
  <w:style w:type="paragraph" w:customStyle="1" w:styleId="16278EE5C9B44B88B6FA4F262FD47E34">
    <w:name w:val="16278EE5C9B44B88B6FA4F262FD47E34"/>
    <w:rsid w:val="002806EF"/>
  </w:style>
  <w:style w:type="paragraph" w:customStyle="1" w:styleId="F909F74A9B1144F7B142DF86E273DBD7">
    <w:name w:val="F909F74A9B1144F7B142DF86E273DBD7"/>
    <w:rsid w:val="002806EF"/>
  </w:style>
  <w:style w:type="paragraph" w:customStyle="1" w:styleId="B23D2FFAA5E3426182C396ACECFAE84E">
    <w:name w:val="B23D2FFAA5E3426182C396ACECFAE84E"/>
    <w:rsid w:val="002806EF"/>
  </w:style>
  <w:style w:type="paragraph" w:customStyle="1" w:styleId="5F3E9CEBBB744D59B0DA6189B1D9AFD0">
    <w:name w:val="5F3E9CEBBB744D59B0DA6189B1D9AFD0"/>
    <w:rsid w:val="002806EF"/>
  </w:style>
  <w:style w:type="paragraph" w:customStyle="1" w:styleId="736A11E32C9D44BCA0B8C0A5D9760B70">
    <w:name w:val="736A11E32C9D44BCA0B8C0A5D9760B70"/>
    <w:rsid w:val="002806EF"/>
  </w:style>
  <w:style w:type="paragraph" w:customStyle="1" w:styleId="B30F27737A474A2BA00E72D7C66D2BA5">
    <w:name w:val="B30F27737A474A2BA00E72D7C66D2BA5"/>
    <w:rsid w:val="004C75E7"/>
  </w:style>
  <w:style w:type="paragraph" w:customStyle="1" w:styleId="AF8B0A0AF4D943AAAB06AE9DEBBA9861">
    <w:name w:val="AF8B0A0AF4D943AAAB06AE9DEBBA9861"/>
    <w:rsid w:val="004C75E7"/>
  </w:style>
  <w:style w:type="paragraph" w:customStyle="1" w:styleId="8EC897C3836B471FAA425D7D5960B4E0">
    <w:name w:val="8EC897C3836B471FAA425D7D5960B4E0"/>
    <w:rsid w:val="008537A7"/>
  </w:style>
  <w:style w:type="paragraph" w:customStyle="1" w:styleId="C59729A9A00541E187833000CEE7D5C7">
    <w:name w:val="C59729A9A00541E187833000CEE7D5C7"/>
    <w:rsid w:val="008537A7"/>
  </w:style>
  <w:style w:type="paragraph" w:customStyle="1" w:styleId="B7363A90287B47F790E8A828590F6A9F">
    <w:name w:val="B7363A90287B47F790E8A828590F6A9F"/>
    <w:rsid w:val="008537A7"/>
  </w:style>
  <w:style w:type="paragraph" w:customStyle="1" w:styleId="496D3F211E09463D8191D97DF1D778D1">
    <w:name w:val="496D3F211E09463D8191D97DF1D778D1"/>
    <w:rsid w:val="008537A7"/>
  </w:style>
  <w:style w:type="paragraph" w:customStyle="1" w:styleId="7945ACE792ED42DD99531855248AACF4">
    <w:name w:val="7945ACE792ED42DD99531855248AACF4"/>
    <w:rsid w:val="008537A7"/>
  </w:style>
  <w:style w:type="paragraph" w:customStyle="1" w:styleId="BA539C53BF4F490385273E071FC5F8D8">
    <w:name w:val="BA539C53BF4F490385273E071FC5F8D8"/>
    <w:rsid w:val="008537A7"/>
  </w:style>
  <w:style w:type="paragraph" w:customStyle="1" w:styleId="6A361800ED574383A97DCB086BB0B6C3">
    <w:name w:val="6A361800ED574383A97DCB086BB0B6C3"/>
    <w:rsid w:val="008537A7"/>
  </w:style>
  <w:style w:type="paragraph" w:customStyle="1" w:styleId="2A8C4689B8DE4443B46147B35F87492D">
    <w:name w:val="2A8C4689B8DE4443B46147B35F87492D"/>
    <w:rsid w:val="008537A7"/>
  </w:style>
  <w:style w:type="paragraph" w:customStyle="1" w:styleId="8B16F9F2CD7543FFB2847FBD503E4CF1">
    <w:name w:val="8B16F9F2CD7543FFB2847FBD503E4CF1"/>
    <w:rsid w:val="008537A7"/>
  </w:style>
  <w:style w:type="paragraph" w:customStyle="1" w:styleId="975EA87E0D7C463CAFF8829BA7F7ECD6">
    <w:name w:val="975EA87E0D7C463CAFF8829BA7F7ECD6"/>
    <w:rsid w:val="008537A7"/>
  </w:style>
  <w:style w:type="paragraph" w:customStyle="1" w:styleId="DFFA2CDEE60548BBAC8ECAA33DEE2758">
    <w:name w:val="DFFA2CDEE60548BBAC8ECAA33DEE2758"/>
    <w:rsid w:val="008537A7"/>
  </w:style>
  <w:style w:type="paragraph" w:customStyle="1" w:styleId="751A1E6313B34A29AAF6A787DB818948">
    <w:name w:val="751A1E6313B34A29AAF6A787DB818948"/>
    <w:rsid w:val="008537A7"/>
  </w:style>
  <w:style w:type="paragraph" w:customStyle="1" w:styleId="64C58F2B71364BD5A30820312A4376C0">
    <w:name w:val="64C58F2B71364BD5A30820312A4376C0"/>
    <w:rsid w:val="008537A7"/>
  </w:style>
  <w:style w:type="paragraph" w:customStyle="1" w:styleId="5A3C7240FBEA4EC0811D65EC3B1665BA">
    <w:name w:val="5A3C7240FBEA4EC0811D65EC3B1665BA"/>
    <w:rsid w:val="008537A7"/>
  </w:style>
  <w:style w:type="paragraph" w:customStyle="1" w:styleId="066A0CBBD7D444659F33EA1E24C24163">
    <w:name w:val="066A0CBBD7D444659F33EA1E24C24163"/>
    <w:rsid w:val="008537A7"/>
  </w:style>
  <w:style w:type="paragraph" w:customStyle="1" w:styleId="629D8495A0F0456791613FCF7A07C849">
    <w:name w:val="629D8495A0F0456791613FCF7A07C849"/>
    <w:rsid w:val="008537A7"/>
  </w:style>
  <w:style w:type="paragraph" w:customStyle="1" w:styleId="7D87552BB64E407BBD951A9B0D156132">
    <w:name w:val="7D87552BB64E407BBD951A9B0D156132"/>
    <w:rsid w:val="008537A7"/>
  </w:style>
  <w:style w:type="paragraph" w:customStyle="1" w:styleId="230D6937115245AFAB49CE62342BFB24">
    <w:name w:val="230D6937115245AFAB49CE62342BFB24"/>
    <w:rsid w:val="008537A7"/>
  </w:style>
  <w:style w:type="paragraph" w:customStyle="1" w:styleId="5DE668B0C3E64374A15E30F1384D2DAA">
    <w:name w:val="5DE668B0C3E64374A15E30F1384D2DAA"/>
    <w:rsid w:val="008537A7"/>
  </w:style>
  <w:style w:type="paragraph" w:customStyle="1" w:styleId="3EF2086E0473432298BB5E94D225B74B">
    <w:name w:val="3EF2086E0473432298BB5E94D225B74B"/>
    <w:rsid w:val="008537A7"/>
  </w:style>
  <w:style w:type="paragraph" w:customStyle="1" w:styleId="347723885A2F4912B02B3CBE643CBD46">
    <w:name w:val="347723885A2F4912B02B3CBE643CBD46"/>
    <w:rsid w:val="008537A7"/>
  </w:style>
  <w:style w:type="paragraph" w:customStyle="1" w:styleId="0AC2AB132EFF48B6886D583213D381EA">
    <w:name w:val="0AC2AB132EFF48B6886D583213D381EA"/>
    <w:rsid w:val="008537A7"/>
  </w:style>
  <w:style w:type="paragraph" w:customStyle="1" w:styleId="26BC3D4CA2964A209D09B95E22084AF0">
    <w:name w:val="26BC3D4CA2964A209D09B95E22084AF0"/>
    <w:rsid w:val="008537A7"/>
  </w:style>
  <w:style w:type="paragraph" w:customStyle="1" w:styleId="FD2D6BE864C24236AA2E75210BD8808D">
    <w:name w:val="FD2D6BE864C24236AA2E75210BD8808D"/>
    <w:rsid w:val="008537A7"/>
  </w:style>
  <w:style w:type="paragraph" w:customStyle="1" w:styleId="4C4A768F62E14D1E9C8A4382E69C9396">
    <w:name w:val="4C4A768F62E14D1E9C8A4382E69C9396"/>
    <w:rsid w:val="008537A7"/>
  </w:style>
  <w:style w:type="paragraph" w:customStyle="1" w:styleId="0C79DA7B1650472EA67AA169E66ED443">
    <w:name w:val="0C79DA7B1650472EA67AA169E66ED443"/>
    <w:rsid w:val="008537A7"/>
  </w:style>
  <w:style w:type="paragraph" w:customStyle="1" w:styleId="EABF662B867F44609FE03F4BB3E22339">
    <w:name w:val="EABF662B867F44609FE03F4BB3E22339"/>
    <w:rsid w:val="008537A7"/>
  </w:style>
  <w:style w:type="paragraph" w:customStyle="1" w:styleId="41E147F8586B40BA895F248BFB9C49E6">
    <w:name w:val="41E147F8586B40BA895F248BFB9C49E6"/>
    <w:rsid w:val="008537A7"/>
  </w:style>
  <w:style w:type="paragraph" w:customStyle="1" w:styleId="840AF550A6854B35BD71A0F03559CF70">
    <w:name w:val="840AF550A6854B35BD71A0F03559CF70"/>
    <w:rsid w:val="008537A7"/>
  </w:style>
  <w:style w:type="paragraph" w:customStyle="1" w:styleId="1AAE64C7D79F4AE4A62D386B0DD2D203">
    <w:name w:val="1AAE64C7D79F4AE4A62D386B0DD2D203"/>
    <w:rsid w:val="008537A7"/>
  </w:style>
  <w:style w:type="paragraph" w:customStyle="1" w:styleId="BAFC117D2718429BBE165C9F902325B0">
    <w:name w:val="BAFC117D2718429BBE165C9F902325B0"/>
    <w:rsid w:val="008537A7"/>
  </w:style>
  <w:style w:type="paragraph" w:customStyle="1" w:styleId="16C0F53E77FD4F689D6C747E1E5BE97A">
    <w:name w:val="16C0F53E77FD4F689D6C747E1E5BE97A"/>
    <w:rsid w:val="008537A7"/>
  </w:style>
  <w:style w:type="paragraph" w:customStyle="1" w:styleId="963A3D7DD0CE421898582180A435E9A8">
    <w:name w:val="963A3D7DD0CE421898582180A435E9A8"/>
    <w:rsid w:val="008537A7"/>
  </w:style>
  <w:style w:type="paragraph" w:customStyle="1" w:styleId="4AC49D57DC484B0BB950B10C88F8F8AE">
    <w:name w:val="4AC49D57DC484B0BB950B10C88F8F8AE"/>
    <w:rsid w:val="008537A7"/>
  </w:style>
  <w:style w:type="paragraph" w:customStyle="1" w:styleId="6518B35F8AC94B53B3A22ED1FFF3AC2A">
    <w:name w:val="6518B35F8AC94B53B3A22ED1FFF3AC2A"/>
    <w:rsid w:val="008537A7"/>
  </w:style>
  <w:style w:type="paragraph" w:customStyle="1" w:styleId="211783810A1C4B58AA3A48D808D6F0E7">
    <w:name w:val="211783810A1C4B58AA3A48D808D6F0E7"/>
    <w:rsid w:val="008537A7"/>
  </w:style>
  <w:style w:type="paragraph" w:customStyle="1" w:styleId="258D36A0AA504EF4AACF52F7FDDE9C57">
    <w:name w:val="258D36A0AA504EF4AACF52F7FDDE9C57"/>
    <w:rsid w:val="008537A7"/>
  </w:style>
  <w:style w:type="paragraph" w:customStyle="1" w:styleId="E402ABFDB66E4D42AFB0409F36163D57">
    <w:name w:val="E402ABFDB66E4D42AFB0409F36163D57"/>
    <w:rsid w:val="008537A7"/>
  </w:style>
  <w:style w:type="paragraph" w:customStyle="1" w:styleId="2C7D5079763E41BBB6F5B1181F2A3486">
    <w:name w:val="2C7D5079763E41BBB6F5B1181F2A3486"/>
    <w:rsid w:val="008537A7"/>
  </w:style>
  <w:style w:type="paragraph" w:customStyle="1" w:styleId="E531EA7618A94D76AFD2838885694466">
    <w:name w:val="E531EA7618A94D76AFD2838885694466"/>
    <w:rsid w:val="008537A7"/>
  </w:style>
  <w:style w:type="paragraph" w:customStyle="1" w:styleId="8036E1CC1A9448A293F01932B1719778">
    <w:name w:val="8036E1CC1A9448A293F01932B1719778"/>
    <w:rsid w:val="008537A7"/>
  </w:style>
  <w:style w:type="paragraph" w:customStyle="1" w:styleId="B05923DD0E11462FAEFCF3B06E337445">
    <w:name w:val="B05923DD0E11462FAEFCF3B06E337445"/>
    <w:rsid w:val="008537A7"/>
  </w:style>
  <w:style w:type="paragraph" w:customStyle="1" w:styleId="4846ED9AF24A467CA33C4639EB027F24">
    <w:name w:val="4846ED9AF24A467CA33C4639EB027F24"/>
    <w:rsid w:val="008537A7"/>
  </w:style>
  <w:style w:type="paragraph" w:customStyle="1" w:styleId="ED808049D85D4800BAD311235610DC0A">
    <w:name w:val="ED808049D85D4800BAD311235610DC0A"/>
    <w:rsid w:val="008537A7"/>
  </w:style>
  <w:style w:type="paragraph" w:customStyle="1" w:styleId="083F6A8E5A684C979BF7431A770B4D40">
    <w:name w:val="083F6A8E5A684C979BF7431A770B4D40"/>
    <w:rsid w:val="008537A7"/>
  </w:style>
  <w:style w:type="paragraph" w:customStyle="1" w:styleId="BCD0FFCC06CE4D60995FA2D314DBF37B">
    <w:name w:val="BCD0FFCC06CE4D60995FA2D314DBF37B"/>
    <w:rsid w:val="008537A7"/>
  </w:style>
  <w:style w:type="paragraph" w:customStyle="1" w:styleId="F68C3D33BEA742E689893A5B62831E5D">
    <w:name w:val="F68C3D33BEA742E689893A5B62831E5D"/>
    <w:rsid w:val="008537A7"/>
  </w:style>
  <w:style w:type="paragraph" w:customStyle="1" w:styleId="5E5BF223C373485E9B7D5A00C52A3B9E">
    <w:name w:val="5E5BF223C373485E9B7D5A00C52A3B9E"/>
    <w:rsid w:val="00ED4E8C"/>
  </w:style>
  <w:style w:type="paragraph" w:customStyle="1" w:styleId="AD23A4469BDA4BB0B6F358BD91B569BC">
    <w:name w:val="AD23A4469BDA4BB0B6F358BD91B569BC"/>
    <w:rsid w:val="00ED4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e73f9bf0-e559-46a2-b8f0-471d8efb8d38"/>
    <ds:schemaRef ds:uri="5e4f782b-5056-426a-94a0-6e4aea8decc0"/>
  </ds:schemaRefs>
</ds:datastoreItem>
</file>

<file path=customXml/itemProps2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CB9E59-FD58-4E59-B513-EB19E2AAD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32</Pages>
  <Words>5055</Words>
  <Characters>30837</Characters>
  <Application>Microsoft Office Word</Application>
  <DocSecurity>0</DocSecurity>
  <Lines>256</Lines>
  <Paragraphs>71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35821</CharactersWithSpaces>
  <SharedDoc>false</SharedDoc>
  <HLinks>
    <vt:vector size="288" baseType="variant">
      <vt:variant>
        <vt:i4>1638439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192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186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183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180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177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174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171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162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156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153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150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147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8257633</vt:i4>
      </vt:variant>
      <vt:variant>
        <vt:i4>144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4784226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_Toc116996042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_Toc116996041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_Toc116996040</vt:lpwstr>
      </vt:variant>
      <vt:variant>
        <vt:i4>1703998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_Toc116996039</vt:lpwstr>
      </vt:variant>
      <vt:variant>
        <vt:i4>1703998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_Toc116996038</vt:lpwstr>
      </vt:variant>
      <vt:variant>
        <vt:i4>1703998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_Toc116996037</vt:lpwstr>
      </vt:variant>
      <vt:variant>
        <vt:i4>1703998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_Toc116996036</vt:lpwstr>
      </vt:variant>
      <vt:variant>
        <vt:i4>1703998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_Toc116996035</vt:lpwstr>
      </vt:variant>
      <vt:variant>
        <vt:i4>1703998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_Toc116996034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_Toc116996033</vt:lpwstr>
      </vt:variant>
      <vt:variant>
        <vt:i4>1703998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_Toc116996032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_Toc116996031</vt:lpwstr>
      </vt:variant>
      <vt:variant>
        <vt:i4>1703998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_Toc116996030</vt:lpwstr>
      </vt:variant>
      <vt:variant>
        <vt:i4>1769534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_Toc116996029</vt:lpwstr>
      </vt:variant>
      <vt:variant>
        <vt:i4>1769534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_Toc116996028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Marta Burek</cp:lastModifiedBy>
  <cp:revision>6</cp:revision>
  <dcterms:created xsi:type="dcterms:W3CDTF">2023-08-15T09:13:00Z</dcterms:created>
  <dcterms:modified xsi:type="dcterms:W3CDTF">2023-12-14T12:15:00Z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afsendelse</vt:lpwstr>
  </property>
  <property fmtid="{D5CDD505-2E9C-101B-9397-08002B2CF9AE}" pid="3" name="Dato for udgivelse">
    <vt:lpwstr>14-12-2023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0x01010061E1628293F0574B809CBB0D6A5C838A</vt:lpwstr>
  </property>
  <property fmtid="{D5CDD505-2E9C-101B-9397-08002B2CF9AE}" pid="10" name="Testprot.version">
    <vt:lpwstr>3.0.4</vt:lpwstr>
  </property>
  <property fmtid="{D5CDD505-2E9C-101B-9397-08002B2CF9AE}" pid="11" name="MediaServiceImageTags">
    <vt:lpwstr/>
  </property>
</Properties>
</file>